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A1B7" w14:textId="77777777" w:rsidR="003A1EA9" w:rsidRDefault="00AA3673">
      <w:pPr>
        <w:pStyle w:val="Title"/>
        <w:rPr>
          <w:b/>
        </w:rPr>
      </w:pPr>
      <w:bookmarkStart w:id="0" w:name="_bookmark0"/>
      <w:bookmarkEnd w:id="0"/>
      <w:r>
        <w:rPr>
          <w:b/>
          <w:spacing w:val="-4"/>
        </w:rPr>
        <w:t>MP5305</w:t>
      </w:r>
      <w:r>
        <w:rPr>
          <w:b/>
          <w:spacing w:val="-27"/>
        </w:rPr>
        <w:t xml:space="preserve"> </w:t>
      </w:r>
      <w:r>
        <w:rPr>
          <w:b/>
          <w:spacing w:val="-4"/>
        </w:rPr>
        <w:t>-</w:t>
      </w:r>
      <w:r>
        <w:rPr>
          <w:b/>
          <w:spacing w:val="-27"/>
        </w:rPr>
        <w:t xml:space="preserve"> </w:t>
      </w:r>
      <w:r>
        <w:rPr>
          <w:b/>
          <w:spacing w:val="-4"/>
        </w:rPr>
        <w:t>Publicizing</w:t>
      </w:r>
      <w:r>
        <w:rPr>
          <w:b/>
          <w:spacing w:val="-27"/>
        </w:rPr>
        <w:t xml:space="preserve"> </w:t>
      </w:r>
      <w:r>
        <w:rPr>
          <w:b/>
          <w:spacing w:val="-4"/>
        </w:rPr>
        <w:t>Contract</w:t>
      </w:r>
      <w:r>
        <w:rPr>
          <w:b/>
          <w:spacing w:val="-27"/>
        </w:rPr>
        <w:t xml:space="preserve"> </w:t>
      </w:r>
      <w:r>
        <w:rPr>
          <w:b/>
          <w:spacing w:val="-4"/>
        </w:rPr>
        <w:t>Actions</w:t>
      </w:r>
    </w:p>
    <w:p w14:paraId="672A6659" w14:textId="77777777" w:rsidR="003A1EA9" w:rsidRDefault="003A1EA9">
      <w:pPr>
        <w:pStyle w:val="BodyText"/>
        <w:spacing w:before="10"/>
        <w:rPr>
          <w:rFonts w:ascii="Bookman Old Style"/>
          <w:b/>
          <w:sz w:val="50"/>
        </w:rPr>
      </w:pPr>
    </w:p>
    <w:p w14:paraId="117895B7" w14:textId="3A474908" w:rsidR="003A1EA9" w:rsidDel="00773DB2" w:rsidRDefault="00AA3673">
      <w:pPr>
        <w:pStyle w:val="BodyText"/>
        <w:ind w:left="110"/>
        <w:rPr>
          <w:del w:id="1" w:author="ROSSI, AMANDA M CIV USAF HAF SAF/AQCP" w:date="2024-05-17T10:59:00Z"/>
          <w:rFonts w:ascii="Bookman Old Style"/>
          <w:b/>
        </w:rPr>
      </w:pPr>
      <w:del w:id="2" w:author="ROSSI, AMANDA M CIV USAF HAF SAF/AQCP" w:date="2024-05-17T10:59:00Z">
        <w:r w:rsidDel="00773DB2">
          <w:rPr>
            <w:rFonts w:ascii="Bookman Old Style"/>
            <w:b/>
            <w:spacing w:val="-9"/>
          </w:rPr>
          <w:delText>2019</w:delText>
        </w:r>
        <w:r w:rsidDel="00773DB2">
          <w:rPr>
            <w:rFonts w:ascii="Bookman Old Style"/>
            <w:b/>
            <w:spacing w:val="-5"/>
          </w:rPr>
          <w:delText xml:space="preserve"> </w:delText>
        </w:r>
        <w:r w:rsidDel="00773DB2">
          <w:rPr>
            <w:rFonts w:ascii="Bookman Old Style"/>
            <w:b/>
            <w:spacing w:val="-2"/>
          </w:rPr>
          <w:delText>Edition</w:delText>
        </w:r>
      </w:del>
    </w:p>
    <w:p w14:paraId="0A37501D" w14:textId="77777777" w:rsidR="003A1EA9" w:rsidRDefault="003A1EA9">
      <w:pPr>
        <w:pStyle w:val="BodyText"/>
        <w:spacing w:before="9"/>
        <w:rPr>
          <w:rFonts w:ascii="Bookman Old Style"/>
          <w:b/>
          <w:sz w:val="23"/>
        </w:rPr>
      </w:pPr>
    </w:p>
    <w:p w14:paraId="51E4B3C0" w14:textId="522D58D6" w:rsidR="003A1EA9" w:rsidRDefault="00AA3673">
      <w:pPr>
        <w:ind w:left="110"/>
        <w:rPr>
          <w:i/>
          <w:spacing w:val="-4"/>
          <w:w w:val="110"/>
        </w:rPr>
      </w:pPr>
      <w:r>
        <w:rPr>
          <w:i/>
          <w:w w:val="110"/>
        </w:rPr>
        <w:t>Revised:</w:t>
      </w:r>
      <w:r>
        <w:rPr>
          <w:i/>
          <w:spacing w:val="23"/>
          <w:w w:val="110"/>
        </w:rPr>
        <w:t xml:space="preserve"> </w:t>
      </w:r>
      <w:r>
        <w:rPr>
          <w:i/>
          <w:w w:val="110"/>
        </w:rPr>
        <w:t>June</w:t>
      </w:r>
      <w:r>
        <w:rPr>
          <w:i/>
          <w:spacing w:val="23"/>
          <w:w w:val="110"/>
        </w:rPr>
        <w:t xml:space="preserve"> </w:t>
      </w:r>
      <w:del w:id="3" w:author="ROSSI, AMANDA M CIV USAF HAF SAF/AQCP" w:date="2024-05-17T10:59:00Z">
        <w:r w:rsidDel="00773DB2">
          <w:rPr>
            <w:i/>
            <w:spacing w:val="-4"/>
            <w:w w:val="110"/>
          </w:rPr>
          <w:delText>2023</w:delText>
        </w:r>
      </w:del>
      <w:ins w:id="4" w:author="ROSSI, AMANDA M CIV USAF HAF SAF/AQCP" w:date="2024-05-17T10:59:00Z">
        <w:r w:rsidR="00773DB2">
          <w:rPr>
            <w:i/>
            <w:spacing w:val="-4"/>
            <w:w w:val="110"/>
          </w:rPr>
          <w:t>202</w:t>
        </w:r>
        <w:r w:rsidR="00773DB2">
          <w:rPr>
            <w:i/>
            <w:spacing w:val="-4"/>
            <w:w w:val="110"/>
          </w:rPr>
          <w:t>4</w:t>
        </w:r>
      </w:ins>
    </w:p>
    <w:p w14:paraId="1A0B5DAA" w14:textId="77777777" w:rsidR="00773DB2" w:rsidRDefault="00773DB2">
      <w:pPr>
        <w:ind w:left="110"/>
        <w:rPr>
          <w:i/>
        </w:rPr>
      </w:pPr>
    </w:p>
    <w:commentRangeStart w:id="5"/>
    <w:p w14:paraId="583CF27D" w14:textId="5F78846D" w:rsidR="00773DB2" w:rsidRDefault="00773DB2">
      <w:pPr>
        <w:ind w:left="110"/>
        <w:rPr>
          <w:i/>
        </w:rPr>
      </w:pPr>
      <w:ins w:id="6" w:author="ROSSI, AMANDA M CIV USAF HAF SAF/AQCP" w:date="2024-05-17T11:00:00Z">
        <w:r>
          <w:fldChar w:fldCharType="begin"/>
        </w:r>
        <w:r>
          <w:instrText>HYPERLINK "https://usaf.dps.mil/:u:/r/sites/AFCC/AQCP/KnowledgeCenter/SitePages/5305.aspx" \o "DAFFARS PART 5305 Knowledge Center" \t "_blank"</w:instrText>
        </w:r>
        <w:r>
          <w:fldChar w:fldCharType="separate"/>
        </w:r>
        <w:r>
          <w:rPr>
            <w:rStyle w:val="Hyperlink"/>
            <w:rFonts w:ascii="open_sansregular" w:hAnsi="open_sansregular"/>
            <w:sz w:val="21"/>
            <w:szCs w:val="21"/>
            <w:bdr w:val="none" w:sz="0" w:space="0" w:color="auto" w:frame="1"/>
            <w:shd w:val="clear" w:color="auto" w:fill="FFFFFF"/>
          </w:rPr>
          <w:t>DAFFARS PART 5305 Knowledge Center</w:t>
        </w:r>
        <w:r>
          <w:fldChar w:fldCharType="end"/>
        </w:r>
        <w:commentRangeEnd w:id="5"/>
        <w:r>
          <w:rPr>
            <w:rStyle w:val="CommentReference"/>
          </w:rPr>
          <w:commentReference w:id="5"/>
        </w:r>
      </w:ins>
    </w:p>
    <w:p w14:paraId="5DAB6C7B" w14:textId="77777777" w:rsidR="003A1EA9" w:rsidRDefault="003A1EA9">
      <w:pPr>
        <w:pStyle w:val="BodyText"/>
        <w:spacing w:before="11"/>
        <w:rPr>
          <w:i/>
          <w:sz w:val="23"/>
        </w:rPr>
      </w:pPr>
    </w:p>
    <w:p w14:paraId="5F494D8F" w14:textId="77777777" w:rsidR="003A1EA9" w:rsidRDefault="00546D58">
      <w:pPr>
        <w:pStyle w:val="BodyText"/>
        <w:ind w:left="110"/>
      </w:pPr>
      <w:hyperlink w:anchor="_bookmark0" w:history="1">
        <w:r w:rsidR="00AA3673">
          <w:rPr>
            <w:color w:val="27314A"/>
            <w:w w:val="110"/>
            <w:u w:val="single" w:color="27314A"/>
          </w:rPr>
          <w:t>MP5305.3</w:t>
        </w:r>
        <w:r w:rsidR="00AA3673">
          <w:rPr>
            <w:color w:val="27314A"/>
            <w:spacing w:val="9"/>
            <w:w w:val="110"/>
            <w:u w:val="single" w:color="27314A"/>
          </w:rPr>
          <w:t xml:space="preserve"> </w:t>
        </w:r>
        <w:r w:rsidR="00AA3673">
          <w:rPr>
            <w:color w:val="27314A"/>
            <w:w w:val="110"/>
            <w:u w:val="single" w:color="27314A"/>
          </w:rPr>
          <w:t>-</w:t>
        </w:r>
        <w:r w:rsidR="00AA3673">
          <w:rPr>
            <w:color w:val="27314A"/>
            <w:spacing w:val="9"/>
            <w:w w:val="110"/>
            <w:u w:val="single" w:color="27314A"/>
          </w:rPr>
          <w:t xml:space="preserve"> </w:t>
        </w:r>
        <w:r w:rsidR="00AA3673">
          <w:rPr>
            <w:color w:val="27314A"/>
            <w:w w:val="110"/>
            <w:u w:val="single" w:color="27314A"/>
          </w:rPr>
          <w:t>SYNOPSES</w:t>
        </w:r>
        <w:r w:rsidR="00AA3673">
          <w:rPr>
            <w:color w:val="27314A"/>
            <w:spacing w:val="9"/>
            <w:w w:val="110"/>
            <w:u w:val="single" w:color="27314A"/>
          </w:rPr>
          <w:t xml:space="preserve"> </w:t>
        </w:r>
        <w:r w:rsidR="00AA3673">
          <w:rPr>
            <w:color w:val="27314A"/>
            <w:w w:val="110"/>
            <w:u w:val="single" w:color="27314A"/>
          </w:rPr>
          <w:t>OF</w:t>
        </w:r>
        <w:r w:rsidR="00AA3673">
          <w:rPr>
            <w:color w:val="27314A"/>
            <w:spacing w:val="9"/>
            <w:w w:val="110"/>
            <w:u w:val="single" w:color="27314A"/>
          </w:rPr>
          <w:t xml:space="preserve"> </w:t>
        </w:r>
        <w:r w:rsidR="00AA3673">
          <w:rPr>
            <w:color w:val="27314A"/>
            <w:w w:val="110"/>
            <w:u w:val="single" w:color="27314A"/>
          </w:rPr>
          <w:t>CONTRACT</w:t>
        </w:r>
        <w:r w:rsidR="00AA3673">
          <w:rPr>
            <w:color w:val="27314A"/>
            <w:spacing w:val="9"/>
            <w:w w:val="110"/>
            <w:u w:val="single" w:color="27314A"/>
          </w:rPr>
          <w:t xml:space="preserve"> </w:t>
        </w:r>
        <w:r w:rsidR="00AA3673">
          <w:rPr>
            <w:color w:val="27314A"/>
            <w:spacing w:val="-2"/>
            <w:w w:val="110"/>
            <w:u w:val="single" w:color="27314A"/>
          </w:rPr>
          <w:t>AWARDS</w:t>
        </w:r>
      </w:hyperlink>
    </w:p>
    <w:p w14:paraId="02EB378F" w14:textId="77777777" w:rsidR="003A1EA9" w:rsidRDefault="003A1EA9">
      <w:pPr>
        <w:pStyle w:val="BodyText"/>
        <w:spacing w:before="9"/>
        <w:rPr>
          <w:sz w:val="15"/>
        </w:rPr>
      </w:pPr>
    </w:p>
    <w:p w14:paraId="26B51204" w14:textId="77777777" w:rsidR="003A1EA9" w:rsidRDefault="00546D58">
      <w:pPr>
        <w:pStyle w:val="BodyText"/>
        <w:spacing w:before="95"/>
        <w:ind w:left="110"/>
      </w:pPr>
      <w:hyperlink w:anchor="_bookmark0" w:history="1">
        <w:r w:rsidR="00AA3673">
          <w:rPr>
            <w:color w:val="27314A"/>
            <w:w w:val="105"/>
            <w:u w:val="single" w:color="27314A"/>
          </w:rPr>
          <w:t>MP5305.303</w:t>
        </w:r>
        <w:r w:rsidR="00AA3673">
          <w:rPr>
            <w:color w:val="27314A"/>
            <w:spacing w:val="14"/>
            <w:w w:val="105"/>
            <w:u w:val="single" w:color="27314A"/>
          </w:rPr>
          <w:t xml:space="preserve"> </w:t>
        </w:r>
        <w:r w:rsidR="00AA3673">
          <w:rPr>
            <w:color w:val="27314A"/>
            <w:w w:val="105"/>
            <w:u w:val="single" w:color="27314A"/>
          </w:rPr>
          <w:t>Announcement</w:t>
        </w:r>
        <w:r w:rsidR="00AA3673">
          <w:rPr>
            <w:color w:val="27314A"/>
            <w:spacing w:val="15"/>
            <w:w w:val="105"/>
            <w:u w:val="single" w:color="27314A"/>
          </w:rPr>
          <w:t xml:space="preserve"> </w:t>
        </w:r>
        <w:r w:rsidR="00AA3673">
          <w:rPr>
            <w:color w:val="27314A"/>
            <w:w w:val="105"/>
            <w:u w:val="single" w:color="27314A"/>
          </w:rPr>
          <w:t>of</w:t>
        </w:r>
        <w:r w:rsidR="00AA3673">
          <w:rPr>
            <w:color w:val="27314A"/>
            <w:spacing w:val="14"/>
            <w:w w:val="105"/>
            <w:u w:val="single" w:color="27314A"/>
          </w:rPr>
          <w:t xml:space="preserve"> </w:t>
        </w:r>
        <w:r w:rsidR="00AA3673">
          <w:rPr>
            <w:color w:val="27314A"/>
            <w:w w:val="105"/>
            <w:u w:val="single" w:color="27314A"/>
          </w:rPr>
          <w:t>Contract</w:t>
        </w:r>
        <w:r w:rsidR="00AA3673">
          <w:rPr>
            <w:color w:val="27314A"/>
            <w:spacing w:val="15"/>
            <w:w w:val="105"/>
            <w:u w:val="single" w:color="27314A"/>
          </w:rPr>
          <w:t xml:space="preserve"> </w:t>
        </w:r>
        <w:r w:rsidR="00AA3673">
          <w:rPr>
            <w:color w:val="27314A"/>
            <w:spacing w:val="-2"/>
            <w:w w:val="105"/>
            <w:u w:val="single" w:color="27314A"/>
          </w:rPr>
          <w:t>Awards</w:t>
        </w:r>
      </w:hyperlink>
    </w:p>
    <w:p w14:paraId="6A05A809" w14:textId="77777777" w:rsidR="003A1EA9" w:rsidRDefault="003A1EA9">
      <w:pPr>
        <w:pStyle w:val="BodyText"/>
        <w:rPr>
          <w:sz w:val="20"/>
        </w:rPr>
      </w:pPr>
    </w:p>
    <w:p w14:paraId="5A39BBE3" w14:textId="77777777" w:rsidR="003A1EA9" w:rsidRDefault="003A1EA9">
      <w:pPr>
        <w:pStyle w:val="BodyText"/>
        <w:spacing w:before="8"/>
        <w:rPr>
          <w:sz w:val="17"/>
        </w:rPr>
      </w:pPr>
    </w:p>
    <w:p w14:paraId="3984201E" w14:textId="77777777" w:rsidR="003A1EA9" w:rsidRDefault="00AA3673">
      <w:pPr>
        <w:spacing w:before="99"/>
        <w:ind w:left="110"/>
        <w:rPr>
          <w:rFonts w:ascii="Bookman Old Style"/>
          <w:b/>
          <w:sz w:val="33"/>
        </w:rPr>
      </w:pPr>
      <w:r>
        <w:rPr>
          <w:rFonts w:ascii="Bookman Old Style"/>
          <w:b/>
          <w:spacing w:val="-2"/>
          <w:sz w:val="33"/>
        </w:rPr>
        <w:t>MP5305.3</w:t>
      </w:r>
      <w:r>
        <w:rPr>
          <w:rFonts w:ascii="Bookman Old Style"/>
          <w:b/>
          <w:spacing w:val="-25"/>
          <w:sz w:val="33"/>
        </w:rPr>
        <w:t xml:space="preserve"> </w:t>
      </w:r>
      <w:r>
        <w:rPr>
          <w:rFonts w:ascii="Bookman Old Style"/>
          <w:b/>
          <w:spacing w:val="-2"/>
          <w:sz w:val="33"/>
        </w:rPr>
        <w:t>-</w:t>
      </w:r>
      <w:r>
        <w:rPr>
          <w:rFonts w:ascii="Bookman Old Style"/>
          <w:b/>
          <w:spacing w:val="-25"/>
          <w:sz w:val="33"/>
        </w:rPr>
        <w:t xml:space="preserve"> </w:t>
      </w:r>
      <w:r>
        <w:rPr>
          <w:rFonts w:ascii="Bookman Old Style"/>
          <w:b/>
          <w:spacing w:val="-2"/>
          <w:sz w:val="33"/>
        </w:rPr>
        <w:t>SYNOPSES</w:t>
      </w:r>
      <w:r>
        <w:rPr>
          <w:rFonts w:ascii="Bookman Old Style"/>
          <w:b/>
          <w:spacing w:val="-25"/>
          <w:sz w:val="33"/>
        </w:rPr>
        <w:t xml:space="preserve"> </w:t>
      </w:r>
      <w:r>
        <w:rPr>
          <w:rFonts w:ascii="Bookman Old Style"/>
          <w:b/>
          <w:spacing w:val="-2"/>
          <w:sz w:val="33"/>
        </w:rPr>
        <w:t>OF</w:t>
      </w:r>
      <w:r>
        <w:rPr>
          <w:rFonts w:ascii="Bookman Old Style"/>
          <w:b/>
          <w:spacing w:val="-24"/>
          <w:sz w:val="33"/>
        </w:rPr>
        <w:t xml:space="preserve"> </w:t>
      </w:r>
      <w:r>
        <w:rPr>
          <w:rFonts w:ascii="Bookman Old Style"/>
          <w:b/>
          <w:spacing w:val="-2"/>
          <w:sz w:val="33"/>
        </w:rPr>
        <w:t>CONTRACT</w:t>
      </w:r>
      <w:r>
        <w:rPr>
          <w:rFonts w:ascii="Bookman Old Style"/>
          <w:b/>
          <w:spacing w:val="-25"/>
          <w:sz w:val="33"/>
        </w:rPr>
        <w:t xml:space="preserve"> </w:t>
      </w:r>
      <w:r>
        <w:rPr>
          <w:rFonts w:ascii="Bookman Old Style"/>
          <w:b/>
          <w:spacing w:val="-2"/>
          <w:sz w:val="33"/>
        </w:rPr>
        <w:t>AWARDS</w:t>
      </w:r>
    </w:p>
    <w:p w14:paraId="41C8F396" w14:textId="77777777" w:rsidR="003A1EA9" w:rsidRDefault="003A1EA9">
      <w:pPr>
        <w:pStyle w:val="BodyText"/>
        <w:spacing w:before="1"/>
        <w:rPr>
          <w:rFonts w:ascii="Bookman Old Style"/>
          <w:b/>
          <w:sz w:val="44"/>
        </w:rPr>
      </w:pPr>
    </w:p>
    <w:p w14:paraId="474B32E4" w14:textId="77777777" w:rsidR="003A1EA9" w:rsidRDefault="00AA3673">
      <w:pPr>
        <w:ind w:left="110"/>
        <w:rPr>
          <w:rFonts w:ascii="Bookman Old Style"/>
          <w:b/>
          <w:sz w:val="25"/>
        </w:rPr>
      </w:pPr>
      <w:r>
        <w:rPr>
          <w:rFonts w:ascii="Bookman Old Style"/>
          <w:b/>
          <w:sz w:val="25"/>
        </w:rPr>
        <w:t>MP5305.303</w:t>
      </w:r>
      <w:r>
        <w:rPr>
          <w:rFonts w:ascii="Bookman Old Style"/>
          <w:b/>
          <w:spacing w:val="-17"/>
          <w:sz w:val="25"/>
        </w:rPr>
        <w:t xml:space="preserve"> </w:t>
      </w:r>
      <w:r>
        <w:rPr>
          <w:rFonts w:ascii="Bookman Old Style"/>
          <w:b/>
          <w:sz w:val="25"/>
        </w:rPr>
        <w:t>Announcement</w:t>
      </w:r>
      <w:r>
        <w:rPr>
          <w:rFonts w:ascii="Bookman Old Style"/>
          <w:b/>
          <w:spacing w:val="-16"/>
          <w:sz w:val="25"/>
        </w:rPr>
        <w:t xml:space="preserve"> </w:t>
      </w:r>
      <w:r>
        <w:rPr>
          <w:rFonts w:ascii="Bookman Old Style"/>
          <w:b/>
          <w:sz w:val="25"/>
        </w:rPr>
        <w:t>of</w:t>
      </w:r>
      <w:r>
        <w:rPr>
          <w:rFonts w:ascii="Bookman Old Style"/>
          <w:b/>
          <w:spacing w:val="-16"/>
          <w:sz w:val="25"/>
        </w:rPr>
        <w:t xml:space="preserve"> </w:t>
      </w:r>
      <w:r>
        <w:rPr>
          <w:rFonts w:ascii="Bookman Old Style"/>
          <w:b/>
          <w:sz w:val="25"/>
        </w:rPr>
        <w:t>Contract</w:t>
      </w:r>
      <w:r>
        <w:rPr>
          <w:rFonts w:ascii="Bookman Old Style"/>
          <w:b/>
          <w:spacing w:val="-17"/>
          <w:sz w:val="25"/>
        </w:rPr>
        <w:t xml:space="preserve"> </w:t>
      </w:r>
      <w:r>
        <w:rPr>
          <w:rFonts w:ascii="Bookman Old Style"/>
          <w:b/>
          <w:spacing w:val="-2"/>
          <w:sz w:val="25"/>
        </w:rPr>
        <w:t>Awards</w:t>
      </w:r>
    </w:p>
    <w:p w14:paraId="72A3D3EC" w14:textId="77777777" w:rsidR="003A1EA9" w:rsidRDefault="003A1EA9">
      <w:pPr>
        <w:pStyle w:val="BodyText"/>
        <w:spacing w:before="4"/>
        <w:rPr>
          <w:rFonts w:ascii="Bookman Old Style"/>
          <w:b/>
          <w:sz w:val="42"/>
        </w:rPr>
      </w:pPr>
    </w:p>
    <w:p w14:paraId="74BFBD4D" w14:textId="77777777" w:rsidR="003A1EA9" w:rsidRDefault="00AA3673">
      <w:pPr>
        <w:pStyle w:val="BodyText"/>
        <w:spacing w:line="271" w:lineRule="auto"/>
        <w:ind w:left="110" w:right="247"/>
      </w:pPr>
      <w:r>
        <w:rPr>
          <w:w w:val="105"/>
        </w:rPr>
        <w:t xml:space="preserve">The following mandatory procedure is provided for preparing 1279 Reports under </w:t>
      </w:r>
      <w:hyperlink r:id="rId12" w:anchor="DFARS-205.303">
        <w:r>
          <w:rPr>
            <w:color w:val="27314A"/>
            <w:w w:val="105"/>
            <w:u w:val="single" w:color="27314A"/>
          </w:rPr>
          <w:t>DFARS 205.303</w:t>
        </w:r>
      </w:hyperlink>
      <w:r>
        <w:rPr>
          <w:color w:val="27314A"/>
          <w:w w:val="105"/>
        </w:rPr>
        <w:t xml:space="preserve"> </w:t>
      </w:r>
      <w:r>
        <w:rPr>
          <w:w w:val="105"/>
        </w:rPr>
        <w:t xml:space="preserve">and Reports of Intent to Award multiyear contracts under </w:t>
      </w:r>
      <w:hyperlink r:id="rId13" w:anchor="DAFFARS_5317_170">
        <w:r>
          <w:rPr>
            <w:color w:val="27314A"/>
            <w:w w:val="105"/>
            <w:u w:val="single" w:color="27314A"/>
          </w:rPr>
          <w:t>DAFFARS 5317.170</w:t>
        </w:r>
      </w:hyperlink>
      <w:r>
        <w:rPr>
          <w:w w:val="105"/>
        </w:rPr>
        <w:t>.</w:t>
      </w:r>
    </w:p>
    <w:p w14:paraId="0D0B940D" w14:textId="77777777" w:rsidR="003A1EA9" w:rsidRDefault="003A1EA9">
      <w:pPr>
        <w:pStyle w:val="BodyText"/>
        <w:spacing w:before="1"/>
        <w:rPr>
          <w:sz w:val="21"/>
        </w:rPr>
      </w:pPr>
    </w:p>
    <w:p w14:paraId="20C3C109" w14:textId="3CB9C93E" w:rsidR="003A1EA9" w:rsidRDefault="00AA3673">
      <w:pPr>
        <w:pStyle w:val="BodyText"/>
        <w:spacing w:line="271" w:lineRule="auto"/>
        <w:ind w:left="110" w:right="108"/>
      </w:pPr>
      <w:r>
        <w:rPr>
          <w:w w:val="105"/>
        </w:rPr>
        <w:t>(a)(i) The 1279 Report is used for Congressional notification and public announcement of contract awards</w:t>
      </w:r>
      <w:r>
        <w:rPr>
          <w:spacing w:val="27"/>
          <w:w w:val="105"/>
        </w:rPr>
        <w:t xml:space="preserve"> </w:t>
      </w:r>
      <w:r>
        <w:rPr>
          <w:w w:val="105"/>
        </w:rPr>
        <w:t>that</w:t>
      </w:r>
      <w:r>
        <w:rPr>
          <w:spacing w:val="27"/>
          <w:w w:val="105"/>
        </w:rPr>
        <w:t xml:space="preserve"> </w:t>
      </w:r>
      <w:r>
        <w:rPr>
          <w:w w:val="105"/>
        </w:rPr>
        <w:t>exceed</w:t>
      </w:r>
      <w:r>
        <w:rPr>
          <w:spacing w:val="27"/>
          <w:w w:val="105"/>
        </w:rPr>
        <w:t xml:space="preserve"> </w:t>
      </w:r>
      <w:r>
        <w:rPr>
          <w:w w:val="105"/>
        </w:rPr>
        <w:t>the</w:t>
      </w:r>
      <w:r>
        <w:rPr>
          <w:spacing w:val="27"/>
          <w:w w:val="105"/>
        </w:rPr>
        <w:t xml:space="preserve"> </w:t>
      </w:r>
      <w:r>
        <w:rPr>
          <w:w w:val="105"/>
        </w:rPr>
        <w:t>DoD</w:t>
      </w:r>
      <w:r>
        <w:rPr>
          <w:spacing w:val="27"/>
          <w:w w:val="105"/>
        </w:rPr>
        <w:t xml:space="preserve"> </w:t>
      </w:r>
      <w:r>
        <w:rPr>
          <w:w w:val="105"/>
        </w:rPr>
        <w:t>threshold.</w:t>
      </w:r>
      <w:r>
        <w:rPr>
          <w:spacing w:val="27"/>
          <w:w w:val="105"/>
        </w:rPr>
        <w:t xml:space="preserve"> </w:t>
      </w:r>
      <w:r>
        <w:rPr>
          <w:w w:val="105"/>
        </w:rPr>
        <w:t>Use</w:t>
      </w:r>
      <w:r>
        <w:rPr>
          <w:spacing w:val="27"/>
          <w:w w:val="105"/>
        </w:rPr>
        <w:t xml:space="preserve"> </w:t>
      </w:r>
      <w:r>
        <w:rPr>
          <w:w w:val="105"/>
        </w:rPr>
        <w:t>the</w:t>
      </w:r>
      <w:r>
        <w:rPr>
          <w:spacing w:val="27"/>
          <w:w w:val="105"/>
        </w:rPr>
        <w:t xml:space="preserve"> </w:t>
      </w:r>
      <w:r>
        <w:rPr>
          <w:w w:val="105"/>
        </w:rPr>
        <w:t>1279</w:t>
      </w:r>
      <w:r>
        <w:rPr>
          <w:spacing w:val="27"/>
          <w:w w:val="105"/>
        </w:rPr>
        <w:t xml:space="preserve"> </w:t>
      </w:r>
      <w:r>
        <w:rPr>
          <w:w w:val="105"/>
        </w:rPr>
        <w:t>Report</w:t>
      </w:r>
      <w:r>
        <w:rPr>
          <w:spacing w:val="27"/>
          <w:w w:val="105"/>
        </w:rPr>
        <w:t xml:space="preserve"> </w:t>
      </w:r>
      <w:r>
        <w:rPr>
          <w:w w:val="105"/>
        </w:rPr>
        <w:t>Format</w:t>
      </w:r>
      <w:r>
        <w:rPr>
          <w:spacing w:val="27"/>
          <w:w w:val="105"/>
        </w:rPr>
        <w:t xml:space="preserve"> </w:t>
      </w:r>
      <w:r>
        <w:rPr>
          <w:w w:val="105"/>
        </w:rPr>
        <w:t>in</w:t>
      </w:r>
      <w:r>
        <w:rPr>
          <w:spacing w:val="27"/>
          <w:w w:val="105"/>
        </w:rPr>
        <w:t xml:space="preserve"> </w:t>
      </w:r>
      <w:r>
        <w:rPr>
          <w:w w:val="105"/>
        </w:rPr>
        <w:t>(d),</w:t>
      </w:r>
      <w:r>
        <w:rPr>
          <w:spacing w:val="27"/>
          <w:w w:val="105"/>
        </w:rPr>
        <w:t xml:space="preserve"> </w:t>
      </w:r>
      <w:r>
        <w:rPr>
          <w:w w:val="105"/>
        </w:rPr>
        <w:t>tailored</w:t>
      </w:r>
      <w:r>
        <w:rPr>
          <w:spacing w:val="27"/>
          <w:w w:val="105"/>
        </w:rPr>
        <w:t xml:space="preserve"> </w:t>
      </w:r>
      <w:r>
        <w:rPr>
          <w:w w:val="105"/>
        </w:rPr>
        <w:t xml:space="preserve">where appropriate when preparing Reports of Intent to Award IAW </w:t>
      </w:r>
      <w:hyperlink r:id="rId14" w:anchor="DAFFARS_5317_170">
        <w:r>
          <w:rPr>
            <w:color w:val="27314A"/>
            <w:w w:val="105"/>
            <w:u w:val="single" w:color="27314A"/>
          </w:rPr>
          <w:t>DAFFARS 5317.170</w:t>
        </w:r>
      </w:hyperlink>
      <w:r>
        <w:rPr>
          <w:w w:val="105"/>
        </w:rPr>
        <w:t>. It is important to</w:t>
      </w:r>
      <w:r>
        <w:rPr>
          <w:spacing w:val="40"/>
          <w:w w:val="105"/>
        </w:rPr>
        <w:t xml:space="preserve"> </w:t>
      </w:r>
      <w:r>
        <w:rPr>
          <w:w w:val="105"/>
        </w:rPr>
        <w:t>note</w:t>
      </w:r>
      <w:r>
        <w:rPr>
          <w:spacing w:val="16"/>
          <w:w w:val="105"/>
        </w:rPr>
        <w:t xml:space="preserve"> </w:t>
      </w:r>
      <w:r>
        <w:rPr>
          <w:w w:val="105"/>
        </w:rPr>
        <w:t>that</w:t>
      </w:r>
      <w:r>
        <w:rPr>
          <w:spacing w:val="16"/>
          <w:w w:val="105"/>
        </w:rPr>
        <w:t xml:space="preserve"> </w:t>
      </w:r>
      <w:r>
        <w:rPr>
          <w:w w:val="105"/>
        </w:rPr>
        <w:t>the</w:t>
      </w:r>
      <w:r>
        <w:rPr>
          <w:spacing w:val="16"/>
          <w:w w:val="105"/>
        </w:rPr>
        <w:t xml:space="preserve"> </w:t>
      </w:r>
      <w:r>
        <w:rPr>
          <w:w w:val="105"/>
        </w:rPr>
        <w:t>Notice</w:t>
      </w:r>
      <w:r>
        <w:rPr>
          <w:spacing w:val="16"/>
          <w:w w:val="105"/>
        </w:rPr>
        <w:t xml:space="preserve"> </w:t>
      </w:r>
      <w:r>
        <w:rPr>
          <w:w w:val="105"/>
        </w:rPr>
        <w:t>of</w:t>
      </w:r>
      <w:r>
        <w:rPr>
          <w:spacing w:val="16"/>
          <w:w w:val="105"/>
        </w:rPr>
        <w:t xml:space="preserve"> </w:t>
      </w:r>
      <w:r>
        <w:rPr>
          <w:w w:val="105"/>
        </w:rPr>
        <w:t>Intent</w:t>
      </w:r>
      <w:r>
        <w:rPr>
          <w:spacing w:val="16"/>
          <w:w w:val="105"/>
        </w:rPr>
        <w:t xml:space="preserve"> </w:t>
      </w:r>
      <w:r>
        <w:rPr>
          <w:w w:val="105"/>
        </w:rPr>
        <w:t>to</w:t>
      </w:r>
      <w:r>
        <w:rPr>
          <w:spacing w:val="16"/>
          <w:w w:val="105"/>
        </w:rPr>
        <w:t xml:space="preserve"> </w:t>
      </w:r>
      <w:r>
        <w:rPr>
          <w:w w:val="105"/>
        </w:rPr>
        <w:t>Award</w:t>
      </w:r>
      <w:r>
        <w:rPr>
          <w:spacing w:val="16"/>
          <w:w w:val="105"/>
        </w:rPr>
        <w:t xml:space="preserve"> </w:t>
      </w:r>
      <w:r>
        <w:rPr>
          <w:w w:val="105"/>
        </w:rPr>
        <w:t>IAW</w:t>
      </w:r>
      <w:r>
        <w:rPr>
          <w:spacing w:val="17"/>
          <w:w w:val="105"/>
        </w:rPr>
        <w:t xml:space="preserve"> </w:t>
      </w:r>
      <w:hyperlink r:id="rId15" w:anchor="DAFFARS_5317_170">
        <w:r>
          <w:rPr>
            <w:color w:val="27314A"/>
            <w:w w:val="105"/>
            <w:u w:val="single" w:color="27314A"/>
          </w:rPr>
          <w:t>DAFFARS</w:t>
        </w:r>
        <w:r>
          <w:rPr>
            <w:color w:val="27314A"/>
            <w:spacing w:val="16"/>
            <w:w w:val="105"/>
            <w:u w:val="single" w:color="27314A"/>
          </w:rPr>
          <w:t xml:space="preserve"> </w:t>
        </w:r>
        <w:r>
          <w:rPr>
            <w:color w:val="27314A"/>
            <w:w w:val="105"/>
            <w:u w:val="single" w:color="27314A"/>
          </w:rPr>
          <w:t>5317.170</w:t>
        </w:r>
      </w:hyperlink>
      <w:r>
        <w:rPr>
          <w:color w:val="27314A"/>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satisfy</w:t>
      </w:r>
      <w:r>
        <w:rPr>
          <w:spacing w:val="16"/>
          <w:w w:val="105"/>
        </w:rPr>
        <w:t xml:space="preserve"> </w:t>
      </w:r>
      <w:r>
        <w:rPr>
          <w:w w:val="105"/>
        </w:rPr>
        <w:t>the</w:t>
      </w:r>
      <w:r>
        <w:rPr>
          <w:spacing w:val="16"/>
          <w:w w:val="105"/>
        </w:rPr>
        <w:t xml:space="preserve"> </w:t>
      </w:r>
      <w:r>
        <w:rPr>
          <w:w w:val="105"/>
        </w:rPr>
        <w:t>requirement</w:t>
      </w:r>
      <w:r>
        <w:rPr>
          <w:spacing w:val="16"/>
          <w:w w:val="105"/>
        </w:rPr>
        <w:t xml:space="preserve"> </w:t>
      </w:r>
      <w:r>
        <w:rPr>
          <w:w w:val="105"/>
        </w:rPr>
        <w:t>for a 1279 Report.</w:t>
      </w:r>
    </w:p>
    <w:p w14:paraId="0E27B00A" w14:textId="77777777" w:rsidR="003A1EA9" w:rsidRDefault="003A1EA9">
      <w:pPr>
        <w:pStyle w:val="BodyText"/>
        <w:spacing w:before="3"/>
        <w:rPr>
          <w:sz w:val="21"/>
        </w:rPr>
      </w:pPr>
    </w:p>
    <w:p w14:paraId="036D01CE" w14:textId="7E758F66" w:rsidR="003A1EA9" w:rsidRDefault="00AA3673">
      <w:pPr>
        <w:pStyle w:val="BodyText"/>
        <w:spacing w:line="271" w:lineRule="auto"/>
        <w:ind w:left="110" w:right="247"/>
      </w:pPr>
      <w:r>
        <w:rPr>
          <w:w w:val="105"/>
        </w:rPr>
        <w:t>(ii) Alternate 1279 reporting for the announcement of source selection contract awards. If the</w:t>
      </w:r>
      <w:r>
        <w:rPr>
          <w:spacing w:val="80"/>
          <w:w w:val="150"/>
        </w:rPr>
        <w:t xml:space="preserve"> </w:t>
      </w:r>
      <w:r>
        <w:rPr>
          <w:w w:val="105"/>
        </w:rPr>
        <w:t>awardee information cannot be provided three days in advance, the report does not need to identify</w:t>
      </w:r>
      <w:r>
        <w:rPr>
          <w:spacing w:val="40"/>
          <w:w w:val="105"/>
        </w:rPr>
        <w:t xml:space="preserve"> </w:t>
      </w:r>
      <w:r>
        <w:rPr>
          <w:w w:val="105"/>
        </w:rPr>
        <w:t>the offeror that has been selected for award. Insert “Source Selection Information - Will Advise” for</w:t>
      </w:r>
      <w:r>
        <w:rPr>
          <w:spacing w:val="80"/>
          <w:w w:val="150"/>
        </w:rPr>
        <w:t xml:space="preserve"> </w:t>
      </w:r>
      <w:r>
        <w:rPr>
          <w:w w:val="105"/>
        </w:rPr>
        <w:t>“Contractor Data” and either "$50 million or above" or "below $50 million" for “Face Value” and</w:t>
      </w:r>
      <w:r>
        <w:rPr>
          <w:spacing w:val="80"/>
          <w:w w:val="105"/>
        </w:rPr>
        <w:t xml:space="preserve"> </w:t>
      </w:r>
      <w:r>
        <w:rPr>
          <w:w w:val="105"/>
        </w:rPr>
        <w:t>“Funding</w:t>
      </w:r>
      <w:r>
        <w:rPr>
          <w:spacing w:val="38"/>
          <w:w w:val="105"/>
        </w:rPr>
        <w:t xml:space="preserve"> </w:t>
      </w:r>
      <w:r>
        <w:rPr>
          <w:w w:val="105"/>
        </w:rPr>
        <w:t>Data”.</w:t>
      </w:r>
      <w:r>
        <w:rPr>
          <w:spacing w:val="38"/>
          <w:w w:val="105"/>
        </w:rPr>
        <w:t xml:space="preserve"> </w:t>
      </w:r>
      <w:r>
        <w:rPr>
          <w:w w:val="105"/>
        </w:rPr>
        <w:t>When</w:t>
      </w:r>
      <w:r>
        <w:rPr>
          <w:spacing w:val="38"/>
          <w:w w:val="105"/>
        </w:rPr>
        <w:t xml:space="preserve"> </w:t>
      </w:r>
      <w:r>
        <w:rPr>
          <w:w w:val="105"/>
        </w:rPr>
        <w:t>using</w:t>
      </w:r>
      <w:r>
        <w:rPr>
          <w:spacing w:val="38"/>
          <w:w w:val="105"/>
        </w:rPr>
        <w:t xml:space="preserve"> </w:t>
      </w:r>
      <w:r>
        <w:rPr>
          <w:w w:val="105"/>
        </w:rPr>
        <w:t>these</w:t>
      </w:r>
      <w:r>
        <w:rPr>
          <w:spacing w:val="38"/>
          <w:w w:val="105"/>
        </w:rPr>
        <w:t xml:space="preserve"> </w:t>
      </w:r>
      <w:r>
        <w:rPr>
          <w:w w:val="105"/>
        </w:rPr>
        <w:t>procedures,</w:t>
      </w:r>
      <w:r>
        <w:rPr>
          <w:spacing w:val="38"/>
          <w:w w:val="105"/>
        </w:rPr>
        <w:t xml:space="preserve"> </w:t>
      </w:r>
      <w:r>
        <w:rPr>
          <w:w w:val="105"/>
        </w:rPr>
        <w:t>provide</w:t>
      </w:r>
      <w:r>
        <w:rPr>
          <w:spacing w:val="38"/>
          <w:w w:val="105"/>
        </w:rPr>
        <w:t xml:space="preserve"> </w:t>
      </w:r>
      <w:r>
        <w:rPr>
          <w:w w:val="105"/>
        </w:rPr>
        <w:t>the</w:t>
      </w:r>
      <w:r>
        <w:rPr>
          <w:spacing w:val="38"/>
          <w:w w:val="105"/>
        </w:rPr>
        <w:t xml:space="preserve"> </w:t>
      </w:r>
      <w:r>
        <w:rPr>
          <w:w w:val="105"/>
        </w:rPr>
        <w:t>successful</w:t>
      </w:r>
      <w:r>
        <w:rPr>
          <w:spacing w:val="38"/>
          <w:w w:val="105"/>
        </w:rPr>
        <w:t xml:space="preserve"> </w:t>
      </w:r>
      <w:r>
        <w:rPr>
          <w:w w:val="105"/>
        </w:rPr>
        <w:t>offeror,</w:t>
      </w:r>
      <w:r>
        <w:rPr>
          <w:spacing w:val="38"/>
          <w:w w:val="105"/>
        </w:rPr>
        <w:t xml:space="preserve"> </w:t>
      </w:r>
      <w:r>
        <w:rPr>
          <w:w w:val="105"/>
        </w:rPr>
        <w:t>face</w:t>
      </w:r>
      <w:r>
        <w:rPr>
          <w:spacing w:val="38"/>
          <w:w w:val="105"/>
        </w:rPr>
        <w:t xml:space="preserve"> </w:t>
      </w:r>
      <w:r>
        <w:rPr>
          <w:w w:val="105"/>
        </w:rPr>
        <w:t>value</w:t>
      </w:r>
      <w:r>
        <w:rPr>
          <w:spacing w:val="38"/>
          <w:w w:val="105"/>
        </w:rPr>
        <w:t xml:space="preserve"> </w:t>
      </w:r>
      <w:r>
        <w:rPr>
          <w:w w:val="105"/>
        </w:rPr>
        <w:t>of</w:t>
      </w:r>
      <w:r>
        <w:rPr>
          <w:spacing w:val="38"/>
          <w:w w:val="105"/>
        </w:rPr>
        <w:t xml:space="preserve"> </w:t>
      </w:r>
      <w:r>
        <w:rPr>
          <w:w w:val="105"/>
        </w:rPr>
        <w:t xml:space="preserve">the award, and funding data </w:t>
      </w:r>
      <w:commentRangeStart w:id="7"/>
      <w:r>
        <w:rPr>
          <w:w w:val="105"/>
        </w:rPr>
        <w:t>to</w:t>
      </w:r>
      <w:r w:rsidR="00255950">
        <w:rPr>
          <w:w w:val="105"/>
        </w:rPr>
        <w:t xml:space="preserve"> </w:t>
      </w:r>
      <w:hyperlink r:id="rId16" w:history="1">
        <w:r w:rsidR="00255950" w:rsidRPr="00255950">
          <w:rPr>
            <w:rStyle w:val="Hyperlink"/>
            <w:w w:val="105"/>
          </w:rPr>
          <w:t>SAF/LLW</w:t>
        </w:r>
      </w:hyperlink>
      <w:commentRangeEnd w:id="7"/>
      <w:r w:rsidR="00773DB2">
        <w:rPr>
          <w:rStyle w:val="CommentReference"/>
        </w:rPr>
        <w:commentReference w:id="7"/>
      </w:r>
      <w:r>
        <w:rPr>
          <w:w w:val="105"/>
        </w:rPr>
        <w:t xml:space="preserve"> no later than 1300 hours Eastern the day before the anticipated</w:t>
      </w:r>
      <w:r>
        <w:rPr>
          <w:spacing w:val="80"/>
          <w:w w:val="105"/>
        </w:rPr>
        <w:t xml:space="preserve"> </w:t>
      </w:r>
      <w:r>
        <w:rPr>
          <w:w w:val="105"/>
        </w:rPr>
        <w:t>award date</w:t>
      </w:r>
      <w:commentRangeStart w:id="8"/>
      <w:r>
        <w:rPr>
          <w:w w:val="105"/>
        </w:rPr>
        <w:t xml:space="preserve">. If </w:t>
      </w:r>
      <w:hyperlink r:id="rId17" w:history="1">
        <w:r w:rsidR="00255950" w:rsidRPr="00C36385">
          <w:rPr>
            <w:rStyle w:val="Hyperlink"/>
            <w:w w:val="105"/>
          </w:rPr>
          <w:t>SAF/LL</w:t>
        </w:r>
        <w:r w:rsidR="00C36385" w:rsidRPr="00C36385">
          <w:rPr>
            <w:rStyle w:val="Hyperlink"/>
            <w:w w:val="105"/>
          </w:rPr>
          <w:t>W</w:t>
        </w:r>
      </w:hyperlink>
      <w:commentRangeEnd w:id="8"/>
      <w:r w:rsidR="00773DB2">
        <w:rPr>
          <w:rStyle w:val="CommentReference"/>
        </w:rPr>
        <w:commentReference w:id="8"/>
      </w:r>
      <w:r w:rsidR="00255950">
        <w:rPr>
          <w:w w:val="105"/>
        </w:rPr>
        <w:t xml:space="preserve"> </w:t>
      </w:r>
      <w:r>
        <w:rPr>
          <w:w w:val="105"/>
        </w:rPr>
        <w:t>is not notified by 1300 hours Eastern the day before the anticipated award</w:t>
      </w:r>
      <w:r>
        <w:rPr>
          <w:spacing w:val="40"/>
          <w:w w:val="105"/>
        </w:rPr>
        <w:t xml:space="preserve"> </w:t>
      </w:r>
      <w:r>
        <w:rPr>
          <w:w w:val="105"/>
        </w:rPr>
        <w:t>date, announcement of the award may need to be delayed.</w:t>
      </w:r>
    </w:p>
    <w:p w14:paraId="60061E4C" w14:textId="77777777" w:rsidR="003A1EA9" w:rsidRDefault="003A1EA9">
      <w:pPr>
        <w:pStyle w:val="BodyText"/>
        <w:spacing w:before="4"/>
        <w:rPr>
          <w:sz w:val="21"/>
        </w:rPr>
      </w:pPr>
    </w:p>
    <w:p w14:paraId="19F4CED5" w14:textId="4A2500B7" w:rsidR="003A1EA9" w:rsidRDefault="00AA3673">
      <w:pPr>
        <w:pStyle w:val="ListParagraph"/>
        <w:numPr>
          <w:ilvl w:val="0"/>
          <w:numId w:val="2"/>
        </w:numPr>
        <w:tabs>
          <w:tab w:val="left" w:pos="451"/>
        </w:tabs>
        <w:ind w:left="451" w:hanging="341"/>
      </w:pPr>
      <w:r>
        <w:t>After</w:t>
      </w:r>
      <w:r>
        <w:rPr>
          <w:spacing w:val="38"/>
        </w:rPr>
        <w:t xml:space="preserve"> </w:t>
      </w:r>
      <w:r>
        <w:t>a</w:t>
      </w:r>
      <w:r>
        <w:rPr>
          <w:spacing w:val="38"/>
        </w:rPr>
        <w:t xml:space="preserve"> </w:t>
      </w:r>
      <w:r>
        <w:t>1279</w:t>
      </w:r>
      <w:r>
        <w:rPr>
          <w:spacing w:val="38"/>
        </w:rPr>
        <w:t xml:space="preserve"> </w:t>
      </w:r>
      <w:r>
        <w:t>Report</w:t>
      </w:r>
      <w:r>
        <w:rPr>
          <w:spacing w:val="38"/>
        </w:rPr>
        <w:t xml:space="preserve"> </w:t>
      </w:r>
      <w:r>
        <w:t>has</w:t>
      </w:r>
      <w:r>
        <w:rPr>
          <w:spacing w:val="38"/>
        </w:rPr>
        <w:t xml:space="preserve"> </w:t>
      </w:r>
      <w:r>
        <w:t>been</w:t>
      </w:r>
      <w:r>
        <w:rPr>
          <w:spacing w:val="39"/>
        </w:rPr>
        <w:t xml:space="preserve"> </w:t>
      </w:r>
      <w:r>
        <w:t>submitted,</w:t>
      </w:r>
      <w:r>
        <w:rPr>
          <w:spacing w:val="38"/>
        </w:rPr>
        <w:t xml:space="preserve"> </w:t>
      </w:r>
      <w:r>
        <w:t>report</w:t>
      </w:r>
      <w:r>
        <w:rPr>
          <w:spacing w:val="38"/>
        </w:rPr>
        <w:t xml:space="preserve"> </w:t>
      </w:r>
      <w:r>
        <w:t>any</w:t>
      </w:r>
      <w:r>
        <w:rPr>
          <w:spacing w:val="38"/>
        </w:rPr>
        <w:t xml:space="preserve"> </w:t>
      </w:r>
      <w:r>
        <w:t>changes</w:t>
      </w:r>
      <w:r>
        <w:rPr>
          <w:spacing w:val="38"/>
        </w:rPr>
        <w:t xml:space="preserve"> </w:t>
      </w:r>
      <w:r>
        <w:t>in</w:t>
      </w:r>
      <w:r>
        <w:rPr>
          <w:spacing w:val="38"/>
        </w:rPr>
        <w:t xml:space="preserve"> </w:t>
      </w:r>
      <w:r>
        <w:t>plans</w:t>
      </w:r>
      <w:r>
        <w:rPr>
          <w:spacing w:val="38"/>
        </w:rPr>
        <w:t xml:space="preserve"> </w:t>
      </w:r>
      <w:r>
        <w:t>promptly</w:t>
      </w:r>
      <w:r>
        <w:rPr>
          <w:spacing w:val="39"/>
        </w:rPr>
        <w:t xml:space="preserve"> </w:t>
      </w:r>
      <w:commentRangeStart w:id="9"/>
      <w:r>
        <w:t>to</w:t>
      </w:r>
      <w:r w:rsidR="00C36385">
        <w:t xml:space="preserve"> </w:t>
      </w:r>
      <w:hyperlink r:id="rId18" w:history="1">
        <w:r w:rsidR="00C36385" w:rsidRPr="00C36385">
          <w:rPr>
            <w:rStyle w:val="Hyperlink"/>
          </w:rPr>
          <w:t>SAF/LLW</w:t>
        </w:r>
      </w:hyperlink>
      <w:commentRangeEnd w:id="9"/>
      <w:r w:rsidR="00773DB2">
        <w:rPr>
          <w:rStyle w:val="CommentReference"/>
        </w:rPr>
        <w:commentReference w:id="9"/>
      </w:r>
      <w:r w:rsidR="003C1BB7">
        <w:t>.</w:t>
      </w:r>
      <w:r>
        <w:rPr>
          <w:spacing w:val="41"/>
        </w:rPr>
        <w:t xml:space="preserve"> </w:t>
      </w:r>
    </w:p>
    <w:p w14:paraId="44EAFD9C" w14:textId="77777777" w:rsidR="003A1EA9" w:rsidRDefault="003A1EA9">
      <w:pPr>
        <w:pStyle w:val="BodyText"/>
        <w:spacing w:before="11"/>
        <w:rPr>
          <w:sz w:val="23"/>
        </w:rPr>
      </w:pPr>
    </w:p>
    <w:p w14:paraId="0300B8AF" w14:textId="65764354" w:rsidR="003A1EA9" w:rsidRDefault="00AA3673">
      <w:pPr>
        <w:pStyle w:val="ListParagraph"/>
        <w:numPr>
          <w:ilvl w:val="0"/>
          <w:numId w:val="2"/>
        </w:numPr>
        <w:tabs>
          <w:tab w:val="left" w:pos="435"/>
        </w:tabs>
        <w:spacing w:line="271" w:lineRule="auto"/>
        <w:ind w:left="110" w:right="126" w:firstLine="0"/>
      </w:pPr>
      <w:r>
        <w:rPr>
          <w:w w:val="110"/>
        </w:rPr>
        <w:t>When</w:t>
      </w:r>
      <w:r>
        <w:rPr>
          <w:spacing w:val="-11"/>
          <w:w w:val="110"/>
        </w:rPr>
        <w:t xml:space="preserve"> </w:t>
      </w:r>
      <w:r>
        <w:rPr>
          <w:w w:val="110"/>
        </w:rPr>
        <w:t>immediate</w:t>
      </w:r>
      <w:r>
        <w:rPr>
          <w:spacing w:val="-11"/>
          <w:w w:val="110"/>
        </w:rPr>
        <w:t xml:space="preserve"> </w:t>
      </w:r>
      <w:r>
        <w:rPr>
          <w:w w:val="110"/>
        </w:rPr>
        <w:t>award</w:t>
      </w:r>
      <w:r>
        <w:rPr>
          <w:spacing w:val="-11"/>
          <w:w w:val="110"/>
        </w:rPr>
        <w:t xml:space="preserve"> </w:t>
      </w:r>
      <w:r>
        <w:rPr>
          <w:w w:val="110"/>
        </w:rPr>
        <w:t>is</w:t>
      </w:r>
      <w:r>
        <w:rPr>
          <w:spacing w:val="-11"/>
          <w:w w:val="110"/>
        </w:rPr>
        <w:t xml:space="preserve"> </w:t>
      </w:r>
      <w:r>
        <w:rPr>
          <w:w w:val="110"/>
        </w:rPr>
        <w:t>required</w:t>
      </w:r>
      <w:r>
        <w:rPr>
          <w:spacing w:val="-11"/>
          <w:w w:val="110"/>
        </w:rPr>
        <w:t xml:space="preserve"> </w:t>
      </w:r>
      <w:r>
        <w:rPr>
          <w:w w:val="110"/>
        </w:rPr>
        <w:t>and</w:t>
      </w:r>
      <w:r>
        <w:rPr>
          <w:spacing w:val="-11"/>
          <w:w w:val="110"/>
        </w:rPr>
        <w:t xml:space="preserve"> </w:t>
      </w:r>
      <w:r>
        <w:rPr>
          <w:w w:val="110"/>
        </w:rPr>
        <w:t>advance</w:t>
      </w:r>
      <w:r>
        <w:rPr>
          <w:spacing w:val="-11"/>
          <w:w w:val="110"/>
        </w:rPr>
        <w:t xml:space="preserve"> </w:t>
      </w:r>
      <w:r>
        <w:rPr>
          <w:w w:val="110"/>
        </w:rPr>
        <w:t>notification</w:t>
      </w:r>
      <w:r>
        <w:rPr>
          <w:spacing w:val="-11"/>
          <w:w w:val="110"/>
        </w:rPr>
        <w:t xml:space="preserve"> </w:t>
      </w:r>
      <w:r>
        <w:rPr>
          <w:w w:val="110"/>
        </w:rPr>
        <w:t>under</w:t>
      </w:r>
      <w:r>
        <w:rPr>
          <w:spacing w:val="-11"/>
          <w:w w:val="110"/>
        </w:rPr>
        <w:t xml:space="preserve"> </w:t>
      </w:r>
      <w:r>
        <w:rPr>
          <w:w w:val="110"/>
        </w:rPr>
        <w:t>paragraph</w:t>
      </w:r>
      <w:r>
        <w:rPr>
          <w:spacing w:val="-11"/>
          <w:w w:val="110"/>
        </w:rPr>
        <w:t xml:space="preserve"> </w:t>
      </w:r>
      <w:r>
        <w:rPr>
          <w:w w:val="110"/>
        </w:rPr>
        <w:t>(a)</w:t>
      </w:r>
      <w:r>
        <w:rPr>
          <w:spacing w:val="-11"/>
          <w:w w:val="110"/>
        </w:rPr>
        <w:t xml:space="preserve"> </w:t>
      </w:r>
      <w:r>
        <w:rPr>
          <w:w w:val="110"/>
        </w:rPr>
        <w:t>above</w:t>
      </w:r>
      <w:r>
        <w:rPr>
          <w:spacing w:val="-11"/>
          <w:w w:val="110"/>
        </w:rPr>
        <w:t xml:space="preserve"> </w:t>
      </w:r>
      <w:r>
        <w:rPr>
          <w:w w:val="110"/>
        </w:rPr>
        <w:t>was</w:t>
      </w:r>
      <w:r>
        <w:rPr>
          <w:spacing w:val="-11"/>
          <w:w w:val="110"/>
        </w:rPr>
        <w:t xml:space="preserve"> </w:t>
      </w:r>
      <w:r>
        <w:rPr>
          <w:w w:val="110"/>
        </w:rPr>
        <w:t>not accomplished,</w:t>
      </w:r>
      <w:r>
        <w:rPr>
          <w:spacing w:val="-12"/>
          <w:w w:val="110"/>
        </w:rPr>
        <w:t xml:space="preserve"> </w:t>
      </w:r>
      <w:r>
        <w:rPr>
          <w:w w:val="110"/>
        </w:rPr>
        <w:t>prepare</w:t>
      </w:r>
      <w:r>
        <w:rPr>
          <w:spacing w:val="-13"/>
          <w:w w:val="110"/>
        </w:rPr>
        <w:t xml:space="preserve"> </w:t>
      </w:r>
      <w:r>
        <w:rPr>
          <w:w w:val="110"/>
        </w:rPr>
        <w:t>the</w:t>
      </w:r>
      <w:r>
        <w:rPr>
          <w:spacing w:val="-12"/>
          <w:w w:val="110"/>
        </w:rPr>
        <w:t xml:space="preserve"> </w:t>
      </w:r>
      <w:r>
        <w:rPr>
          <w:w w:val="110"/>
        </w:rPr>
        <w:t>1279</w:t>
      </w:r>
      <w:r>
        <w:rPr>
          <w:spacing w:val="-12"/>
          <w:w w:val="110"/>
        </w:rPr>
        <w:t xml:space="preserve"> </w:t>
      </w:r>
      <w:r>
        <w:rPr>
          <w:w w:val="110"/>
        </w:rPr>
        <w:t>Report</w:t>
      </w:r>
      <w:r>
        <w:rPr>
          <w:spacing w:val="-13"/>
          <w:w w:val="110"/>
        </w:rPr>
        <w:t xml:space="preserve"> </w:t>
      </w:r>
      <w:r>
        <w:rPr>
          <w:w w:val="110"/>
        </w:rPr>
        <w:t>as</w:t>
      </w:r>
      <w:r>
        <w:rPr>
          <w:spacing w:val="-12"/>
          <w:w w:val="110"/>
        </w:rPr>
        <w:t xml:space="preserve"> </w:t>
      </w:r>
      <w:r>
        <w:rPr>
          <w:w w:val="110"/>
        </w:rPr>
        <w:t>usual</w:t>
      </w:r>
      <w:r>
        <w:rPr>
          <w:spacing w:val="-12"/>
          <w:w w:val="110"/>
        </w:rPr>
        <w:t xml:space="preserve"> </w:t>
      </w:r>
      <w:r>
        <w:rPr>
          <w:w w:val="110"/>
        </w:rPr>
        <w:t>and</w:t>
      </w:r>
      <w:r>
        <w:rPr>
          <w:spacing w:val="-13"/>
          <w:w w:val="110"/>
        </w:rPr>
        <w:t xml:space="preserve"> </w:t>
      </w:r>
      <w:r>
        <w:rPr>
          <w:w w:val="110"/>
        </w:rPr>
        <w:t>send</w:t>
      </w:r>
      <w:r>
        <w:rPr>
          <w:spacing w:val="-12"/>
          <w:w w:val="110"/>
        </w:rPr>
        <w:t xml:space="preserve"> </w:t>
      </w:r>
      <w:r>
        <w:rPr>
          <w:w w:val="110"/>
        </w:rPr>
        <w:t>it</w:t>
      </w:r>
      <w:r>
        <w:rPr>
          <w:spacing w:val="-12"/>
          <w:w w:val="110"/>
        </w:rPr>
        <w:t xml:space="preserve"> </w:t>
      </w:r>
      <w:commentRangeStart w:id="10"/>
      <w:r>
        <w:rPr>
          <w:w w:val="110"/>
        </w:rPr>
        <w:t>to</w:t>
      </w:r>
      <w:r w:rsidR="00C36385">
        <w:rPr>
          <w:w w:val="110"/>
        </w:rPr>
        <w:t xml:space="preserve"> </w:t>
      </w:r>
      <w:hyperlink r:id="rId19" w:history="1">
        <w:r w:rsidR="00C36385" w:rsidRPr="00C36385">
          <w:rPr>
            <w:rStyle w:val="Hyperlink"/>
            <w:w w:val="110"/>
          </w:rPr>
          <w:t>SAF/LLW</w:t>
        </w:r>
      </w:hyperlink>
      <w:commentRangeEnd w:id="10"/>
      <w:r w:rsidR="00773DB2">
        <w:rPr>
          <w:rStyle w:val="CommentReference"/>
        </w:rPr>
        <w:commentReference w:id="10"/>
      </w:r>
      <w:r>
        <w:rPr>
          <w:color w:val="27314A"/>
          <w:spacing w:val="-12"/>
          <w:w w:val="110"/>
          <w:u w:val="single" w:color="27314A"/>
        </w:rPr>
        <w:t xml:space="preserve"> </w:t>
      </w:r>
      <w:r>
        <w:rPr>
          <w:w w:val="110"/>
        </w:rPr>
        <w:t>.</w:t>
      </w:r>
      <w:r>
        <w:rPr>
          <w:spacing w:val="-12"/>
          <w:w w:val="110"/>
        </w:rPr>
        <w:t xml:space="preserve"> </w:t>
      </w:r>
      <w:r>
        <w:rPr>
          <w:w w:val="110"/>
        </w:rPr>
        <w:t>Include</w:t>
      </w:r>
      <w:r>
        <w:rPr>
          <w:spacing w:val="-12"/>
          <w:w w:val="110"/>
        </w:rPr>
        <w:t xml:space="preserve"> </w:t>
      </w:r>
      <w:r>
        <w:rPr>
          <w:w w:val="110"/>
        </w:rPr>
        <w:t>the</w:t>
      </w:r>
      <w:r>
        <w:rPr>
          <w:spacing w:val="-13"/>
          <w:w w:val="110"/>
        </w:rPr>
        <w:t xml:space="preserve"> </w:t>
      </w:r>
      <w:r>
        <w:rPr>
          <w:w w:val="110"/>
        </w:rPr>
        <w:t>justification</w:t>
      </w:r>
      <w:r>
        <w:rPr>
          <w:spacing w:val="-12"/>
          <w:w w:val="110"/>
        </w:rPr>
        <w:t xml:space="preserve"> </w:t>
      </w:r>
      <w:r>
        <w:rPr>
          <w:w w:val="110"/>
        </w:rPr>
        <w:t>for immediate</w:t>
      </w:r>
      <w:r>
        <w:rPr>
          <w:spacing w:val="-4"/>
          <w:w w:val="110"/>
        </w:rPr>
        <w:t xml:space="preserve"> </w:t>
      </w:r>
      <w:r>
        <w:rPr>
          <w:w w:val="110"/>
        </w:rPr>
        <w:t>award.</w:t>
      </w:r>
      <w:r>
        <w:rPr>
          <w:spacing w:val="-4"/>
          <w:w w:val="110"/>
        </w:rPr>
        <w:t xml:space="preserve"> </w:t>
      </w:r>
      <w:r>
        <w:rPr>
          <w:w w:val="110"/>
        </w:rPr>
        <w:t>If</w:t>
      </w:r>
      <w:r>
        <w:rPr>
          <w:spacing w:val="-4"/>
          <w:w w:val="110"/>
        </w:rPr>
        <w:t xml:space="preserve"> </w:t>
      </w:r>
      <w:r>
        <w:rPr>
          <w:w w:val="110"/>
        </w:rPr>
        <w:t>the</w:t>
      </w:r>
      <w:r>
        <w:rPr>
          <w:spacing w:val="-4"/>
          <w:w w:val="110"/>
        </w:rPr>
        <w:t xml:space="preserve"> </w:t>
      </w:r>
      <w:r>
        <w:rPr>
          <w:w w:val="110"/>
        </w:rPr>
        <w:t>Congressional</w:t>
      </w:r>
      <w:r>
        <w:rPr>
          <w:spacing w:val="-4"/>
          <w:w w:val="110"/>
        </w:rPr>
        <w:t xml:space="preserve"> </w:t>
      </w:r>
      <w:r>
        <w:rPr>
          <w:w w:val="110"/>
        </w:rPr>
        <w:t>and</w:t>
      </w:r>
      <w:r>
        <w:rPr>
          <w:spacing w:val="-4"/>
          <w:w w:val="110"/>
        </w:rPr>
        <w:t xml:space="preserve"> </w:t>
      </w:r>
      <w:r>
        <w:rPr>
          <w:w w:val="110"/>
        </w:rPr>
        <w:t>public</w:t>
      </w:r>
      <w:r>
        <w:rPr>
          <w:spacing w:val="-4"/>
          <w:w w:val="110"/>
        </w:rPr>
        <w:t xml:space="preserve"> </w:t>
      </w:r>
      <w:r>
        <w:rPr>
          <w:w w:val="110"/>
        </w:rPr>
        <w:t>announcement</w:t>
      </w:r>
      <w:r>
        <w:rPr>
          <w:spacing w:val="-4"/>
          <w:w w:val="110"/>
        </w:rPr>
        <w:t xml:space="preserve"> </w:t>
      </w:r>
      <w:r>
        <w:rPr>
          <w:w w:val="110"/>
        </w:rPr>
        <w:t>cannot</w:t>
      </w:r>
      <w:r>
        <w:rPr>
          <w:spacing w:val="-4"/>
          <w:w w:val="110"/>
        </w:rPr>
        <w:t xml:space="preserve"> </w:t>
      </w:r>
      <w:r>
        <w:rPr>
          <w:w w:val="110"/>
        </w:rPr>
        <w:t>be</w:t>
      </w:r>
      <w:r>
        <w:rPr>
          <w:spacing w:val="-4"/>
          <w:w w:val="110"/>
        </w:rPr>
        <w:t xml:space="preserve"> </w:t>
      </w:r>
      <w:r>
        <w:rPr>
          <w:w w:val="110"/>
        </w:rPr>
        <w:t>made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day</w:t>
      </w:r>
      <w:r>
        <w:rPr>
          <w:spacing w:val="-4"/>
          <w:w w:val="110"/>
        </w:rPr>
        <w:t xml:space="preserve"> </w:t>
      </w:r>
      <w:r>
        <w:rPr>
          <w:w w:val="110"/>
        </w:rPr>
        <w:t>as the</w:t>
      </w:r>
      <w:r>
        <w:rPr>
          <w:spacing w:val="-4"/>
          <w:w w:val="110"/>
        </w:rPr>
        <w:t xml:space="preserve"> </w:t>
      </w:r>
      <w:r>
        <w:rPr>
          <w:w w:val="110"/>
        </w:rPr>
        <w:t>award,</w:t>
      </w:r>
      <w:r>
        <w:rPr>
          <w:spacing w:val="-4"/>
          <w:w w:val="110"/>
        </w:rPr>
        <w:t xml:space="preserve"> </w:t>
      </w:r>
      <w:r>
        <w:rPr>
          <w:w w:val="110"/>
        </w:rPr>
        <w:t>the</w:t>
      </w:r>
      <w:r>
        <w:rPr>
          <w:spacing w:val="-4"/>
          <w:w w:val="110"/>
        </w:rPr>
        <w:t xml:space="preserve"> </w:t>
      </w:r>
      <w:r>
        <w:rPr>
          <w:w w:val="110"/>
        </w:rPr>
        <w:t>contracting</w:t>
      </w:r>
      <w:r>
        <w:rPr>
          <w:spacing w:val="-4"/>
          <w:w w:val="110"/>
        </w:rPr>
        <w:t xml:space="preserve"> </w:t>
      </w:r>
      <w:r>
        <w:rPr>
          <w:w w:val="110"/>
        </w:rPr>
        <w:t>officer</w:t>
      </w:r>
      <w:r>
        <w:rPr>
          <w:spacing w:val="-4"/>
          <w:w w:val="110"/>
        </w:rPr>
        <w:t xml:space="preserve"> </w:t>
      </w:r>
      <w:r>
        <w:rPr>
          <w:w w:val="110"/>
        </w:rPr>
        <w:t>must</w:t>
      </w:r>
      <w:r>
        <w:rPr>
          <w:spacing w:val="-4"/>
          <w:w w:val="110"/>
        </w:rPr>
        <w:t xml:space="preserve"> </w:t>
      </w:r>
      <w:r>
        <w:rPr>
          <w:w w:val="110"/>
        </w:rPr>
        <w:t>obtain</w:t>
      </w:r>
      <w:r>
        <w:rPr>
          <w:spacing w:val="-4"/>
          <w:w w:val="110"/>
        </w:rPr>
        <w:t xml:space="preserve"> </w:t>
      </w:r>
      <w:r>
        <w:rPr>
          <w:w w:val="110"/>
        </w:rPr>
        <w:t>the</w:t>
      </w:r>
      <w:r>
        <w:rPr>
          <w:spacing w:val="-4"/>
          <w:w w:val="110"/>
        </w:rPr>
        <w:t xml:space="preserve"> </w:t>
      </w:r>
      <w:r>
        <w:rPr>
          <w:w w:val="110"/>
        </w:rPr>
        <w:t>contractor’s</w:t>
      </w:r>
      <w:r>
        <w:rPr>
          <w:spacing w:val="-4"/>
          <w:w w:val="110"/>
        </w:rPr>
        <w:t xml:space="preserve"> </w:t>
      </w:r>
      <w:r>
        <w:rPr>
          <w:w w:val="110"/>
        </w:rPr>
        <w:t>agreement</w:t>
      </w:r>
      <w:r>
        <w:rPr>
          <w:spacing w:val="-4"/>
          <w:w w:val="110"/>
        </w:rPr>
        <w:t xml:space="preserve"> </w:t>
      </w:r>
      <w:r>
        <w:rPr>
          <w:w w:val="110"/>
        </w:rPr>
        <w:t>to</w:t>
      </w:r>
      <w:r>
        <w:rPr>
          <w:spacing w:val="-4"/>
          <w:w w:val="110"/>
        </w:rPr>
        <w:t xml:space="preserve"> </w:t>
      </w:r>
      <w:r>
        <w:rPr>
          <w:w w:val="110"/>
        </w:rPr>
        <w:t>withhold</w:t>
      </w:r>
      <w:r>
        <w:rPr>
          <w:spacing w:val="-4"/>
          <w:w w:val="110"/>
        </w:rPr>
        <w:t xml:space="preserve"> </w:t>
      </w:r>
      <w:r>
        <w:rPr>
          <w:w w:val="110"/>
        </w:rPr>
        <w:t xml:space="preserve">public </w:t>
      </w:r>
      <w:r>
        <w:t>announcement</w:t>
      </w:r>
      <w:r>
        <w:rPr>
          <w:spacing w:val="40"/>
        </w:rPr>
        <w:t xml:space="preserve"> </w:t>
      </w:r>
      <w:r>
        <w:t>of</w:t>
      </w:r>
      <w:r>
        <w:rPr>
          <w:spacing w:val="40"/>
        </w:rPr>
        <w:t xml:space="preserve"> </w:t>
      </w:r>
      <w:r>
        <w:t>the</w:t>
      </w:r>
      <w:r>
        <w:rPr>
          <w:spacing w:val="40"/>
        </w:rPr>
        <w:t xml:space="preserve"> </w:t>
      </w:r>
      <w:r>
        <w:t>award</w:t>
      </w:r>
      <w:r>
        <w:rPr>
          <w:spacing w:val="40"/>
        </w:rPr>
        <w:t xml:space="preserve"> </w:t>
      </w:r>
      <w:r>
        <w:t>until</w:t>
      </w:r>
      <w:r>
        <w:rPr>
          <w:spacing w:val="40"/>
        </w:rPr>
        <w:t xml:space="preserve"> </w:t>
      </w:r>
      <w:r>
        <w:t>the</w:t>
      </w:r>
      <w:r>
        <w:rPr>
          <w:spacing w:val="40"/>
        </w:rPr>
        <w:t xml:space="preserve"> </w:t>
      </w:r>
      <w:r>
        <w:t>award</w:t>
      </w:r>
      <w:r>
        <w:rPr>
          <w:spacing w:val="40"/>
        </w:rPr>
        <w:t xml:space="preserve"> </w:t>
      </w:r>
      <w:r>
        <w:t>is</w:t>
      </w:r>
      <w:r>
        <w:rPr>
          <w:spacing w:val="40"/>
        </w:rPr>
        <w:t xml:space="preserve"> </w:t>
      </w:r>
      <w:r>
        <w:t>posted</w:t>
      </w:r>
      <w:r>
        <w:rPr>
          <w:spacing w:val="40"/>
        </w:rPr>
        <w:t xml:space="preserve"> </w:t>
      </w:r>
      <w:r>
        <w:t>on</w:t>
      </w:r>
      <w:r>
        <w:rPr>
          <w:spacing w:val="40"/>
        </w:rPr>
        <w:t xml:space="preserve"> </w:t>
      </w:r>
      <w:commentRangeStart w:id="11"/>
      <w:r w:rsidR="00546D58">
        <w:fldChar w:fldCharType="begin"/>
      </w:r>
      <w:r w:rsidR="00546D58">
        <w:instrText>HYPERLINK "https://www.defense.gov/News/Contracts/" \h</w:instrText>
      </w:r>
      <w:r w:rsidR="00546D58">
        <w:fldChar w:fldCharType="separate"/>
      </w:r>
      <w:r>
        <w:rPr>
          <w:color w:val="27314A"/>
          <w:u w:val="single" w:color="27314A"/>
        </w:rPr>
        <w:t>https://www.defense.gov/News/Contracts</w:t>
      </w:r>
      <w:r w:rsidR="00546D58">
        <w:rPr>
          <w:color w:val="27314A"/>
          <w:u w:val="single" w:color="27314A"/>
        </w:rPr>
        <w:fldChar w:fldCharType="end"/>
      </w:r>
      <w:hyperlink r:id="rId20">
        <w:r>
          <w:rPr>
            <w:color w:val="27314A"/>
            <w:u w:val="single" w:color="27314A"/>
          </w:rPr>
          <w:t>/</w:t>
        </w:r>
      </w:hyperlink>
      <w:commentRangeEnd w:id="11"/>
      <w:r w:rsidR="00773DB2">
        <w:rPr>
          <w:rStyle w:val="CommentReference"/>
        </w:rPr>
        <w:commentReference w:id="11"/>
      </w:r>
      <w:del w:id="12" w:author="ROSSI, AMANDA M CIV USAF HAF SAF/AQCP" w:date="2024-05-17T11:06:00Z">
        <w:r w:rsidDel="00773DB2">
          <w:rPr>
            <w:color w:val="27314A"/>
            <w:spacing w:val="40"/>
            <w:u w:val="single" w:color="27314A"/>
          </w:rPr>
          <w:delText xml:space="preserve"> </w:delText>
        </w:r>
      </w:del>
      <w:r>
        <w:t xml:space="preserve">. </w:t>
      </w:r>
      <w:r>
        <w:rPr>
          <w:w w:val="110"/>
        </w:rPr>
        <w:t>Include</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report</w:t>
      </w:r>
      <w:r>
        <w:rPr>
          <w:spacing w:val="-5"/>
          <w:w w:val="110"/>
        </w:rPr>
        <w:t xml:space="preserve"> </w:t>
      </w:r>
      <w:r>
        <w:rPr>
          <w:w w:val="110"/>
        </w:rPr>
        <w:t>a</w:t>
      </w:r>
      <w:r>
        <w:rPr>
          <w:spacing w:val="-5"/>
          <w:w w:val="110"/>
        </w:rPr>
        <w:t xml:space="preserve"> </w:t>
      </w:r>
      <w:r>
        <w:rPr>
          <w:w w:val="110"/>
        </w:rPr>
        <w:t>statement</w:t>
      </w:r>
      <w:r>
        <w:rPr>
          <w:spacing w:val="-5"/>
          <w:w w:val="110"/>
        </w:rPr>
        <w:t xml:space="preserve"> </w:t>
      </w:r>
      <w:r>
        <w:rPr>
          <w:w w:val="110"/>
        </w:rPr>
        <w:t>that</w:t>
      </w:r>
      <w:r>
        <w:rPr>
          <w:spacing w:val="-5"/>
          <w:w w:val="110"/>
        </w:rPr>
        <w:t xml:space="preserve"> </w:t>
      </w:r>
      <w:r>
        <w:rPr>
          <w:w w:val="110"/>
        </w:rPr>
        <w:t>this</w:t>
      </w:r>
      <w:r>
        <w:rPr>
          <w:spacing w:val="-5"/>
          <w:w w:val="110"/>
        </w:rPr>
        <w:t xml:space="preserve"> </w:t>
      </w:r>
      <w:r>
        <w:rPr>
          <w:w w:val="110"/>
        </w:rPr>
        <w:t>non-disclosure</w:t>
      </w:r>
      <w:r>
        <w:rPr>
          <w:spacing w:val="-5"/>
          <w:w w:val="110"/>
        </w:rPr>
        <w:t xml:space="preserve"> </w:t>
      </w:r>
      <w:r>
        <w:rPr>
          <w:w w:val="110"/>
        </w:rPr>
        <w:t>agreement</w:t>
      </w:r>
      <w:r>
        <w:rPr>
          <w:spacing w:val="-5"/>
          <w:w w:val="110"/>
        </w:rPr>
        <w:t xml:space="preserve"> </w:t>
      </w:r>
      <w:r>
        <w:rPr>
          <w:w w:val="110"/>
        </w:rPr>
        <w:t>has</w:t>
      </w:r>
      <w:r>
        <w:rPr>
          <w:spacing w:val="-5"/>
          <w:w w:val="110"/>
        </w:rPr>
        <w:t xml:space="preserve"> </w:t>
      </w:r>
      <w:r>
        <w:rPr>
          <w:w w:val="110"/>
        </w:rPr>
        <w:t>been</w:t>
      </w:r>
      <w:r>
        <w:rPr>
          <w:spacing w:val="-5"/>
          <w:w w:val="110"/>
        </w:rPr>
        <w:t xml:space="preserve"> </w:t>
      </w:r>
      <w:r>
        <w:rPr>
          <w:w w:val="110"/>
        </w:rPr>
        <w:t>made.</w:t>
      </w:r>
      <w:r>
        <w:rPr>
          <w:spacing w:val="-5"/>
          <w:w w:val="110"/>
        </w:rPr>
        <w:t xml:space="preserve"> </w:t>
      </w:r>
      <w:r>
        <w:rPr>
          <w:w w:val="110"/>
        </w:rPr>
        <w:t>The contracting</w:t>
      </w:r>
      <w:r>
        <w:rPr>
          <w:spacing w:val="-4"/>
          <w:w w:val="110"/>
        </w:rPr>
        <w:t xml:space="preserve"> </w:t>
      </w:r>
      <w:r>
        <w:rPr>
          <w:w w:val="110"/>
        </w:rPr>
        <w:t>officer</w:t>
      </w:r>
      <w:r>
        <w:rPr>
          <w:spacing w:val="-4"/>
          <w:w w:val="110"/>
        </w:rPr>
        <w:t xml:space="preserve"> </w:t>
      </w:r>
      <w:r>
        <w:rPr>
          <w:w w:val="110"/>
        </w:rPr>
        <w:t>will</w:t>
      </w:r>
      <w:r>
        <w:rPr>
          <w:spacing w:val="-4"/>
          <w:w w:val="110"/>
        </w:rPr>
        <w:t xml:space="preserve"> </w:t>
      </w:r>
      <w:r>
        <w:rPr>
          <w:w w:val="110"/>
        </w:rPr>
        <w:t>notify</w:t>
      </w:r>
      <w:r>
        <w:rPr>
          <w:spacing w:val="-4"/>
          <w:w w:val="110"/>
        </w:rPr>
        <w:t xml:space="preserve"> </w:t>
      </w:r>
      <w:r>
        <w:rPr>
          <w:w w:val="110"/>
        </w:rPr>
        <w:t>the</w:t>
      </w:r>
      <w:r>
        <w:rPr>
          <w:spacing w:val="-4"/>
          <w:w w:val="110"/>
        </w:rPr>
        <w:t xml:space="preserve"> </w:t>
      </w:r>
      <w:r>
        <w:rPr>
          <w:w w:val="110"/>
        </w:rPr>
        <w:t>contractor</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agreed</w:t>
      </w:r>
      <w:r>
        <w:rPr>
          <w:spacing w:val="-4"/>
          <w:w w:val="110"/>
        </w:rPr>
        <w:t xml:space="preserve"> </w:t>
      </w:r>
      <w:r>
        <w:rPr>
          <w:w w:val="110"/>
        </w:rPr>
        <w:t>upon</w:t>
      </w:r>
      <w:r>
        <w:rPr>
          <w:spacing w:val="-4"/>
          <w:w w:val="110"/>
        </w:rPr>
        <w:t xml:space="preserve"> </w:t>
      </w:r>
      <w:r>
        <w:rPr>
          <w:w w:val="110"/>
        </w:rPr>
        <w:t>date</w:t>
      </w:r>
      <w:r>
        <w:rPr>
          <w:spacing w:val="-4"/>
          <w:w w:val="110"/>
        </w:rPr>
        <w:t xml:space="preserve"> </w:t>
      </w:r>
      <w:r>
        <w:rPr>
          <w:w w:val="110"/>
        </w:rPr>
        <w:t>of</w:t>
      </w:r>
      <w:r>
        <w:rPr>
          <w:spacing w:val="-4"/>
          <w:w w:val="110"/>
        </w:rPr>
        <w:t xml:space="preserve"> </w:t>
      </w:r>
      <w:r>
        <w:rPr>
          <w:w w:val="110"/>
        </w:rPr>
        <w:t>public</w:t>
      </w:r>
      <w:r>
        <w:rPr>
          <w:spacing w:val="-4"/>
          <w:w w:val="110"/>
        </w:rPr>
        <w:t xml:space="preserve"> </w:t>
      </w:r>
      <w:r>
        <w:rPr>
          <w:w w:val="110"/>
        </w:rPr>
        <w:t>announcement.</w:t>
      </w:r>
      <w:r>
        <w:rPr>
          <w:spacing w:val="-4"/>
          <w:w w:val="110"/>
        </w:rPr>
        <w:t xml:space="preserve"> </w:t>
      </w:r>
      <w:r>
        <w:rPr>
          <w:w w:val="110"/>
        </w:rPr>
        <w:t>The award</w:t>
      </w:r>
      <w:r>
        <w:rPr>
          <w:spacing w:val="-6"/>
          <w:w w:val="110"/>
        </w:rPr>
        <w:t xml:space="preserve"> </w:t>
      </w:r>
      <w:r>
        <w:rPr>
          <w:w w:val="110"/>
        </w:rPr>
        <w:t>may</w:t>
      </w:r>
      <w:r>
        <w:rPr>
          <w:spacing w:val="-6"/>
          <w:w w:val="110"/>
        </w:rPr>
        <w:t xml:space="preserve"> </w:t>
      </w:r>
      <w:r>
        <w:rPr>
          <w:w w:val="110"/>
        </w:rPr>
        <w:t>then</w:t>
      </w:r>
      <w:r>
        <w:rPr>
          <w:spacing w:val="-6"/>
          <w:w w:val="110"/>
        </w:rPr>
        <w:t xml:space="preserve"> </w:t>
      </w:r>
      <w:r>
        <w:rPr>
          <w:w w:val="110"/>
        </w:rPr>
        <w:t>be</w:t>
      </w:r>
      <w:r>
        <w:rPr>
          <w:spacing w:val="-6"/>
          <w:w w:val="110"/>
        </w:rPr>
        <w:t xml:space="preserve"> </w:t>
      </w:r>
      <w:r>
        <w:rPr>
          <w:w w:val="110"/>
        </w:rPr>
        <w:t>made</w:t>
      </w:r>
      <w:r>
        <w:rPr>
          <w:spacing w:val="-6"/>
          <w:w w:val="110"/>
        </w:rPr>
        <w:t xml:space="preserve"> </w:t>
      </w:r>
      <w:r>
        <w:rPr>
          <w:w w:val="110"/>
        </w:rPr>
        <w:t>without</w:t>
      </w:r>
      <w:r>
        <w:rPr>
          <w:spacing w:val="-6"/>
          <w:w w:val="110"/>
        </w:rPr>
        <w:t xml:space="preserve"> </w:t>
      </w:r>
      <w:r>
        <w:rPr>
          <w:w w:val="110"/>
        </w:rPr>
        <w:t>the</w:t>
      </w:r>
      <w:r>
        <w:rPr>
          <w:spacing w:val="-6"/>
          <w:w w:val="110"/>
        </w:rPr>
        <w:t xml:space="preserve"> </w:t>
      </w:r>
      <w:r>
        <w:rPr>
          <w:w w:val="110"/>
        </w:rPr>
        <w:t>three-day</w:t>
      </w:r>
      <w:r>
        <w:rPr>
          <w:spacing w:val="-6"/>
          <w:w w:val="110"/>
        </w:rPr>
        <w:t xml:space="preserve"> </w:t>
      </w:r>
      <w:r>
        <w:rPr>
          <w:w w:val="110"/>
        </w:rPr>
        <w:t>coordination.</w:t>
      </w:r>
    </w:p>
    <w:p w14:paraId="4B94D5A5" w14:textId="77777777" w:rsidR="003A1EA9" w:rsidRDefault="003A1EA9">
      <w:pPr>
        <w:pStyle w:val="BodyText"/>
        <w:spacing w:before="4"/>
        <w:rPr>
          <w:sz w:val="21"/>
        </w:rPr>
      </w:pPr>
    </w:p>
    <w:p w14:paraId="49FF92FF" w14:textId="77777777" w:rsidR="003A1EA9" w:rsidRDefault="00AA3673">
      <w:pPr>
        <w:pStyle w:val="ListParagraph"/>
        <w:numPr>
          <w:ilvl w:val="0"/>
          <w:numId w:val="2"/>
        </w:numPr>
        <w:tabs>
          <w:tab w:val="left" w:pos="451"/>
        </w:tabs>
        <w:ind w:left="451" w:hanging="341"/>
      </w:pPr>
      <w:r>
        <w:rPr>
          <w:w w:val="105"/>
        </w:rPr>
        <w:t>Format</w:t>
      </w:r>
      <w:r>
        <w:rPr>
          <w:spacing w:val="9"/>
          <w:w w:val="105"/>
        </w:rPr>
        <w:t xml:space="preserve"> </w:t>
      </w:r>
      <w:r>
        <w:rPr>
          <w:w w:val="105"/>
        </w:rPr>
        <w:t>(do</w:t>
      </w:r>
      <w:r>
        <w:rPr>
          <w:spacing w:val="9"/>
          <w:w w:val="105"/>
        </w:rPr>
        <w:t xml:space="preserve"> </w:t>
      </w:r>
      <w:r>
        <w:rPr>
          <w:w w:val="105"/>
        </w:rPr>
        <w:t>not</w:t>
      </w:r>
      <w:r>
        <w:rPr>
          <w:spacing w:val="9"/>
          <w:w w:val="105"/>
        </w:rPr>
        <w:t xml:space="preserve"> </w:t>
      </w:r>
      <w:r>
        <w:rPr>
          <w:w w:val="105"/>
        </w:rPr>
        <w:t>include</w:t>
      </w:r>
      <w:r>
        <w:rPr>
          <w:spacing w:val="10"/>
          <w:w w:val="105"/>
        </w:rPr>
        <w:t xml:space="preserve"> </w:t>
      </w:r>
      <w:r>
        <w:rPr>
          <w:w w:val="105"/>
        </w:rPr>
        <w:t>classified</w:t>
      </w:r>
      <w:r>
        <w:rPr>
          <w:spacing w:val="9"/>
          <w:w w:val="105"/>
        </w:rPr>
        <w:t xml:space="preserve"> </w:t>
      </w:r>
      <w:r>
        <w:rPr>
          <w:w w:val="105"/>
        </w:rPr>
        <w:t>information</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spacing w:val="-2"/>
          <w:w w:val="105"/>
        </w:rPr>
        <w:t>report):</w:t>
      </w:r>
    </w:p>
    <w:p w14:paraId="3DEEC669" w14:textId="77777777" w:rsidR="003A1EA9" w:rsidRDefault="003A1EA9">
      <w:pPr>
        <w:pStyle w:val="BodyText"/>
        <w:spacing w:before="10"/>
        <w:rPr>
          <w:sz w:val="23"/>
        </w:rPr>
      </w:pPr>
    </w:p>
    <w:p w14:paraId="6EA4AA60" w14:textId="77777777" w:rsidR="003A1EA9" w:rsidRDefault="00AA3673">
      <w:pPr>
        <w:pStyle w:val="ListParagraph"/>
        <w:numPr>
          <w:ilvl w:val="1"/>
          <w:numId w:val="2"/>
        </w:numPr>
        <w:tabs>
          <w:tab w:val="left" w:pos="450"/>
        </w:tabs>
        <w:spacing w:before="1"/>
        <w:ind w:left="450" w:hanging="340"/>
      </w:pPr>
      <w:r>
        <w:rPr>
          <w:w w:val="105"/>
        </w:rPr>
        <w:t>Format</w:t>
      </w:r>
      <w:r>
        <w:rPr>
          <w:spacing w:val="20"/>
          <w:w w:val="105"/>
        </w:rPr>
        <w:t xml:space="preserve"> </w:t>
      </w:r>
      <w:r>
        <w:rPr>
          <w:w w:val="105"/>
        </w:rPr>
        <w:t>the</w:t>
      </w:r>
      <w:r>
        <w:rPr>
          <w:spacing w:val="21"/>
          <w:w w:val="105"/>
        </w:rPr>
        <w:t xml:space="preserve"> </w:t>
      </w:r>
      <w:r>
        <w:rPr>
          <w:w w:val="105"/>
        </w:rPr>
        <w:t>SUBJECT</w:t>
      </w:r>
      <w:r>
        <w:rPr>
          <w:spacing w:val="21"/>
          <w:w w:val="105"/>
        </w:rPr>
        <w:t xml:space="preserve"> </w:t>
      </w:r>
      <w:r>
        <w:rPr>
          <w:w w:val="105"/>
        </w:rPr>
        <w:t>line</w:t>
      </w:r>
      <w:r>
        <w:rPr>
          <w:spacing w:val="20"/>
          <w:w w:val="105"/>
        </w:rPr>
        <w:t xml:space="preserve"> </w:t>
      </w:r>
      <w:r>
        <w:rPr>
          <w:w w:val="105"/>
        </w:rPr>
        <w:t>of</w:t>
      </w:r>
      <w:r>
        <w:rPr>
          <w:spacing w:val="21"/>
          <w:w w:val="105"/>
        </w:rPr>
        <w:t xml:space="preserve"> </w:t>
      </w:r>
      <w:r>
        <w:rPr>
          <w:w w:val="105"/>
        </w:rPr>
        <w:t>the</w:t>
      </w:r>
      <w:r>
        <w:rPr>
          <w:spacing w:val="21"/>
          <w:w w:val="105"/>
        </w:rPr>
        <w:t xml:space="preserve"> </w:t>
      </w:r>
      <w:r>
        <w:rPr>
          <w:w w:val="105"/>
        </w:rPr>
        <w:t>email</w:t>
      </w:r>
      <w:r>
        <w:rPr>
          <w:spacing w:val="21"/>
          <w:w w:val="105"/>
        </w:rPr>
        <w:t xml:space="preserve"> </w:t>
      </w:r>
      <w:r>
        <w:rPr>
          <w:w w:val="105"/>
        </w:rPr>
        <w:t>as</w:t>
      </w:r>
      <w:r>
        <w:rPr>
          <w:spacing w:val="20"/>
          <w:w w:val="105"/>
        </w:rPr>
        <w:t xml:space="preserve"> </w:t>
      </w:r>
      <w:r>
        <w:rPr>
          <w:spacing w:val="-2"/>
          <w:w w:val="105"/>
        </w:rPr>
        <w:t>follows:</w:t>
      </w:r>
    </w:p>
    <w:p w14:paraId="3656B9AB" w14:textId="77777777" w:rsidR="003A1EA9" w:rsidRDefault="003A1EA9">
      <w:pPr>
        <w:pStyle w:val="BodyText"/>
        <w:spacing w:before="10"/>
        <w:rPr>
          <w:sz w:val="23"/>
        </w:rPr>
      </w:pPr>
    </w:p>
    <w:p w14:paraId="26F13B83" w14:textId="77777777" w:rsidR="003A1EA9" w:rsidRDefault="00AA3673">
      <w:pPr>
        <w:pStyle w:val="BodyText"/>
        <w:ind w:left="110"/>
      </w:pPr>
      <w:r>
        <w:rPr>
          <w:w w:val="110"/>
        </w:rPr>
        <w:t>CUI:</w:t>
      </w:r>
      <w:r>
        <w:rPr>
          <w:spacing w:val="-8"/>
          <w:w w:val="110"/>
        </w:rPr>
        <w:t xml:space="preserve"> </w:t>
      </w:r>
      <w:r>
        <w:rPr>
          <w:w w:val="110"/>
        </w:rPr>
        <w:t>Release</w:t>
      </w:r>
      <w:r>
        <w:rPr>
          <w:spacing w:val="-8"/>
          <w:w w:val="110"/>
        </w:rPr>
        <w:t xml:space="preserve"> </w:t>
      </w:r>
      <w:r>
        <w:rPr>
          <w:w w:val="110"/>
        </w:rPr>
        <w:t>Date</w:t>
      </w:r>
      <w:r>
        <w:rPr>
          <w:spacing w:val="-8"/>
          <w:w w:val="110"/>
        </w:rPr>
        <w:t xml:space="preserve"> </w:t>
      </w:r>
      <w:r>
        <w:rPr>
          <w:w w:val="110"/>
        </w:rPr>
        <w:t>is</w:t>
      </w:r>
      <w:r>
        <w:rPr>
          <w:spacing w:val="-7"/>
          <w:w w:val="110"/>
        </w:rPr>
        <w:t xml:space="preserve"> </w:t>
      </w:r>
      <w:r>
        <w:rPr>
          <w:w w:val="110"/>
        </w:rPr>
        <w:t>DD</w:t>
      </w:r>
      <w:r>
        <w:rPr>
          <w:spacing w:val="-8"/>
          <w:w w:val="110"/>
        </w:rPr>
        <w:t xml:space="preserve"> </w:t>
      </w:r>
      <w:r>
        <w:rPr>
          <w:w w:val="110"/>
        </w:rPr>
        <w:t>MMM</w:t>
      </w:r>
      <w:r>
        <w:rPr>
          <w:spacing w:val="-8"/>
          <w:w w:val="110"/>
        </w:rPr>
        <w:t xml:space="preserve"> </w:t>
      </w:r>
      <w:r>
        <w:rPr>
          <w:w w:val="110"/>
        </w:rPr>
        <w:t>YY,</w:t>
      </w:r>
      <w:r>
        <w:rPr>
          <w:spacing w:val="-8"/>
          <w:w w:val="110"/>
        </w:rPr>
        <w:t xml:space="preserve"> </w:t>
      </w:r>
      <w:r>
        <w:rPr>
          <w:w w:val="110"/>
        </w:rPr>
        <w:t>Program</w:t>
      </w:r>
      <w:r>
        <w:rPr>
          <w:spacing w:val="-7"/>
          <w:w w:val="110"/>
        </w:rPr>
        <w:t xml:space="preserve"> </w:t>
      </w:r>
      <w:r>
        <w:rPr>
          <w:w w:val="110"/>
        </w:rPr>
        <w:t>Name,</w:t>
      </w:r>
      <w:r>
        <w:rPr>
          <w:spacing w:val="-8"/>
          <w:w w:val="110"/>
        </w:rPr>
        <w:t xml:space="preserve"> </w:t>
      </w:r>
      <w:r>
        <w:rPr>
          <w:w w:val="110"/>
        </w:rPr>
        <w:t>Contracting</w:t>
      </w:r>
      <w:r>
        <w:rPr>
          <w:spacing w:val="-8"/>
          <w:w w:val="110"/>
        </w:rPr>
        <w:t xml:space="preserve"> </w:t>
      </w:r>
      <w:r>
        <w:rPr>
          <w:w w:val="110"/>
        </w:rPr>
        <w:t>Activity,</w:t>
      </w:r>
      <w:r>
        <w:rPr>
          <w:spacing w:val="-8"/>
          <w:w w:val="110"/>
        </w:rPr>
        <w:t xml:space="preserve"> </w:t>
      </w:r>
      <w:r>
        <w:rPr>
          <w:w w:val="110"/>
        </w:rPr>
        <w:t>DD-LA-(AR)</w:t>
      </w:r>
      <w:r>
        <w:rPr>
          <w:spacing w:val="-7"/>
          <w:w w:val="110"/>
        </w:rPr>
        <w:t xml:space="preserve"> </w:t>
      </w:r>
      <w:r>
        <w:rPr>
          <w:w w:val="110"/>
        </w:rPr>
        <w:t>1279</w:t>
      </w:r>
      <w:r>
        <w:rPr>
          <w:spacing w:val="-8"/>
          <w:w w:val="110"/>
        </w:rPr>
        <w:t xml:space="preserve"> </w:t>
      </w:r>
      <w:r>
        <w:rPr>
          <w:spacing w:val="-2"/>
          <w:w w:val="110"/>
        </w:rPr>
        <w:t>Report</w:t>
      </w:r>
    </w:p>
    <w:p w14:paraId="45FB0818" w14:textId="77777777" w:rsidR="003A1EA9" w:rsidRDefault="003A1EA9">
      <w:pPr>
        <w:sectPr w:rsidR="003A1EA9">
          <w:type w:val="continuous"/>
          <w:pgSz w:w="11910" w:h="16840"/>
          <w:pgMar w:top="840" w:right="740" w:bottom="280" w:left="740" w:header="720" w:footer="720" w:gutter="0"/>
          <w:cols w:space="720"/>
        </w:sectPr>
      </w:pPr>
    </w:p>
    <w:p w14:paraId="673E46CA" w14:textId="77777777" w:rsidR="003A1EA9" w:rsidRDefault="00AA3673">
      <w:pPr>
        <w:pStyle w:val="ListParagraph"/>
        <w:numPr>
          <w:ilvl w:val="1"/>
          <w:numId w:val="2"/>
        </w:numPr>
        <w:tabs>
          <w:tab w:val="left" w:pos="450"/>
        </w:tabs>
        <w:spacing w:before="82"/>
        <w:ind w:left="450" w:hanging="340"/>
      </w:pPr>
      <w:r>
        <w:rPr>
          <w:w w:val="105"/>
        </w:rPr>
        <w:lastRenderedPageBreak/>
        <w:t>Release</w:t>
      </w:r>
      <w:r>
        <w:rPr>
          <w:spacing w:val="20"/>
          <w:w w:val="105"/>
        </w:rPr>
        <w:t xml:space="preserve"> </w:t>
      </w:r>
      <w:r>
        <w:rPr>
          <w:w w:val="105"/>
        </w:rPr>
        <w:t>Date:</w:t>
      </w:r>
      <w:r>
        <w:rPr>
          <w:spacing w:val="20"/>
          <w:w w:val="105"/>
        </w:rPr>
        <w:t xml:space="preserve"> </w:t>
      </w:r>
      <w:r>
        <w:rPr>
          <w:w w:val="105"/>
        </w:rPr>
        <w:t>Enter</w:t>
      </w:r>
      <w:r>
        <w:rPr>
          <w:spacing w:val="20"/>
          <w:w w:val="105"/>
        </w:rPr>
        <w:t xml:space="preserve"> </w:t>
      </w:r>
      <w:r>
        <w:rPr>
          <w:w w:val="105"/>
        </w:rPr>
        <w:t>the</w:t>
      </w:r>
      <w:r>
        <w:rPr>
          <w:spacing w:val="21"/>
          <w:w w:val="105"/>
        </w:rPr>
        <w:t xml:space="preserve"> </w:t>
      </w:r>
      <w:r>
        <w:rPr>
          <w:w w:val="105"/>
        </w:rPr>
        <w:t>date</w:t>
      </w:r>
      <w:r>
        <w:rPr>
          <w:spacing w:val="20"/>
          <w:w w:val="105"/>
        </w:rPr>
        <w:t xml:space="preserve"> </w:t>
      </w:r>
      <w:r>
        <w:rPr>
          <w:w w:val="105"/>
        </w:rPr>
        <w:t>award</w:t>
      </w:r>
      <w:r>
        <w:rPr>
          <w:spacing w:val="20"/>
          <w:w w:val="105"/>
        </w:rPr>
        <w:t xml:space="preserve"> </w:t>
      </w:r>
      <w:r>
        <w:rPr>
          <w:w w:val="105"/>
        </w:rPr>
        <w:t>is</w:t>
      </w:r>
      <w:r>
        <w:rPr>
          <w:spacing w:val="21"/>
          <w:w w:val="105"/>
        </w:rPr>
        <w:t xml:space="preserve"> </w:t>
      </w:r>
      <w:r>
        <w:rPr>
          <w:w w:val="105"/>
        </w:rPr>
        <w:t>expected;</w:t>
      </w:r>
      <w:r>
        <w:rPr>
          <w:spacing w:val="20"/>
          <w:w w:val="105"/>
        </w:rPr>
        <w:t xml:space="preserve"> </w:t>
      </w:r>
      <w:r>
        <w:rPr>
          <w:w w:val="105"/>
        </w:rPr>
        <w:t>exclude</w:t>
      </w:r>
      <w:r>
        <w:rPr>
          <w:spacing w:val="20"/>
          <w:w w:val="105"/>
        </w:rPr>
        <w:t xml:space="preserve"> </w:t>
      </w:r>
      <w:r>
        <w:rPr>
          <w:w w:val="105"/>
        </w:rPr>
        <w:t>Saturdays,</w:t>
      </w:r>
      <w:r>
        <w:rPr>
          <w:spacing w:val="20"/>
          <w:w w:val="105"/>
        </w:rPr>
        <w:t xml:space="preserve"> </w:t>
      </w:r>
      <w:proofErr w:type="gramStart"/>
      <w:r>
        <w:rPr>
          <w:w w:val="105"/>
        </w:rPr>
        <w:t>Sundays</w:t>
      </w:r>
      <w:proofErr w:type="gramEnd"/>
      <w:r>
        <w:rPr>
          <w:spacing w:val="21"/>
          <w:w w:val="105"/>
        </w:rPr>
        <w:t xml:space="preserve"> </w:t>
      </w:r>
      <w:r>
        <w:rPr>
          <w:w w:val="105"/>
        </w:rPr>
        <w:t>and</w:t>
      </w:r>
      <w:r>
        <w:rPr>
          <w:spacing w:val="20"/>
          <w:w w:val="105"/>
        </w:rPr>
        <w:t xml:space="preserve"> </w:t>
      </w:r>
      <w:r>
        <w:rPr>
          <w:spacing w:val="-2"/>
          <w:w w:val="105"/>
        </w:rPr>
        <w:t>holidays.</w:t>
      </w:r>
    </w:p>
    <w:p w14:paraId="049F31CB" w14:textId="77777777" w:rsidR="003A1EA9" w:rsidRDefault="003A1EA9">
      <w:pPr>
        <w:pStyle w:val="BodyText"/>
        <w:spacing w:before="11"/>
        <w:rPr>
          <w:sz w:val="23"/>
        </w:rPr>
      </w:pPr>
    </w:p>
    <w:p w14:paraId="2CBA762B" w14:textId="77777777" w:rsidR="003A1EA9" w:rsidRDefault="00AA3673">
      <w:pPr>
        <w:pStyle w:val="ListParagraph"/>
        <w:numPr>
          <w:ilvl w:val="1"/>
          <w:numId w:val="2"/>
        </w:numPr>
        <w:tabs>
          <w:tab w:val="left" w:pos="450"/>
        </w:tabs>
        <w:spacing w:line="271" w:lineRule="auto"/>
        <w:ind w:left="110" w:right="508" w:firstLine="0"/>
      </w:pPr>
      <w:r>
        <w:rPr>
          <w:w w:val="105"/>
        </w:rPr>
        <w:t>Contract Action to be Taken (Select One): Contract Award, Contract Modification or Notice of</w:t>
      </w:r>
      <w:r>
        <w:rPr>
          <w:spacing w:val="80"/>
          <w:w w:val="150"/>
        </w:rPr>
        <w:t xml:space="preserve"> </w:t>
      </w:r>
      <w:r>
        <w:rPr>
          <w:w w:val="105"/>
        </w:rPr>
        <w:t>Intent to Award</w:t>
      </w:r>
    </w:p>
    <w:p w14:paraId="53128261" w14:textId="77777777" w:rsidR="003A1EA9" w:rsidRDefault="003A1EA9">
      <w:pPr>
        <w:pStyle w:val="BodyText"/>
        <w:spacing w:before="1"/>
        <w:rPr>
          <w:sz w:val="21"/>
        </w:rPr>
      </w:pPr>
    </w:p>
    <w:p w14:paraId="2128DB80" w14:textId="77777777" w:rsidR="003A1EA9" w:rsidRDefault="00AA3673">
      <w:pPr>
        <w:pStyle w:val="ListParagraph"/>
        <w:numPr>
          <w:ilvl w:val="1"/>
          <w:numId w:val="2"/>
        </w:numPr>
        <w:tabs>
          <w:tab w:val="left" w:pos="450"/>
        </w:tabs>
        <w:spacing w:line="271" w:lineRule="auto"/>
        <w:ind w:left="110" w:right="131" w:firstLine="0"/>
      </w:pPr>
      <w:r>
        <w:rPr>
          <w:w w:val="105"/>
        </w:rPr>
        <w:t>The following information shall be included in the 1279 Report. The italicized information below serves as a placeholder for “fill-ins”. Utilize the paragraph format provided to ensure the contract</w:t>
      </w:r>
      <w:r>
        <w:rPr>
          <w:spacing w:val="80"/>
          <w:w w:val="105"/>
        </w:rPr>
        <w:t xml:space="preserve"> </w:t>
      </w:r>
      <w:r>
        <w:rPr>
          <w:w w:val="105"/>
        </w:rPr>
        <w:t>announcement is published. Do not use abbreviations and use full names of all contractors, including</w:t>
      </w:r>
      <w:r>
        <w:rPr>
          <w:spacing w:val="80"/>
          <w:w w:val="105"/>
        </w:rPr>
        <w:t xml:space="preserve"> </w:t>
      </w:r>
      <w:r>
        <w:rPr>
          <w:w w:val="105"/>
        </w:rPr>
        <w:t>all subsidiary and division designations as appropriate. (Paragraphs 5 through 7 are to be</w:t>
      </w:r>
      <w:r>
        <w:rPr>
          <w:spacing w:val="80"/>
          <w:w w:val="105"/>
        </w:rPr>
        <w:t xml:space="preserve"> </w:t>
      </w:r>
      <w:r>
        <w:rPr>
          <w:w w:val="105"/>
        </w:rPr>
        <w:t>incorporated into the report directly below one of the following paragraphs.):</w:t>
      </w:r>
    </w:p>
    <w:p w14:paraId="62486C05" w14:textId="77777777" w:rsidR="003A1EA9" w:rsidRDefault="003A1EA9">
      <w:pPr>
        <w:pStyle w:val="BodyText"/>
        <w:spacing w:before="2"/>
        <w:rPr>
          <w:sz w:val="21"/>
        </w:rPr>
      </w:pPr>
    </w:p>
    <w:p w14:paraId="20117A18" w14:textId="77777777" w:rsidR="003A1EA9" w:rsidRDefault="00AA3673">
      <w:pPr>
        <w:pStyle w:val="BodyText"/>
        <w:spacing w:before="1"/>
        <w:ind w:left="110"/>
      </w:pPr>
      <w:r>
        <w:rPr>
          <w:w w:val="105"/>
        </w:rPr>
        <w:t>Contract</w:t>
      </w:r>
      <w:r>
        <w:rPr>
          <w:spacing w:val="36"/>
          <w:w w:val="105"/>
        </w:rPr>
        <w:t xml:space="preserve"> </w:t>
      </w:r>
      <w:r>
        <w:rPr>
          <w:spacing w:val="-2"/>
          <w:w w:val="105"/>
        </w:rPr>
        <w:t>Award:</w:t>
      </w:r>
    </w:p>
    <w:p w14:paraId="4101652C" w14:textId="77777777" w:rsidR="003A1EA9" w:rsidRDefault="003A1EA9">
      <w:pPr>
        <w:pStyle w:val="BodyText"/>
        <w:spacing w:before="10"/>
        <w:rPr>
          <w:sz w:val="23"/>
        </w:rPr>
      </w:pPr>
    </w:p>
    <w:p w14:paraId="319088E5" w14:textId="0501DBAA" w:rsidR="003A1EA9" w:rsidRDefault="00AA3673">
      <w:pPr>
        <w:spacing w:line="271" w:lineRule="auto"/>
        <w:ind w:left="110" w:right="152"/>
      </w:pPr>
      <w:r>
        <w:rPr>
          <w:i/>
          <w:w w:val="105"/>
        </w:rPr>
        <w:t>Name</w:t>
      </w:r>
      <w:r>
        <w:rPr>
          <w:i/>
          <w:spacing w:val="40"/>
          <w:w w:val="105"/>
        </w:rPr>
        <w:t xml:space="preserve"> </w:t>
      </w:r>
      <w:r>
        <w:rPr>
          <w:i/>
          <w:w w:val="105"/>
        </w:rPr>
        <w:t>of</w:t>
      </w:r>
      <w:r>
        <w:rPr>
          <w:i/>
          <w:spacing w:val="40"/>
          <w:w w:val="105"/>
        </w:rPr>
        <w:t xml:space="preserve"> </w:t>
      </w:r>
      <w:r>
        <w:rPr>
          <w:i/>
          <w:w w:val="105"/>
        </w:rPr>
        <w:t>Contractor,</w:t>
      </w:r>
      <w:r>
        <w:rPr>
          <w:i/>
          <w:spacing w:val="40"/>
          <w:w w:val="105"/>
        </w:rPr>
        <w:t xml:space="preserve"> </w:t>
      </w:r>
      <w:r>
        <w:rPr>
          <w:i/>
          <w:w w:val="105"/>
        </w:rPr>
        <w:t>address</w:t>
      </w:r>
      <w:r>
        <w:rPr>
          <w:i/>
          <w:spacing w:val="40"/>
          <w:w w:val="105"/>
        </w:rPr>
        <w:t xml:space="preserve"> </w:t>
      </w:r>
      <w:r>
        <w:rPr>
          <w:i/>
          <w:w w:val="105"/>
        </w:rPr>
        <w:t>(city</w:t>
      </w:r>
      <w:r>
        <w:rPr>
          <w:i/>
          <w:spacing w:val="40"/>
          <w:w w:val="105"/>
        </w:rPr>
        <w:t xml:space="preserve"> </w:t>
      </w:r>
      <w:r>
        <w:rPr>
          <w:i/>
          <w:w w:val="105"/>
        </w:rPr>
        <w:t>and</w:t>
      </w:r>
      <w:r>
        <w:rPr>
          <w:i/>
          <w:spacing w:val="40"/>
          <w:w w:val="105"/>
        </w:rPr>
        <w:t xml:space="preserve"> </w:t>
      </w:r>
      <w:r>
        <w:rPr>
          <w:i/>
          <w:w w:val="105"/>
        </w:rPr>
        <w:t>state),</w:t>
      </w:r>
      <w:r>
        <w:rPr>
          <w:i/>
          <w:spacing w:val="40"/>
          <w:w w:val="105"/>
        </w:rPr>
        <w:t xml:space="preserve"> </w:t>
      </w:r>
      <w:r>
        <w:rPr>
          <w:i/>
          <w:w w:val="105"/>
        </w:rPr>
        <w:t>and</w:t>
      </w:r>
      <w:r>
        <w:rPr>
          <w:i/>
          <w:spacing w:val="40"/>
          <w:w w:val="105"/>
        </w:rPr>
        <w:t xml:space="preserve"> </w:t>
      </w:r>
      <w:r>
        <w:rPr>
          <w:i/>
          <w:w w:val="105"/>
        </w:rPr>
        <w:t>place</w:t>
      </w:r>
      <w:r>
        <w:rPr>
          <w:i/>
          <w:spacing w:val="40"/>
          <w:w w:val="105"/>
        </w:rPr>
        <w:t xml:space="preserve"> </w:t>
      </w:r>
      <w:r>
        <w:rPr>
          <w:i/>
          <w:w w:val="105"/>
        </w:rPr>
        <w:t>of</w:t>
      </w:r>
      <w:r>
        <w:rPr>
          <w:i/>
          <w:spacing w:val="40"/>
          <w:w w:val="105"/>
        </w:rPr>
        <w:t xml:space="preserve"> </w:t>
      </w:r>
      <w:r>
        <w:rPr>
          <w:i/>
          <w:w w:val="105"/>
        </w:rPr>
        <w:t>performance</w:t>
      </w:r>
      <w:r>
        <w:rPr>
          <w:i/>
          <w:spacing w:val="40"/>
          <w:w w:val="105"/>
        </w:rPr>
        <w:t xml:space="preserve"> </w:t>
      </w:r>
      <w:r>
        <w:rPr>
          <w:i/>
          <w:w w:val="105"/>
        </w:rPr>
        <w:t>(if</w:t>
      </w:r>
      <w:r>
        <w:rPr>
          <w:i/>
          <w:spacing w:val="40"/>
          <w:w w:val="105"/>
        </w:rPr>
        <w:t xml:space="preserve"> </w:t>
      </w:r>
      <w:r>
        <w:rPr>
          <w:i/>
          <w:w w:val="105"/>
        </w:rPr>
        <w:t>significant</w:t>
      </w:r>
      <w:r>
        <w:rPr>
          <w:i/>
          <w:spacing w:val="40"/>
          <w:w w:val="105"/>
        </w:rPr>
        <w:t xml:space="preserve"> </w:t>
      </w:r>
      <w:r>
        <w:rPr>
          <w:i/>
          <w:w w:val="105"/>
        </w:rPr>
        <w:t>work</w:t>
      </w:r>
      <w:r>
        <w:rPr>
          <w:i/>
          <w:spacing w:val="40"/>
          <w:w w:val="105"/>
        </w:rPr>
        <w:t xml:space="preserve"> </w:t>
      </w:r>
      <w:r>
        <w:rPr>
          <w:i/>
          <w:w w:val="105"/>
        </w:rPr>
        <w:t>is performed</w:t>
      </w:r>
      <w:r>
        <w:rPr>
          <w:i/>
          <w:spacing w:val="28"/>
          <w:w w:val="105"/>
        </w:rPr>
        <w:t xml:space="preserve"> </w:t>
      </w:r>
      <w:r>
        <w:rPr>
          <w:i/>
          <w:w w:val="105"/>
        </w:rPr>
        <w:t>at</w:t>
      </w:r>
      <w:r>
        <w:rPr>
          <w:i/>
          <w:spacing w:val="28"/>
          <w:w w:val="105"/>
        </w:rPr>
        <w:t xml:space="preserve"> </w:t>
      </w:r>
      <w:r>
        <w:rPr>
          <w:i/>
          <w:w w:val="105"/>
        </w:rPr>
        <w:t>a</w:t>
      </w:r>
      <w:r>
        <w:rPr>
          <w:i/>
          <w:spacing w:val="28"/>
          <w:w w:val="105"/>
        </w:rPr>
        <w:t xml:space="preserve"> </w:t>
      </w:r>
      <w:r>
        <w:rPr>
          <w:i/>
          <w:w w:val="105"/>
        </w:rPr>
        <w:t>different</w:t>
      </w:r>
      <w:r>
        <w:rPr>
          <w:i/>
          <w:spacing w:val="28"/>
          <w:w w:val="105"/>
        </w:rPr>
        <w:t xml:space="preserve"> </w:t>
      </w:r>
      <w:r>
        <w:rPr>
          <w:i/>
          <w:w w:val="105"/>
        </w:rPr>
        <w:t>location),</w:t>
      </w:r>
      <w:r>
        <w:rPr>
          <w:i/>
          <w:spacing w:val="28"/>
          <w:w w:val="105"/>
        </w:rPr>
        <w:t xml:space="preserve"> </w:t>
      </w:r>
      <w:r>
        <w:rPr>
          <w:w w:val="105"/>
        </w:rPr>
        <w:t>has</w:t>
      </w:r>
      <w:r>
        <w:rPr>
          <w:spacing w:val="28"/>
          <w:w w:val="105"/>
        </w:rPr>
        <w:t xml:space="preserve"> </w:t>
      </w:r>
      <w:r>
        <w:rPr>
          <w:w w:val="105"/>
        </w:rPr>
        <w:t>been</w:t>
      </w:r>
      <w:r>
        <w:rPr>
          <w:spacing w:val="28"/>
          <w:w w:val="105"/>
        </w:rPr>
        <w:t xml:space="preserve"> </w:t>
      </w:r>
      <w:r>
        <w:rPr>
          <w:w w:val="105"/>
        </w:rPr>
        <w:t>awarded</w:t>
      </w:r>
      <w:r>
        <w:rPr>
          <w:spacing w:val="28"/>
          <w:w w:val="105"/>
        </w:rPr>
        <w:t xml:space="preserve"> </w:t>
      </w:r>
      <w:r>
        <w:rPr>
          <w:w w:val="105"/>
        </w:rPr>
        <w:t>a</w:t>
      </w:r>
      <w:r>
        <w:rPr>
          <w:spacing w:val="27"/>
          <w:w w:val="105"/>
        </w:rPr>
        <w:t xml:space="preserve"> </w:t>
      </w:r>
      <w:r>
        <w:rPr>
          <w:i/>
          <w:w w:val="105"/>
        </w:rPr>
        <w:t>face</w:t>
      </w:r>
      <w:r>
        <w:rPr>
          <w:i/>
          <w:spacing w:val="28"/>
          <w:w w:val="105"/>
        </w:rPr>
        <w:t xml:space="preserve"> </w:t>
      </w:r>
      <w:r>
        <w:rPr>
          <w:i/>
          <w:w w:val="105"/>
        </w:rPr>
        <w:t>value</w:t>
      </w:r>
      <w:r>
        <w:rPr>
          <w:i/>
          <w:spacing w:val="28"/>
          <w:w w:val="105"/>
        </w:rPr>
        <w:t xml:space="preserve"> </w:t>
      </w:r>
      <w:r>
        <w:rPr>
          <w:i/>
          <w:w w:val="105"/>
        </w:rPr>
        <w:t>type</w:t>
      </w:r>
      <w:r>
        <w:rPr>
          <w:i/>
          <w:spacing w:val="28"/>
          <w:w w:val="105"/>
        </w:rPr>
        <w:t xml:space="preserve"> </w:t>
      </w:r>
      <w:r>
        <w:rPr>
          <w:i/>
          <w:w w:val="105"/>
        </w:rPr>
        <w:t>of</w:t>
      </w:r>
      <w:r>
        <w:rPr>
          <w:i/>
          <w:spacing w:val="28"/>
          <w:w w:val="105"/>
        </w:rPr>
        <w:t xml:space="preserve"> </w:t>
      </w:r>
      <w:r>
        <w:rPr>
          <w:i/>
          <w:w w:val="105"/>
        </w:rPr>
        <w:t>contract</w:t>
      </w:r>
      <w:r>
        <w:rPr>
          <w:i/>
          <w:spacing w:val="28"/>
          <w:w w:val="105"/>
        </w:rPr>
        <w:t xml:space="preserve"> </w:t>
      </w:r>
      <w:r>
        <w:rPr>
          <w:i/>
          <w:w w:val="105"/>
        </w:rPr>
        <w:t>action</w:t>
      </w:r>
      <w:commentRangeStart w:id="13"/>
      <w:r>
        <w:rPr>
          <w:w w:val="105"/>
        </w:rPr>
        <w:t>,</w:t>
      </w:r>
      <w:r w:rsidR="006E22D8">
        <w:rPr>
          <w:w w:val="105"/>
        </w:rPr>
        <w:t xml:space="preserve"> </w:t>
      </w:r>
      <w:r>
        <w:rPr>
          <w:w w:val="105"/>
        </w:rPr>
        <w:t>for</w:t>
      </w:r>
      <w:r>
        <w:rPr>
          <w:spacing w:val="28"/>
          <w:w w:val="105"/>
        </w:rPr>
        <w:t xml:space="preserve"> </w:t>
      </w:r>
      <w:commentRangeEnd w:id="13"/>
      <w:r w:rsidR="00773DB2">
        <w:rPr>
          <w:rStyle w:val="CommentReference"/>
        </w:rPr>
        <w:commentReference w:id="13"/>
      </w:r>
      <w:r>
        <w:rPr>
          <w:i/>
          <w:w w:val="105"/>
        </w:rPr>
        <w:t>contract deliverable</w:t>
      </w:r>
      <w:r>
        <w:rPr>
          <w:i/>
          <w:spacing w:val="40"/>
          <w:w w:val="105"/>
        </w:rPr>
        <w:t xml:space="preserve"> </w:t>
      </w:r>
      <w:r>
        <w:rPr>
          <w:w w:val="105"/>
        </w:rPr>
        <w:t>(</w:t>
      </w:r>
      <w:r>
        <w:rPr>
          <w:i/>
          <w:w w:val="105"/>
        </w:rPr>
        <w:t>e.g.,</w:t>
      </w:r>
      <w:r>
        <w:rPr>
          <w:i/>
          <w:spacing w:val="40"/>
          <w:w w:val="105"/>
        </w:rPr>
        <w:t xml:space="preserve"> </w:t>
      </w:r>
      <w:r>
        <w:rPr>
          <w:i/>
          <w:w w:val="105"/>
        </w:rPr>
        <w:t>F-22</w:t>
      </w:r>
      <w:r>
        <w:rPr>
          <w:i/>
          <w:spacing w:val="40"/>
          <w:w w:val="105"/>
        </w:rPr>
        <w:t xml:space="preserve"> </w:t>
      </w:r>
      <w:r>
        <w:rPr>
          <w:i/>
          <w:w w:val="105"/>
        </w:rPr>
        <w:t>Sustainment</w:t>
      </w:r>
      <w:r>
        <w:rPr>
          <w:w w:val="105"/>
        </w:rPr>
        <w:t>).</w:t>
      </w:r>
      <w:r>
        <w:rPr>
          <w:spacing w:val="40"/>
          <w:w w:val="105"/>
        </w:rPr>
        <w:t xml:space="preserve"> </w:t>
      </w:r>
      <w:r>
        <w:rPr>
          <w:w w:val="105"/>
        </w:rPr>
        <w:t>This</w:t>
      </w:r>
      <w:r>
        <w:rPr>
          <w:spacing w:val="40"/>
          <w:w w:val="105"/>
        </w:rPr>
        <w:t xml:space="preserve"> </w:t>
      </w:r>
      <w:r>
        <w:rPr>
          <w:w w:val="105"/>
        </w:rPr>
        <w:t>contract</w:t>
      </w:r>
      <w:r>
        <w:rPr>
          <w:spacing w:val="40"/>
          <w:w w:val="105"/>
        </w:rPr>
        <w:t xml:space="preserve"> </w:t>
      </w:r>
      <w:r>
        <w:rPr>
          <w:w w:val="105"/>
        </w:rPr>
        <w:t>provides</w:t>
      </w:r>
      <w:r>
        <w:rPr>
          <w:spacing w:val="40"/>
          <w:w w:val="105"/>
        </w:rPr>
        <w:t xml:space="preserve"> </w:t>
      </w:r>
      <w:r>
        <w:rPr>
          <w:w w:val="105"/>
        </w:rPr>
        <w:t>for</w:t>
      </w:r>
      <w:r>
        <w:rPr>
          <w:spacing w:val="40"/>
          <w:w w:val="105"/>
        </w:rPr>
        <w:t xml:space="preserve"> </w:t>
      </w:r>
      <w:r>
        <w:rPr>
          <w:i/>
          <w:w w:val="105"/>
        </w:rPr>
        <w:t>description</w:t>
      </w:r>
      <w:r>
        <w:rPr>
          <w:i/>
          <w:spacing w:val="40"/>
          <w:w w:val="105"/>
        </w:rPr>
        <w:t xml:space="preserve"> </w:t>
      </w:r>
      <w:r>
        <w:rPr>
          <w:i/>
          <w:w w:val="105"/>
        </w:rPr>
        <w:t>of</w:t>
      </w:r>
      <w:r>
        <w:rPr>
          <w:i/>
          <w:spacing w:val="40"/>
          <w:w w:val="105"/>
        </w:rPr>
        <w:t xml:space="preserve"> </w:t>
      </w:r>
      <w:r>
        <w:rPr>
          <w:i/>
          <w:w w:val="105"/>
        </w:rPr>
        <w:t>the</w:t>
      </w:r>
      <w:r>
        <w:rPr>
          <w:i/>
          <w:spacing w:val="40"/>
          <w:w w:val="105"/>
        </w:rPr>
        <w:t xml:space="preserve"> </w:t>
      </w:r>
      <w:r>
        <w:rPr>
          <w:i/>
          <w:w w:val="105"/>
        </w:rPr>
        <w:t>scope</w:t>
      </w:r>
      <w:r>
        <w:rPr>
          <w:i/>
          <w:spacing w:val="40"/>
          <w:w w:val="105"/>
        </w:rPr>
        <w:t xml:space="preserve"> </w:t>
      </w:r>
      <w:r>
        <w:rPr>
          <w:i/>
          <w:w w:val="105"/>
        </w:rPr>
        <w:t>of</w:t>
      </w:r>
      <w:r>
        <w:rPr>
          <w:i/>
          <w:spacing w:val="40"/>
          <w:w w:val="105"/>
        </w:rPr>
        <w:t xml:space="preserve"> </w:t>
      </w:r>
      <w:r>
        <w:rPr>
          <w:i/>
          <w:w w:val="105"/>
        </w:rPr>
        <w:t>work</w:t>
      </w:r>
      <w:r>
        <w:rPr>
          <w:i/>
          <w:spacing w:val="40"/>
          <w:w w:val="105"/>
        </w:rPr>
        <w:t xml:space="preserve"> </w:t>
      </w:r>
      <w:r>
        <w:rPr>
          <w:i/>
          <w:w w:val="105"/>
        </w:rPr>
        <w:t>of the</w:t>
      </w:r>
      <w:r>
        <w:rPr>
          <w:i/>
          <w:spacing w:val="27"/>
          <w:w w:val="105"/>
        </w:rPr>
        <w:t xml:space="preserve"> </w:t>
      </w:r>
      <w:r>
        <w:rPr>
          <w:i/>
          <w:w w:val="105"/>
        </w:rPr>
        <w:t>contract.</w:t>
      </w:r>
      <w:r>
        <w:rPr>
          <w:i/>
          <w:spacing w:val="27"/>
          <w:w w:val="105"/>
        </w:rPr>
        <w:t xml:space="preserve"> </w:t>
      </w:r>
      <w:r>
        <w:rPr>
          <w:w w:val="105"/>
        </w:rPr>
        <w:t>The</w:t>
      </w:r>
      <w:r>
        <w:rPr>
          <w:spacing w:val="27"/>
          <w:w w:val="105"/>
        </w:rPr>
        <w:t xml:space="preserve"> </w:t>
      </w:r>
      <w:r>
        <w:rPr>
          <w:w w:val="105"/>
        </w:rPr>
        <w:t>location</w:t>
      </w:r>
      <w:r>
        <w:rPr>
          <w:spacing w:val="27"/>
          <w:w w:val="105"/>
        </w:rPr>
        <w:t xml:space="preserve"> </w:t>
      </w:r>
      <w:r>
        <w:rPr>
          <w:w w:val="105"/>
        </w:rPr>
        <w:t>of</w:t>
      </w:r>
      <w:r>
        <w:rPr>
          <w:spacing w:val="27"/>
          <w:w w:val="105"/>
        </w:rPr>
        <w:t xml:space="preserve"> </w:t>
      </w:r>
      <w:r>
        <w:rPr>
          <w:w w:val="105"/>
        </w:rPr>
        <w:t>performance</w:t>
      </w:r>
      <w:r>
        <w:rPr>
          <w:spacing w:val="27"/>
          <w:w w:val="105"/>
        </w:rPr>
        <w:t xml:space="preserve"> </w:t>
      </w:r>
      <w:r>
        <w:rPr>
          <w:w w:val="105"/>
        </w:rPr>
        <w:t>is</w:t>
      </w:r>
      <w:r>
        <w:rPr>
          <w:spacing w:val="28"/>
          <w:w w:val="105"/>
        </w:rPr>
        <w:t xml:space="preserve"> </w:t>
      </w:r>
      <w:r>
        <w:rPr>
          <w:i/>
          <w:w w:val="105"/>
        </w:rPr>
        <w:t>location</w:t>
      </w:r>
      <w:r>
        <w:rPr>
          <w:i/>
          <w:spacing w:val="27"/>
          <w:w w:val="105"/>
        </w:rPr>
        <w:t xml:space="preserve"> </w:t>
      </w:r>
      <w:r>
        <w:rPr>
          <w:i/>
          <w:w w:val="105"/>
        </w:rPr>
        <w:t>as</w:t>
      </w:r>
      <w:r>
        <w:rPr>
          <w:i/>
          <w:spacing w:val="27"/>
          <w:w w:val="105"/>
        </w:rPr>
        <w:t xml:space="preserve"> </w:t>
      </w:r>
      <w:r>
        <w:rPr>
          <w:i/>
          <w:w w:val="105"/>
        </w:rPr>
        <w:t>indicated</w:t>
      </w:r>
      <w:r>
        <w:rPr>
          <w:i/>
          <w:spacing w:val="27"/>
          <w:w w:val="105"/>
        </w:rPr>
        <w:t xml:space="preserve"> </w:t>
      </w:r>
      <w:r>
        <w:rPr>
          <w:i/>
          <w:w w:val="105"/>
        </w:rPr>
        <w:t>in</w:t>
      </w:r>
      <w:r>
        <w:rPr>
          <w:i/>
          <w:spacing w:val="27"/>
          <w:w w:val="105"/>
        </w:rPr>
        <w:t xml:space="preserve"> </w:t>
      </w:r>
      <w:r>
        <w:rPr>
          <w:i/>
          <w:w w:val="105"/>
        </w:rPr>
        <w:t>the</w:t>
      </w:r>
      <w:r>
        <w:rPr>
          <w:i/>
          <w:spacing w:val="27"/>
          <w:w w:val="105"/>
        </w:rPr>
        <w:t xml:space="preserve"> </w:t>
      </w:r>
      <w:r>
        <w:rPr>
          <w:i/>
          <w:w w:val="105"/>
        </w:rPr>
        <w:t>contract</w:t>
      </w:r>
      <w:r>
        <w:rPr>
          <w:i/>
          <w:spacing w:val="27"/>
          <w:w w:val="105"/>
        </w:rPr>
        <w:t xml:space="preserve"> </w:t>
      </w:r>
      <w:r>
        <w:rPr>
          <w:i/>
          <w:w w:val="105"/>
        </w:rPr>
        <w:t>award.</w:t>
      </w:r>
      <w:r>
        <w:rPr>
          <w:i/>
          <w:spacing w:val="27"/>
          <w:w w:val="105"/>
        </w:rPr>
        <w:t xml:space="preserve"> </w:t>
      </w:r>
      <w:r>
        <w:rPr>
          <w:w w:val="105"/>
        </w:rPr>
        <w:t>The</w:t>
      </w:r>
      <w:r>
        <w:rPr>
          <w:spacing w:val="27"/>
          <w:w w:val="105"/>
        </w:rPr>
        <w:t xml:space="preserve"> </w:t>
      </w:r>
      <w:r>
        <w:rPr>
          <w:w w:val="105"/>
        </w:rPr>
        <w:t>work</w:t>
      </w:r>
      <w:r>
        <w:rPr>
          <w:spacing w:val="27"/>
          <w:w w:val="105"/>
        </w:rPr>
        <w:t xml:space="preserve"> </w:t>
      </w:r>
      <w:r>
        <w:rPr>
          <w:w w:val="105"/>
        </w:rPr>
        <w:t>is expected</w:t>
      </w:r>
      <w:r>
        <w:rPr>
          <w:spacing w:val="28"/>
          <w:w w:val="105"/>
        </w:rPr>
        <w:t xml:space="preserve"> </w:t>
      </w:r>
      <w:r>
        <w:rPr>
          <w:w w:val="105"/>
        </w:rPr>
        <w:t>to</w:t>
      </w:r>
      <w:r>
        <w:rPr>
          <w:spacing w:val="28"/>
          <w:w w:val="105"/>
        </w:rPr>
        <w:t xml:space="preserve"> </w:t>
      </w:r>
      <w:r>
        <w:rPr>
          <w:w w:val="105"/>
        </w:rPr>
        <w:t>be</w:t>
      </w:r>
      <w:r>
        <w:rPr>
          <w:spacing w:val="28"/>
          <w:w w:val="105"/>
        </w:rPr>
        <w:t xml:space="preserve"> </w:t>
      </w:r>
      <w:r>
        <w:rPr>
          <w:w w:val="105"/>
        </w:rPr>
        <w:t>complete</w:t>
      </w:r>
      <w:r>
        <w:rPr>
          <w:spacing w:val="28"/>
          <w:w w:val="105"/>
        </w:rPr>
        <w:t xml:space="preserve"> </w:t>
      </w:r>
      <w:r>
        <w:rPr>
          <w:w w:val="105"/>
        </w:rPr>
        <w:t>by</w:t>
      </w:r>
      <w:r>
        <w:rPr>
          <w:spacing w:val="28"/>
          <w:w w:val="105"/>
        </w:rPr>
        <w:t xml:space="preserve"> </w:t>
      </w:r>
      <w:r>
        <w:rPr>
          <w:i/>
          <w:w w:val="105"/>
        </w:rPr>
        <w:t>date.</w:t>
      </w:r>
      <w:r>
        <w:rPr>
          <w:i/>
          <w:spacing w:val="28"/>
          <w:w w:val="105"/>
        </w:rPr>
        <w:t xml:space="preserve"> </w:t>
      </w:r>
      <w:r>
        <w:rPr>
          <w:w w:val="105"/>
        </w:rPr>
        <w:t>If</w:t>
      </w:r>
      <w:r>
        <w:rPr>
          <w:spacing w:val="28"/>
          <w:w w:val="105"/>
        </w:rPr>
        <w:t xml:space="preserve"> </w:t>
      </w:r>
      <w:r>
        <w:rPr>
          <w:w w:val="105"/>
        </w:rPr>
        <w:t>applicable:</w:t>
      </w:r>
      <w:r>
        <w:rPr>
          <w:spacing w:val="28"/>
          <w:w w:val="105"/>
        </w:rPr>
        <w:t xml:space="preserve"> </w:t>
      </w:r>
      <w:r>
        <w:rPr>
          <w:w w:val="105"/>
        </w:rPr>
        <w:t>This</w:t>
      </w:r>
      <w:r>
        <w:rPr>
          <w:spacing w:val="28"/>
          <w:w w:val="105"/>
        </w:rPr>
        <w:t xml:space="preserve"> </w:t>
      </w:r>
      <w:r>
        <w:rPr>
          <w:w w:val="105"/>
        </w:rPr>
        <w:t>contract</w:t>
      </w:r>
      <w:r>
        <w:rPr>
          <w:spacing w:val="28"/>
          <w:w w:val="105"/>
        </w:rPr>
        <w:t xml:space="preserve"> </w:t>
      </w:r>
      <w:r>
        <w:rPr>
          <w:w w:val="105"/>
        </w:rPr>
        <w:t>involves</w:t>
      </w:r>
      <w:r>
        <w:rPr>
          <w:spacing w:val="28"/>
          <w:w w:val="105"/>
        </w:rPr>
        <w:t xml:space="preserve"> </w:t>
      </w:r>
      <w:r>
        <w:rPr>
          <w:w w:val="105"/>
        </w:rPr>
        <w:t>foreign</w:t>
      </w:r>
      <w:r>
        <w:rPr>
          <w:spacing w:val="28"/>
          <w:w w:val="105"/>
        </w:rPr>
        <w:t xml:space="preserve"> </w:t>
      </w:r>
      <w:r>
        <w:rPr>
          <w:w w:val="105"/>
        </w:rPr>
        <w:t>military</w:t>
      </w:r>
      <w:r>
        <w:rPr>
          <w:spacing w:val="28"/>
          <w:w w:val="105"/>
        </w:rPr>
        <w:t xml:space="preserve"> </w:t>
      </w:r>
      <w:r>
        <w:rPr>
          <w:w w:val="105"/>
        </w:rPr>
        <w:t>sales</w:t>
      </w:r>
      <w:r>
        <w:rPr>
          <w:spacing w:val="28"/>
          <w:w w:val="105"/>
        </w:rPr>
        <w:t xml:space="preserve"> </w:t>
      </w:r>
      <w:r>
        <w:rPr>
          <w:w w:val="105"/>
        </w:rPr>
        <w:t xml:space="preserve">to </w:t>
      </w:r>
      <w:r>
        <w:rPr>
          <w:i/>
          <w:w w:val="105"/>
        </w:rPr>
        <w:t>country</w:t>
      </w:r>
      <w:r>
        <w:rPr>
          <w:i/>
          <w:spacing w:val="33"/>
          <w:w w:val="105"/>
        </w:rPr>
        <w:t xml:space="preserve"> </w:t>
      </w:r>
      <w:r>
        <w:rPr>
          <w:i/>
          <w:w w:val="105"/>
        </w:rPr>
        <w:t>names</w:t>
      </w:r>
      <w:r>
        <w:rPr>
          <w:w w:val="105"/>
        </w:rPr>
        <w:t>.</w:t>
      </w:r>
      <w:r>
        <w:rPr>
          <w:spacing w:val="33"/>
          <w:w w:val="105"/>
        </w:rPr>
        <w:t xml:space="preserve"> </w:t>
      </w:r>
      <w:r>
        <w:rPr>
          <w:w w:val="105"/>
        </w:rPr>
        <w:t>This</w:t>
      </w:r>
      <w:r>
        <w:rPr>
          <w:spacing w:val="33"/>
          <w:w w:val="105"/>
        </w:rPr>
        <w:t xml:space="preserve"> </w:t>
      </w:r>
      <w:r>
        <w:rPr>
          <w:w w:val="105"/>
        </w:rPr>
        <w:t>award</w:t>
      </w:r>
      <w:r>
        <w:rPr>
          <w:spacing w:val="33"/>
          <w:w w:val="105"/>
        </w:rPr>
        <w:t xml:space="preserve"> </w:t>
      </w:r>
      <w:r>
        <w:rPr>
          <w:w w:val="105"/>
        </w:rPr>
        <w:t>is</w:t>
      </w:r>
      <w:r>
        <w:rPr>
          <w:spacing w:val="33"/>
          <w:w w:val="105"/>
        </w:rPr>
        <w:t xml:space="preserve"> </w:t>
      </w:r>
      <w:r>
        <w:rPr>
          <w:w w:val="105"/>
        </w:rPr>
        <w:t>the</w:t>
      </w:r>
      <w:r>
        <w:rPr>
          <w:spacing w:val="33"/>
          <w:w w:val="105"/>
        </w:rPr>
        <w:t xml:space="preserve"> </w:t>
      </w:r>
      <w:r>
        <w:rPr>
          <w:w w:val="105"/>
        </w:rPr>
        <w:t>result</w:t>
      </w:r>
      <w:r>
        <w:rPr>
          <w:spacing w:val="33"/>
          <w:w w:val="105"/>
        </w:rPr>
        <w:t xml:space="preserve"> </w:t>
      </w:r>
      <w:r>
        <w:rPr>
          <w:w w:val="105"/>
        </w:rPr>
        <w:t>of</w:t>
      </w:r>
      <w:r>
        <w:rPr>
          <w:spacing w:val="33"/>
          <w:w w:val="105"/>
        </w:rPr>
        <w:t xml:space="preserve"> </w:t>
      </w:r>
      <w:r>
        <w:rPr>
          <w:w w:val="105"/>
        </w:rPr>
        <w:t>a</w:t>
      </w:r>
      <w:r>
        <w:rPr>
          <w:spacing w:val="35"/>
          <w:w w:val="105"/>
        </w:rPr>
        <w:t xml:space="preserve"> </w:t>
      </w:r>
      <w:r>
        <w:rPr>
          <w:i/>
          <w:w w:val="105"/>
        </w:rPr>
        <w:t>competitive</w:t>
      </w:r>
      <w:r>
        <w:rPr>
          <w:i/>
          <w:spacing w:val="33"/>
          <w:w w:val="105"/>
        </w:rPr>
        <w:t xml:space="preserve"> </w:t>
      </w:r>
      <w:r>
        <w:rPr>
          <w:i/>
          <w:w w:val="105"/>
        </w:rPr>
        <w:t>or</w:t>
      </w:r>
      <w:r>
        <w:rPr>
          <w:i/>
          <w:spacing w:val="33"/>
          <w:w w:val="105"/>
        </w:rPr>
        <w:t xml:space="preserve"> </w:t>
      </w:r>
      <w:r>
        <w:rPr>
          <w:i/>
          <w:w w:val="105"/>
        </w:rPr>
        <w:t>sole</w:t>
      </w:r>
      <w:r>
        <w:rPr>
          <w:i/>
          <w:spacing w:val="33"/>
          <w:w w:val="105"/>
        </w:rPr>
        <w:t xml:space="preserve"> </w:t>
      </w:r>
      <w:r>
        <w:rPr>
          <w:i/>
          <w:w w:val="105"/>
        </w:rPr>
        <w:t>source</w:t>
      </w:r>
      <w:r>
        <w:rPr>
          <w:i/>
          <w:spacing w:val="35"/>
          <w:w w:val="105"/>
        </w:rPr>
        <w:t xml:space="preserve"> </w:t>
      </w:r>
      <w:r>
        <w:rPr>
          <w:w w:val="105"/>
        </w:rPr>
        <w:t>acquisition</w:t>
      </w:r>
      <w:r>
        <w:rPr>
          <w:spacing w:val="33"/>
          <w:w w:val="105"/>
        </w:rPr>
        <w:t xml:space="preserve"> </w:t>
      </w:r>
      <w:r>
        <w:rPr>
          <w:w w:val="105"/>
        </w:rPr>
        <w:t>and</w:t>
      </w:r>
      <w:r>
        <w:rPr>
          <w:spacing w:val="33"/>
          <w:w w:val="105"/>
        </w:rPr>
        <w:t xml:space="preserve"> </w:t>
      </w:r>
      <w:r>
        <w:rPr>
          <w:w w:val="105"/>
        </w:rPr>
        <w:t>(</w:t>
      </w:r>
      <w:r>
        <w:rPr>
          <w:i/>
          <w:w w:val="105"/>
        </w:rPr>
        <w:t>for competitive</w:t>
      </w:r>
      <w:r>
        <w:rPr>
          <w:i/>
          <w:spacing w:val="36"/>
          <w:w w:val="105"/>
        </w:rPr>
        <w:t xml:space="preserve"> </w:t>
      </w:r>
      <w:r>
        <w:rPr>
          <w:i/>
          <w:w w:val="105"/>
        </w:rPr>
        <w:t>acquisitions</w:t>
      </w:r>
      <w:r>
        <w:rPr>
          <w:w w:val="105"/>
        </w:rPr>
        <w:t>),</w:t>
      </w:r>
      <w:r>
        <w:rPr>
          <w:spacing w:val="36"/>
          <w:w w:val="105"/>
        </w:rPr>
        <w:t xml:space="preserve"> </w:t>
      </w:r>
      <w:r>
        <w:rPr>
          <w:i/>
          <w:w w:val="105"/>
        </w:rPr>
        <w:t>number</w:t>
      </w:r>
      <w:r>
        <w:rPr>
          <w:i/>
          <w:spacing w:val="36"/>
          <w:w w:val="105"/>
        </w:rPr>
        <w:t xml:space="preserve"> </w:t>
      </w:r>
      <w:r>
        <w:rPr>
          <w:i/>
          <w:w w:val="105"/>
        </w:rPr>
        <w:t>of</w:t>
      </w:r>
      <w:r>
        <w:rPr>
          <w:i/>
          <w:spacing w:val="36"/>
          <w:w w:val="105"/>
        </w:rPr>
        <w:t xml:space="preserve"> </w:t>
      </w:r>
      <w:r>
        <w:rPr>
          <w:w w:val="105"/>
        </w:rPr>
        <w:t>solicitations</w:t>
      </w:r>
      <w:r>
        <w:rPr>
          <w:spacing w:val="36"/>
          <w:w w:val="105"/>
        </w:rPr>
        <w:t xml:space="preserve"> </w:t>
      </w:r>
      <w:r>
        <w:rPr>
          <w:w w:val="105"/>
        </w:rPr>
        <w:t>mailed</w:t>
      </w:r>
      <w:r>
        <w:rPr>
          <w:spacing w:val="36"/>
          <w:w w:val="105"/>
        </w:rPr>
        <w:t xml:space="preserve"> </w:t>
      </w:r>
      <w:r>
        <w:rPr>
          <w:w w:val="105"/>
        </w:rPr>
        <w:t>(as</w:t>
      </w:r>
      <w:r>
        <w:rPr>
          <w:spacing w:val="36"/>
          <w:w w:val="105"/>
        </w:rPr>
        <w:t xml:space="preserve"> </w:t>
      </w:r>
      <w:r>
        <w:rPr>
          <w:w w:val="105"/>
        </w:rPr>
        <w:t>applicable)</w:t>
      </w:r>
      <w:r>
        <w:rPr>
          <w:spacing w:val="36"/>
          <w:w w:val="105"/>
        </w:rPr>
        <w:t xml:space="preserve"> </w:t>
      </w:r>
      <w:r>
        <w:rPr>
          <w:w w:val="105"/>
        </w:rPr>
        <w:t>and</w:t>
      </w:r>
      <w:r>
        <w:rPr>
          <w:spacing w:val="39"/>
          <w:w w:val="105"/>
        </w:rPr>
        <w:t xml:space="preserve"> </w:t>
      </w:r>
      <w:r>
        <w:rPr>
          <w:i/>
          <w:w w:val="105"/>
        </w:rPr>
        <w:t>number</w:t>
      </w:r>
      <w:r>
        <w:rPr>
          <w:i/>
          <w:spacing w:val="36"/>
          <w:w w:val="105"/>
        </w:rPr>
        <w:t xml:space="preserve"> </w:t>
      </w:r>
      <w:r>
        <w:rPr>
          <w:i/>
          <w:w w:val="105"/>
        </w:rPr>
        <w:t>of</w:t>
      </w:r>
      <w:r>
        <w:rPr>
          <w:i/>
          <w:spacing w:val="36"/>
          <w:w w:val="105"/>
        </w:rPr>
        <w:t xml:space="preserve"> </w:t>
      </w:r>
      <w:r>
        <w:rPr>
          <w:w w:val="105"/>
        </w:rPr>
        <w:t>offers</w:t>
      </w:r>
      <w:r>
        <w:rPr>
          <w:spacing w:val="36"/>
          <w:w w:val="105"/>
        </w:rPr>
        <w:t xml:space="preserve"> </w:t>
      </w:r>
      <w:commentRangeStart w:id="14"/>
      <w:r>
        <w:rPr>
          <w:w w:val="105"/>
        </w:rPr>
        <w:t>received</w:t>
      </w:r>
      <w:commentRangeEnd w:id="14"/>
      <w:r w:rsidR="00546D58">
        <w:rPr>
          <w:rStyle w:val="CommentReference"/>
        </w:rPr>
        <w:commentReference w:id="14"/>
      </w:r>
      <w:r>
        <w:rPr>
          <w:w w:val="105"/>
        </w:rPr>
        <w:t>.</w:t>
      </w:r>
      <w:r>
        <w:rPr>
          <w:spacing w:val="40"/>
          <w:w w:val="105"/>
        </w:rPr>
        <w:t xml:space="preserve"> </w:t>
      </w:r>
      <w:r>
        <w:rPr>
          <w:i/>
          <w:w w:val="105"/>
        </w:rPr>
        <w:t>Fiscal</w:t>
      </w:r>
      <w:r>
        <w:rPr>
          <w:i/>
          <w:spacing w:val="40"/>
          <w:w w:val="105"/>
        </w:rPr>
        <w:t xml:space="preserve"> </w:t>
      </w:r>
      <w:r>
        <w:rPr>
          <w:i/>
          <w:w w:val="105"/>
        </w:rPr>
        <w:t>year</w:t>
      </w:r>
      <w:r>
        <w:rPr>
          <w:i/>
          <w:spacing w:val="40"/>
          <w:w w:val="105"/>
        </w:rPr>
        <w:t xml:space="preserve"> </w:t>
      </w:r>
      <w:r>
        <w:rPr>
          <w:i/>
          <w:w w:val="105"/>
        </w:rPr>
        <w:t>and</w:t>
      </w:r>
      <w:r>
        <w:rPr>
          <w:i/>
          <w:spacing w:val="40"/>
          <w:w w:val="105"/>
        </w:rPr>
        <w:t xml:space="preserve"> </w:t>
      </w:r>
      <w:r>
        <w:rPr>
          <w:i/>
          <w:w w:val="105"/>
        </w:rPr>
        <w:t>type</w:t>
      </w:r>
      <w:r>
        <w:rPr>
          <w:i/>
          <w:spacing w:val="40"/>
          <w:w w:val="105"/>
        </w:rPr>
        <w:t xml:space="preserve"> </w:t>
      </w:r>
      <w:r>
        <w:rPr>
          <w:i/>
          <w:w w:val="105"/>
        </w:rPr>
        <w:t>of</w:t>
      </w:r>
      <w:r>
        <w:rPr>
          <w:i/>
          <w:spacing w:val="40"/>
          <w:w w:val="105"/>
        </w:rPr>
        <w:t xml:space="preserve"> </w:t>
      </w:r>
      <w:r>
        <w:rPr>
          <w:i/>
          <w:w w:val="105"/>
        </w:rPr>
        <w:t>funds</w:t>
      </w:r>
      <w:r>
        <w:rPr>
          <w:i/>
          <w:spacing w:val="40"/>
          <w:w w:val="105"/>
        </w:rPr>
        <w:t xml:space="preserve"> </w:t>
      </w:r>
      <w:r>
        <w:rPr>
          <w:i/>
          <w:w w:val="105"/>
        </w:rPr>
        <w:t>(operations</w:t>
      </w:r>
      <w:r>
        <w:rPr>
          <w:i/>
          <w:spacing w:val="40"/>
          <w:w w:val="105"/>
        </w:rPr>
        <w:t xml:space="preserve"> </w:t>
      </w:r>
      <w:r>
        <w:rPr>
          <w:i/>
          <w:w w:val="105"/>
        </w:rPr>
        <w:t>and</w:t>
      </w:r>
      <w:r>
        <w:rPr>
          <w:i/>
          <w:spacing w:val="40"/>
          <w:w w:val="105"/>
        </w:rPr>
        <w:t xml:space="preserve"> </w:t>
      </w:r>
      <w:r>
        <w:rPr>
          <w:i/>
          <w:w w:val="105"/>
        </w:rPr>
        <w:t>maintenance,</w:t>
      </w:r>
      <w:r>
        <w:rPr>
          <w:i/>
          <w:spacing w:val="40"/>
          <w:w w:val="105"/>
        </w:rPr>
        <w:t xml:space="preserve"> </w:t>
      </w:r>
      <w:proofErr w:type="gramStart"/>
      <w:r>
        <w:rPr>
          <w:i/>
          <w:w w:val="105"/>
        </w:rPr>
        <w:t>research</w:t>
      </w:r>
      <w:proofErr w:type="gramEnd"/>
      <w:r>
        <w:rPr>
          <w:i/>
          <w:spacing w:val="40"/>
          <w:w w:val="105"/>
        </w:rPr>
        <w:t xml:space="preserve"> </w:t>
      </w:r>
      <w:r>
        <w:rPr>
          <w:i/>
          <w:w w:val="105"/>
        </w:rPr>
        <w:t>and</w:t>
      </w:r>
      <w:r>
        <w:rPr>
          <w:i/>
          <w:spacing w:val="40"/>
          <w:w w:val="105"/>
        </w:rPr>
        <w:t xml:space="preserve"> </w:t>
      </w:r>
      <w:r>
        <w:rPr>
          <w:i/>
          <w:w w:val="105"/>
        </w:rPr>
        <w:t>development,</w:t>
      </w:r>
      <w:r>
        <w:rPr>
          <w:i/>
          <w:spacing w:val="80"/>
          <w:w w:val="105"/>
        </w:rPr>
        <w:t xml:space="preserve"> </w:t>
      </w:r>
      <w:r>
        <w:rPr>
          <w:i/>
          <w:w w:val="105"/>
        </w:rPr>
        <w:t>etc.)</w:t>
      </w:r>
      <w:r>
        <w:rPr>
          <w:i/>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amount</w:t>
      </w:r>
      <w:r>
        <w:rPr>
          <w:spacing w:val="30"/>
          <w:w w:val="105"/>
        </w:rPr>
        <w:t xml:space="preserve"> </w:t>
      </w:r>
      <w:r>
        <w:rPr>
          <w:w w:val="105"/>
        </w:rPr>
        <w:t>of</w:t>
      </w:r>
      <w:r>
        <w:rPr>
          <w:spacing w:val="31"/>
          <w:w w:val="105"/>
        </w:rPr>
        <w:t xml:space="preserve"> </w:t>
      </w:r>
      <w:r>
        <w:rPr>
          <w:i/>
          <w:w w:val="105"/>
        </w:rPr>
        <w:t>$</w:t>
      </w:r>
      <w:r>
        <w:rPr>
          <w:i/>
          <w:spacing w:val="30"/>
          <w:w w:val="105"/>
        </w:rPr>
        <w:t xml:space="preserve"> </w:t>
      </w:r>
      <w:r>
        <w:rPr>
          <w:i/>
          <w:w w:val="105"/>
        </w:rPr>
        <w:t>figure</w:t>
      </w:r>
      <w:r>
        <w:rPr>
          <w:i/>
          <w:spacing w:val="30"/>
          <w:w w:val="105"/>
        </w:rPr>
        <w:t xml:space="preserve"> </w:t>
      </w:r>
      <w:r>
        <w:rPr>
          <w:w w:val="105"/>
        </w:rPr>
        <w:t>are</w:t>
      </w:r>
      <w:r>
        <w:rPr>
          <w:spacing w:val="30"/>
          <w:w w:val="105"/>
        </w:rPr>
        <w:t xml:space="preserve"> </w:t>
      </w:r>
      <w:r>
        <w:rPr>
          <w:w w:val="105"/>
        </w:rPr>
        <w:t>being</w:t>
      </w:r>
      <w:r>
        <w:rPr>
          <w:spacing w:val="30"/>
          <w:w w:val="105"/>
        </w:rPr>
        <w:t xml:space="preserve"> </w:t>
      </w:r>
      <w:r>
        <w:rPr>
          <w:w w:val="105"/>
        </w:rPr>
        <w:t>obligated</w:t>
      </w:r>
      <w:r>
        <w:rPr>
          <w:spacing w:val="30"/>
          <w:w w:val="105"/>
        </w:rPr>
        <w:t xml:space="preserve"> </w:t>
      </w:r>
      <w:r>
        <w:rPr>
          <w:w w:val="105"/>
        </w:rPr>
        <w:t>at</w:t>
      </w:r>
      <w:r>
        <w:rPr>
          <w:spacing w:val="30"/>
          <w:w w:val="105"/>
        </w:rPr>
        <w:t xml:space="preserve"> </w:t>
      </w:r>
      <w:r>
        <w:rPr>
          <w:w w:val="105"/>
        </w:rPr>
        <w:t>the</w:t>
      </w:r>
      <w:r>
        <w:rPr>
          <w:spacing w:val="30"/>
          <w:w w:val="105"/>
        </w:rPr>
        <w:t xml:space="preserve"> </w:t>
      </w:r>
      <w:r>
        <w:rPr>
          <w:w w:val="105"/>
        </w:rPr>
        <w:t>time</w:t>
      </w:r>
      <w:r>
        <w:rPr>
          <w:spacing w:val="30"/>
          <w:w w:val="105"/>
        </w:rPr>
        <w:t xml:space="preserve"> </w:t>
      </w:r>
      <w:r>
        <w:rPr>
          <w:w w:val="105"/>
        </w:rPr>
        <w:t>of</w:t>
      </w:r>
      <w:r>
        <w:rPr>
          <w:spacing w:val="30"/>
          <w:w w:val="105"/>
        </w:rPr>
        <w:t xml:space="preserve"> </w:t>
      </w:r>
      <w:r>
        <w:rPr>
          <w:w w:val="105"/>
        </w:rPr>
        <w:t>award.</w:t>
      </w:r>
      <w:r>
        <w:rPr>
          <w:spacing w:val="30"/>
          <w:w w:val="105"/>
        </w:rPr>
        <w:t xml:space="preserve"> </w:t>
      </w:r>
      <w:r>
        <w:rPr>
          <w:i/>
          <w:w w:val="105"/>
        </w:rPr>
        <w:t>Contracting</w:t>
      </w:r>
      <w:r>
        <w:rPr>
          <w:i/>
          <w:spacing w:val="30"/>
          <w:w w:val="105"/>
        </w:rPr>
        <w:t xml:space="preserve"> </w:t>
      </w:r>
      <w:r>
        <w:rPr>
          <w:i/>
          <w:w w:val="105"/>
        </w:rPr>
        <w:t>activity</w:t>
      </w:r>
      <w:r>
        <w:rPr>
          <w:i/>
          <w:spacing w:val="30"/>
          <w:w w:val="105"/>
        </w:rPr>
        <w:t xml:space="preserve"> </w:t>
      </w:r>
      <w:r>
        <w:rPr>
          <w:w w:val="105"/>
        </w:rPr>
        <w:t>is</w:t>
      </w:r>
      <w:r>
        <w:rPr>
          <w:spacing w:val="30"/>
          <w:w w:val="105"/>
        </w:rPr>
        <w:t xml:space="preserve"> </w:t>
      </w:r>
      <w:r>
        <w:rPr>
          <w:w w:val="105"/>
        </w:rPr>
        <w:t>the contracting</w:t>
      </w:r>
      <w:r>
        <w:rPr>
          <w:spacing w:val="37"/>
          <w:w w:val="105"/>
        </w:rPr>
        <w:t xml:space="preserve"> </w:t>
      </w:r>
      <w:r>
        <w:rPr>
          <w:w w:val="105"/>
        </w:rPr>
        <w:t>activity</w:t>
      </w:r>
      <w:r>
        <w:rPr>
          <w:spacing w:val="37"/>
          <w:w w:val="105"/>
        </w:rPr>
        <w:t xml:space="preserve"> </w:t>
      </w:r>
      <w:r>
        <w:rPr>
          <w:w w:val="105"/>
        </w:rPr>
        <w:t>(</w:t>
      </w:r>
      <w:r>
        <w:rPr>
          <w:i/>
          <w:w w:val="105"/>
        </w:rPr>
        <w:t>base,</w:t>
      </w:r>
      <w:r>
        <w:rPr>
          <w:i/>
          <w:spacing w:val="37"/>
          <w:w w:val="105"/>
        </w:rPr>
        <w:t xml:space="preserve"> </w:t>
      </w:r>
      <w:r>
        <w:rPr>
          <w:i/>
          <w:w w:val="105"/>
        </w:rPr>
        <w:t>city</w:t>
      </w:r>
      <w:r>
        <w:rPr>
          <w:i/>
          <w:spacing w:val="37"/>
          <w:w w:val="105"/>
        </w:rPr>
        <w:t xml:space="preserve"> </w:t>
      </w:r>
      <w:r>
        <w:rPr>
          <w:i/>
          <w:w w:val="105"/>
        </w:rPr>
        <w:t>and</w:t>
      </w:r>
      <w:r>
        <w:rPr>
          <w:i/>
          <w:spacing w:val="37"/>
          <w:w w:val="105"/>
        </w:rPr>
        <w:t xml:space="preserve"> </w:t>
      </w:r>
      <w:r>
        <w:rPr>
          <w:i/>
          <w:w w:val="105"/>
        </w:rPr>
        <w:t>state,</w:t>
      </w:r>
      <w:r>
        <w:rPr>
          <w:i/>
          <w:spacing w:val="37"/>
          <w:w w:val="105"/>
        </w:rPr>
        <w:t xml:space="preserve"> </w:t>
      </w:r>
      <w:r>
        <w:rPr>
          <w:i/>
          <w:w w:val="105"/>
        </w:rPr>
        <w:t>contract</w:t>
      </w:r>
      <w:r>
        <w:rPr>
          <w:i/>
          <w:spacing w:val="37"/>
          <w:w w:val="105"/>
        </w:rPr>
        <w:t xml:space="preserve"> </w:t>
      </w:r>
      <w:r>
        <w:rPr>
          <w:i/>
          <w:w w:val="105"/>
        </w:rPr>
        <w:t>number).</w:t>
      </w:r>
      <w:r>
        <w:rPr>
          <w:i/>
          <w:spacing w:val="36"/>
          <w:w w:val="105"/>
        </w:rPr>
        <w:t xml:space="preserve"> </w:t>
      </w:r>
      <w:r>
        <w:rPr>
          <w:w w:val="105"/>
        </w:rPr>
        <w:t>(Do</w:t>
      </w:r>
      <w:r>
        <w:rPr>
          <w:spacing w:val="37"/>
          <w:w w:val="105"/>
        </w:rPr>
        <w:t xml:space="preserve"> </w:t>
      </w:r>
      <w:r>
        <w:rPr>
          <w:w w:val="105"/>
        </w:rPr>
        <w:t>not</w:t>
      </w:r>
      <w:r>
        <w:rPr>
          <w:spacing w:val="37"/>
          <w:w w:val="105"/>
        </w:rPr>
        <w:t xml:space="preserve"> </w:t>
      </w:r>
      <w:r>
        <w:rPr>
          <w:w w:val="105"/>
        </w:rPr>
        <w:t>list</w:t>
      </w:r>
      <w:r>
        <w:rPr>
          <w:spacing w:val="37"/>
          <w:w w:val="105"/>
        </w:rPr>
        <w:t xml:space="preserve"> </w:t>
      </w:r>
      <w:r>
        <w:rPr>
          <w:w w:val="105"/>
        </w:rPr>
        <w:t>fund</w:t>
      </w:r>
      <w:r>
        <w:rPr>
          <w:spacing w:val="37"/>
          <w:w w:val="105"/>
        </w:rPr>
        <w:t xml:space="preserve"> </w:t>
      </w:r>
      <w:r>
        <w:rPr>
          <w:w w:val="105"/>
        </w:rPr>
        <w:t>cites</w:t>
      </w:r>
      <w:r>
        <w:rPr>
          <w:spacing w:val="37"/>
          <w:w w:val="105"/>
        </w:rPr>
        <w:t xml:space="preserve"> </w:t>
      </w:r>
      <w:r>
        <w:rPr>
          <w:w w:val="105"/>
        </w:rPr>
        <w:t>here,</w:t>
      </w:r>
      <w:r>
        <w:rPr>
          <w:spacing w:val="37"/>
          <w:w w:val="105"/>
        </w:rPr>
        <w:t xml:space="preserve"> </w:t>
      </w:r>
      <w:r>
        <w:rPr>
          <w:w w:val="105"/>
        </w:rPr>
        <w:t xml:space="preserve">see paragraph 6 below.) There is </w:t>
      </w:r>
      <w:commentRangeStart w:id="15"/>
      <w:r w:rsidRPr="003C1BB7">
        <w:rPr>
          <w:i/>
          <w:iCs/>
          <w:w w:val="105"/>
        </w:rPr>
        <w:t>known/no known</w:t>
      </w:r>
      <w:r>
        <w:rPr>
          <w:w w:val="105"/>
        </w:rPr>
        <w:t xml:space="preserve"> </w:t>
      </w:r>
      <w:commentRangeEnd w:id="15"/>
      <w:r w:rsidR="00546D58">
        <w:rPr>
          <w:rStyle w:val="CommentReference"/>
        </w:rPr>
        <w:commentReference w:id="15"/>
      </w:r>
      <w:r>
        <w:rPr>
          <w:w w:val="105"/>
        </w:rPr>
        <w:t>congressional interest pertaining to this acquisition.</w:t>
      </w:r>
    </w:p>
    <w:p w14:paraId="4B99056E" w14:textId="77777777" w:rsidR="003A1EA9" w:rsidRDefault="003A1EA9">
      <w:pPr>
        <w:pStyle w:val="BodyText"/>
        <w:spacing w:before="1"/>
      </w:pPr>
    </w:p>
    <w:p w14:paraId="5B2C5192" w14:textId="77777777" w:rsidR="003A1EA9" w:rsidRDefault="00AA3673">
      <w:pPr>
        <w:pStyle w:val="Heading1"/>
      </w:pPr>
      <w:r>
        <w:rPr>
          <w:spacing w:val="-5"/>
          <w:w w:val="105"/>
        </w:rPr>
        <w:t>OR</w:t>
      </w:r>
    </w:p>
    <w:p w14:paraId="1299C43A" w14:textId="77777777" w:rsidR="003A1EA9" w:rsidRDefault="003A1EA9">
      <w:pPr>
        <w:pStyle w:val="BodyText"/>
        <w:spacing w:before="1"/>
        <w:rPr>
          <w:rFonts w:ascii="Gill Sans MT"/>
          <w:b/>
          <w:i/>
          <w:sz w:val="24"/>
        </w:rPr>
      </w:pPr>
    </w:p>
    <w:p w14:paraId="07B69727" w14:textId="77777777" w:rsidR="003A1EA9" w:rsidRDefault="00AA3673">
      <w:pPr>
        <w:pStyle w:val="BodyText"/>
        <w:ind w:left="110"/>
      </w:pPr>
      <w:r>
        <w:rPr>
          <w:w w:val="110"/>
        </w:rPr>
        <w:t>Contract</w:t>
      </w:r>
      <w:r>
        <w:rPr>
          <w:spacing w:val="-6"/>
          <w:w w:val="110"/>
        </w:rPr>
        <w:t xml:space="preserve"> </w:t>
      </w:r>
      <w:r>
        <w:rPr>
          <w:spacing w:val="-2"/>
          <w:w w:val="110"/>
        </w:rPr>
        <w:t>Modification:</w:t>
      </w:r>
    </w:p>
    <w:p w14:paraId="4DDBEF00" w14:textId="77777777" w:rsidR="003A1EA9" w:rsidRDefault="003A1EA9">
      <w:pPr>
        <w:pStyle w:val="BodyText"/>
        <w:spacing w:before="10"/>
        <w:rPr>
          <w:sz w:val="23"/>
        </w:rPr>
      </w:pPr>
    </w:p>
    <w:p w14:paraId="62C09235" w14:textId="77777777" w:rsidR="003A1EA9" w:rsidRDefault="704B0D1C" w:rsidP="704B0D1C">
      <w:pPr>
        <w:spacing w:before="1" w:line="271" w:lineRule="auto"/>
        <w:ind w:left="110" w:right="126"/>
      </w:pPr>
      <w:r w:rsidRPr="704B0D1C">
        <w:rPr>
          <w:i/>
          <w:iCs/>
          <w:w w:val="105"/>
        </w:rPr>
        <w:t>Name</w:t>
      </w:r>
      <w:r w:rsidRPr="704B0D1C">
        <w:rPr>
          <w:i/>
          <w:iCs/>
          <w:spacing w:val="40"/>
          <w:w w:val="105"/>
        </w:rPr>
        <w:t xml:space="preserve"> </w:t>
      </w:r>
      <w:r w:rsidRPr="704B0D1C">
        <w:rPr>
          <w:i/>
          <w:iCs/>
          <w:w w:val="105"/>
        </w:rPr>
        <w:t>of</w:t>
      </w:r>
      <w:r w:rsidRPr="704B0D1C">
        <w:rPr>
          <w:i/>
          <w:iCs/>
          <w:spacing w:val="40"/>
          <w:w w:val="105"/>
        </w:rPr>
        <w:t xml:space="preserve"> </w:t>
      </w:r>
      <w:r w:rsidRPr="704B0D1C">
        <w:rPr>
          <w:i/>
          <w:iCs/>
          <w:w w:val="105"/>
        </w:rPr>
        <w:t>contractor,</w:t>
      </w:r>
      <w:r w:rsidRPr="704B0D1C">
        <w:rPr>
          <w:i/>
          <w:iCs/>
          <w:spacing w:val="40"/>
          <w:w w:val="105"/>
        </w:rPr>
        <w:t xml:space="preserve"> </w:t>
      </w:r>
      <w:r w:rsidRPr="704B0D1C">
        <w:rPr>
          <w:i/>
          <w:iCs/>
          <w:w w:val="105"/>
        </w:rPr>
        <w:t>address</w:t>
      </w:r>
      <w:r w:rsidRPr="704B0D1C">
        <w:rPr>
          <w:i/>
          <w:iCs/>
          <w:spacing w:val="40"/>
          <w:w w:val="105"/>
        </w:rPr>
        <w:t xml:space="preserve"> </w:t>
      </w:r>
      <w:r w:rsidRPr="704B0D1C">
        <w:rPr>
          <w:i/>
          <w:iCs/>
          <w:w w:val="105"/>
        </w:rPr>
        <w:t>(city</w:t>
      </w:r>
      <w:r w:rsidRPr="704B0D1C">
        <w:rPr>
          <w:i/>
          <w:iCs/>
          <w:spacing w:val="40"/>
          <w:w w:val="105"/>
        </w:rPr>
        <w:t xml:space="preserve"> </w:t>
      </w:r>
      <w:r w:rsidRPr="704B0D1C">
        <w:rPr>
          <w:i/>
          <w:iCs/>
          <w:w w:val="105"/>
        </w:rPr>
        <w:t>and</w:t>
      </w:r>
      <w:r w:rsidRPr="704B0D1C">
        <w:rPr>
          <w:i/>
          <w:iCs/>
          <w:spacing w:val="40"/>
          <w:w w:val="105"/>
        </w:rPr>
        <w:t xml:space="preserve"> </w:t>
      </w:r>
      <w:r w:rsidRPr="704B0D1C">
        <w:rPr>
          <w:i/>
          <w:iCs/>
          <w:w w:val="105"/>
        </w:rPr>
        <w:t>state),</w:t>
      </w:r>
      <w:r w:rsidRPr="704B0D1C">
        <w:rPr>
          <w:i/>
          <w:iCs/>
          <w:spacing w:val="40"/>
          <w:w w:val="105"/>
        </w:rPr>
        <w:t xml:space="preserve"> </w:t>
      </w:r>
      <w:r w:rsidRPr="704B0D1C">
        <w:rPr>
          <w:i/>
          <w:iCs/>
          <w:w w:val="105"/>
        </w:rPr>
        <w:t>and</w:t>
      </w:r>
      <w:r w:rsidRPr="704B0D1C">
        <w:rPr>
          <w:i/>
          <w:iCs/>
          <w:spacing w:val="40"/>
          <w:w w:val="105"/>
        </w:rPr>
        <w:t xml:space="preserve"> </w:t>
      </w:r>
      <w:r w:rsidRPr="704B0D1C">
        <w:rPr>
          <w:i/>
          <w:iCs/>
          <w:w w:val="105"/>
        </w:rPr>
        <w:t>place</w:t>
      </w:r>
      <w:r w:rsidRPr="704B0D1C">
        <w:rPr>
          <w:i/>
          <w:iCs/>
          <w:spacing w:val="40"/>
          <w:w w:val="105"/>
        </w:rPr>
        <w:t xml:space="preserve"> </w:t>
      </w:r>
      <w:r w:rsidRPr="704B0D1C">
        <w:rPr>
          <w:i/>
          <w:iCs/>
          <w:w w:val="105"/>
        </w:rPr>
        <w:t>of</w:t>
      </w:r>
      <w:r w:rsidRPr="704B0D1C">
        <w:rPr>
          <w:i/>
          <w:iCs/>
          <w:spacing w:val="40"/>
          <w:w w:val="105"/>
        </w:rPr>
        <w:t xml:space="preserve"> </w:t>
      </w:r>
      <w:r w:rsidRPr="704B0D1C">
        <w:rPr>
          <w:i/>
          <w:iCs/>
          <w:w w:val="105"/>
        </w:rPr>
        <w:t>performance</w:t>
      </w:r>
      <w:r w:rsidRPr="704B0D1C">
        <w:rPr>
          <w:i/>
          <w:iCs/>
          <w:spacing w:val="40"/>
          <w:w w:val="105"/>
        </w:rPr>
        <w:t xml:space="preserve"> </w:t>
      </w:r>
      <w:r w:rsidRPr="704B0D1C">
        <w:rPr>
          <w:i/>
          <w:iCs/>
          <w:w w:val="105"/>
        </w:rPr>
        <w:t>(if</w:t>
      </w:r>
      <w:r w:rsidRPr="704B0D1C">
        <w:rPr>
          <w:i/>
          <w:iCs/>
          <w:spacing w:val="40"/>
          <w:w w:val="105"/>
        </w:rPr>
        <w:t xml:space="preserve"> </w:t>
      </w:r>
      <w:r w:rsidRPr="704B0D1C">
        <w:rPr>
          <w:i/>
          <w:iCs/>
          <w:w w:val="105"/>
        </w:rPr>
        <w:t>significant</w:t>
      </w:r>
      <w:r w:rsidRPr="704B0D1C">
        <w:rPr>
          <w:i/>
          <w:iCs/>
          <w:spacing w:val="40"/>
          <w:w w:val="105"/>
        </w:rPr>
        <w:t xml:space="preserve"> </w:t>
      </w:r>
      <w:r w:rsidRPr="704B0D1C">
        <w:rPr>
          <w:i/>
          <w:iCs/>
          <w:w w:val="105"/>
        </w:rPr>
        <w:t>work</w:t>
      </w:r>
      <w:r w:rsidRPr="704B0D1C">
        <w:rPr>
          <w:i/>
          <w:iCs/>
          <w:spacing w:val="40"/>
          <w:w w:val="105"/>
        </w:rPr>
        <w:t xml:space="preserve"> </w:t>
      </w:r>
      <w:r w:rsidRPr="704B0D1C">
        <w:rPr>
          <w:i/>
          <w:iCs/>
          <w:w w:val="105"/>
        </w:rPr>
        <w:t>is performed</w:t>
      </w:r>
      <w:r w:rsidRPr="704B0D1C">
        <w:rPr>
          <w:i/>
          <w:iCs/>
          <w:spacing w:val="39"/>
          <w:w w:val="105"/>
        </w:rPr>
        <w:t xml:space="preserve"> </w:t>
      </w:r>
      <w:r w:rsidRPr="704B0D1C">
        <w:rPr>
          <w:i/>
          <w:iCs/>
          <w:w w:val="105"/>
        </w:rPr>
        <w:t>at</w:t>
      </w:r>
      <w:r w:rsidRPr="704B0D1C">
        <w:rPr>
          <w:i/>
          <w:iCs/>
          <w:spacing w:val="39"/>
          <w:w w:val="105"/>
        </w:rPr>
        <w:t xml:space="preserve"> </w:t>
      </w:r>
      <w:r w:rsidRPr="704B0D1C">
        <w:rPr>
          <w:i/>
          <w:iCs/>
          <w:w w:val="105"/>
        </w:rPr>
        <w:t>a</w:t>
      </w:r>
      <w:r w:rsidRPr="704B0D1C">
        <w:rPr>
          <w:i/>
          <w:iCs/>
          <w:spacing w:val="39"/>
          <w:w w:val="105"/>
        </w:rPr>
        <w:t xml:space="preserve"> </w:t>
      </w:r>
      <w:r w:rsidRPr="704B0D1C">
        <w:rPr>
          <w:i/>
          <w:iCs/>
          <w:w w:val="105"/>
        </w:rPr>
        <w:t>different</w:t>
      </w:r>
      <w:r w:rsidRPr="704B0D1C">
        <w:rPr>
          <w:i/>
          <w:iCs/>
          <w:spacing w:val="39"/>
          <w:w w:val="105"/>
        </w:rPr>
        <w:t xml:space="preserve"> </w:t>
      </w:r>
      <w:r w:rsidRPr="704B0D1C">
        <w:rPr>
          <w:i/>
          <w:iCs/>
          <w:w w:val="105"/>
        </w:rPr>
        <w:t>location),</w:t>
      </w:r>
      <w:r w:rsidRPr="704B0D1C">
        <w:rPr>
          <w:i/>
          <w:iCs/>
          <w:spacing w:val="39"/>
          <w:w w:val="105"/>
        </w:rPr>
        <w:t xml:space="preserve"> </w:t>
      </w:r>
      <w:r w:rsidRPr="704B0D1C">
        <w:rPr>
          <w:w w:val="105"/>
        </w:rPr>
        <w:t>has</w:t>
      </w:r>
      <w:r w:rsidRPr="704B0D1C">
        <w:rPr>
          <w:spacing w:val="39"/>
          <w:w w:val="105"/>
        </w:rPr>
        <w:t xml:space="preserve"> </w:t>
      </w:r>
      <w:r w:rsidRPr="704B0D1C">
        <w:rPr>
          <w:w w:val="105"/>
        </w:rPr>
        <w:t>been</w:t>
      </w:r>
      <w:r w:rsidRPr="704B0D1C">
        <w:rPr>
          <w:spacing w:val="39"/>
          <w:w w:val="105"/>
        </w:rPr>
        <w:t xml:space="preserve"> </w:t>
      </w:r>
      <w:r w:rsidRPr="704B0D1C">
        <w:rPr>
          <w:w w:val="105"/>
        </w:rPr>
        <w:t>awarded</w:t>
      </w:r>
      <w:r w:rsidRPr="704B0D1C">
        <w:rPr>
          <w:spacing w:val="39"/>
          <w:w w:val="105"/>
        </w:rPr>
        <w:t xml:space="preserve"> </w:t>
      </w:r>
      <w:r w:rsidRPr="704B0D1C">
        <w:rPr>
          <w:w w:val="105"/>
        </w:rPr>
        <w:t>a</w:t>
      </w:r>
      <w:r w:rsidRPr="704B0D1C">
        <w:rPr>
          <w:spacing w:val="38"/>
          <w:w w:val="105"/>
        </w:rPr>
        <w:t xml:space="preserve"> </w:t>
      </w:r>
      <w:r w:rsidRPr="704B0D1C">
        <w:rPr>
          <w:i/>
          <w:iCs/>
          <w:w w:val="105"/>
        </w:rPr>
        <w:t>face</w:t>
      </w:r>
      <w:r w:rsidRPr="704B0D1C">
        <w:rPr>
          <w:i/>
          <w:iCs/>
          <w:spacing w:val="39"/>
          <w:w w:val="105"/>
        </w:rPr>
        <w:t xml:space="preserve"> </w:t>
      </w:r>
      <w:r w:rsidRPr="704B0D1C">
        <w:rPr>
          <w:i/>
          <w:iCs/>
          <w:w w:val="105"/>
        </w:rPr>
        <w:t>value,</w:t>
      </w:r>
      <w:r w:rsidRPr="704B0D1C">
        <w:rPr>
          <w:i/>
          <w:iCs/>
          <w:spacing w:val="39"/>
          <w:w w:val="105"/>
        </w:rPr>
        <w:t xml:space="preserve"> </w:t>
      </w:r>
      <w:r w:rsidRPr="704B0D1C">
        <w:rPr>
          <w:i/>
          <w:iCs/>
          <w:w w:val="105"/>
        </w:rPr>
        <w:t>type</w:t>
      </w:r>
      <w:r w:rsidRPr="704B0D1C">
        <w:rPr>
          <w:i/>
          <w:iCs/>
          <w:spacing w:val="39"/>
          <w:w w:val="105"/>
        </w:rPr>
        <w:t xml:space="preserve"> </w:t>
      </w:r>
      <w:r w:rsidRPr="704B0D1C">
        <w:rPr>
          <w:i/>
          <w:iCs/>
          <w:w w:val="105"/>
        </w:rPr>
        <w:t>of</w:t>
      </w:r>
      <w:r w:rsidRPr="704B0D1C">
        <w:rPr>
          <w:i/>
          <w:iCs/>
          <w:spacing w:val="39"/>
          <w:w w:val="105"/>
        </w:rPr>
        <w:t xml:space="preserve"> </w:t>
      </w:r>
      <w:r w:rsidRPr="704B0D1C">
        <w:rPr>
          <w:i/>
          <w:iCs/>
          <w:w w:val="105"/>
        </w:rPr>
        <w:t>contract</w:t>
      </w:r>
      <w:r w:rsidRPr="704B0D1C">
        <w:rPr>
          <w:i/>
          <w:iCs/>
          <w:spacing w:val="39"/>
          <w:w w:val="105"/>
        </w:rPr>
        <w:t xml:space="preserve"> </w:t>
      </w:r>
      <w:r w:rsidRPr="704B0D1C">
        <w:rPr>
          <w:i/>
          <w:iCs/>
          <w:w w:val="105"/>
        </w:rPr>
        <w:t xml:space="preserve">action </w:t>
      </w:r>
      <w:r w:rsidRPr="704B0D1C">
        <w:rPr>
          <w:w w:val="105"/>
        </w:rPr>
        <w:t>modification (</w:t>
      </w:r>
      <w:r w:rsidRPr="704B0D1C">
        <w:rPr>
          <w:i/>
          <w:iCs/>
          <w:w w:val="105"/>
        </w:rPr>
        <w:t>modification number</w:t>
      </w:r>
      <w:r w:rsidRPr="704B0D1C">
        <w:rPr>
          <w:w w:val="105"/>
        </w:rPr>
        <w:t>) to previously awarded (</w:t>
      </w:r>
      <w:r w:rsidRPr="704B0D1C">
        <w:rPr>
          <w:i/>
          <w:iCs/>
          <w:w w:val="105"/>
        </w:rPr>
        <w:t>contract number</w:t>
      </w:r>
      <w:r w:rsidRPr="704B0D1C">
        <w:rPr>
          <w:w w:val="105"/>
        </w:rPr>
        <w:t>) for c</w:t>
      </w:r>
      <w:r w:rsidRPr="704B0D1C">
        <w:rPr>
          <w:i/>
          <w:iCs/>
          <w:w w:val="105"/>
        </w:rPr>
        <w:t>ontract deliverable (e.g.,</w:t>
      </w:r>
      <w:r w:rsidRPr="704B0D1C">
        <w:rPr>
          <w:i/>
          <w:iCs/>
          <w:spacing w:val="40"/>
          <w:w w:val="105"/>
        </w:rPr>
        <w:t xml:space="preserve"> </w:t>
      </w:r>
      <w:r w:rsidRPr="704B0D1C">
        <w:rPr>
          <w:i/>
          <w:iCs/>
          <w:w w:val="105"/>
        </w:rPr>
        <w:t>F-22</w:t>
      </w:r>
      <w:r w:rsidRPr="704B0D1C">
        <w:rPr>
          <w:i/>
          <w:iCs/>
          <w:spacing w:val="40"/>
          <w:w w:val="105"/>
        </w:rPr>
        <w:t xml:space="preserve"> </w:t>
      </w:r>
      <w:r w:rsidRPr="704B0D1C">
        <w:rPr>
          <w:i/>
          <w:iCs/>
          <w:w w:val="105"/>
        </w:rPr>
        <w:t>Sustainment)</w:t>
      </w:r>
      <w:r w:rsidRPr="704B0D1C">
        <w:rPr>
          <w:w w:val="105"/>
        </w:rPr>
        <w:t>.</w:t>
      </w:r>
      <w:r w:rsidRPr="704B0D1C">
        <w:rPr>
          <w:spacing w:val="40"/>
          <w:w w:val="105"/>
        </w:rPr>
        <w:t xml:space="preserve"> </w:t>
      </w:r>
      <w:r w:rsidRPr="704B0D1C">
        <w:rPr>
          <w:w w:val="105"/>
        </w:rPr>
        <w:t>The</w:t>
      </w:r>
      <w:r w:rsidRPr="704B0D1C">
        <w:rPr>
          <w:spacing w:val="40"/>
          <w:w w:val="105"/>
        </w:rPr>
        <w:t xml:space="preserve"> </w:t>
      </w:r>
      <w:r w:rsidRPr="704B0D1C">
        <w:rPr>
          <w:w w:val="105"/>
        </w:rPr>
        <w:t>contract</w:t>
      </w:r>
      <w:r w:rsidRPr="704B0D1C">
        <w:rPr>
          <w:spacing w:val="40"/>
          <w:w w:val="105"/>
        </w:rPr>
        <w:t xml:space="preserve"> </w:t>
      </w:r>
      <w:r w:rsidRPr="704B0D1C">
        <w:rPr>
          <w:w w:val="105"/>
        </w:rPr>
        <w:t>modification</w:t>
      </w:r>
      <w:r w:rsidRPr="704B0D1C">
        <w:rPr>
          <w:spacing w:val="40"/>
          <w:w w:val="105"/>
        </w:rPr>
        <w:t xml:space="preserve"> </w:t>
      </w:r>
      <w:r w:rsidRPr="704B0D1C">
        <w:rPr>
          <w:w w:val="105"/>
        </w:rPr>
        <w:t>is</w:t>
      </w:r>
      <w:r w:rsidRPr="704B0D1C">
        <w:rPr>
          <w:spacing w:val="40"/>
          <w:w w:val="105"/>
        </w:rPr>
        <w:t xml:space="preserve"> </w:t>
      </w:r>
      <w:r w:rsidRPr="704B0D1C">
        <w:rPr>
          <w:w w:val="105"/>
        </w:rPr>
        <w:t>for</w:t>
      </w:r>
      <w:r w:rsidRPr="704B0D1C">
        <w:rPr>
          <w:spacing w:val="40"/>
          <w:w w:val="105"/>
        </w:rPr>
        <w:t xml:space="preserve"> </w:t>
      </w:r>
      <w:r w:rsidRPr="704B0D1C">
        <w:rPr>
          <w:i/>
          <w:iCs/>
          <w:w w:val="105"/>
        </w:rPr>
        <w:t>description</w:t>
      </w:r>
      <w:r w:rsidRPr="704B0D1C">
        <w:rPr>
          <w:i/>
          <w:iCs/>
          <w:spacing w:val="40"/>
          <w:w w:val="105"/>
        </w:rPr>
        <w:t xml:space="preserve"> </w:t>
      </w:r>
      <w:r w:rsidRPr="704B0D1C">
        <w:rPr>
          <w:i/>
          <w:iCs/>
          <w:w w:val="105"/>
        </w:rPr>
        <w:t>of</w:t>
      </w:r>
      <w:r w:rsidRPr="704B0D1C">
        <w:rPr>
          <w:i/>
          <w:iCs/>
          <w:spacing w:val="40"/>
          <w:w w:val="105"/>
        </w:rPr>
        <w:t xml:space="preserve"> </w:t>
      </w:r>
      <w:r w:rsidRPr="704B0D1C">
        <w:rPr>
          <w:i/>
          <w:iCs/>
          <w:w w:val="105"/>
        </w:rPr>
        <w:t>the</w:t>
      </w:r>
      <w:r w:rsidRPr="704B0D1C">
        <w:rPr>
          <w:i/>
          <w:iCs/>
          <w:spacing w:val="40"/>
          <w:w w:val="105"/>
        </w:rPr>
        <w:t xml:space="preserve"> </w:t>
      </w:r>
      <w:r w:rsidRPr="704B0D1C">
        <w:rPr>
          <w:i/>
          <w:iCs/>
          <w:w w:val="105"/>
        </w:rPr>
        <w:t>scope</w:t>
      </w:r>
      <w:r w:rsidRPr="704B0D1C">
        <w:rPr>
          <w:i/>
          <w:iCs/>
          <w:spacing w:val="40"/>
          <w:w w:val="105"/>
        </w:rPr>
        <w:t xml:space="preserve"> </w:t>
      </w:r>
      <w:r w:rsidRPr="704B0D1C">
        <w:rPr>
          <w:i/>
          <w:iCs/>
          <w:w w:val="105"/>
        </w:rPr>
        <w:t>of</w:t>
      </w:r>
      <w:r w:rsidRPr="704B0D1C">
        <w:rPr>
          <w:i/>
          <w:iCs/>
          <w:spacing w:val="40"/>
          <w:w w:val="105"/>
        </w:rPr>
        <w:t xml:space="preserve"> </w:t>
      </w:r>
      <w:r w:rsidRPr="704B0D1C">
        <w:rPr>
          <w:i/>
          <w:iCs/>
          <w:w w:val="105"/>
        </w:rPr>
        <w:t>the</w:t>
      </w:r>
      <w:r w:rsidRPr="704B0D1C">
        <w:rPr>
          <w:i/>
          <w:iCs/>
          <w:spacing w:val="40"/>
          <w:w w:val="105"/>
        </w:rPr>
        <w:t xml:space="preserve"> </w:t>
      </w:r>
      <w:r w:rsidRPr="704B0D1C">
        <w:rPr>
          <w:i/>
          <w:iCs/>
          <w:w w:val="105"/>
        </w:rPr>
        <w:t>contract (see</w:t>
      </w:r>
      <w:r w:rsidRPr="704B0D1C">
        <w:rPr>
          <w:i/>
          <w:iCs/>
          <w:spacing w:val="32"/>
          <w:w w:val="105"/>
        </w:rPr>
        <w:t xml:space="preserve"> </w:t>
      </w:r>
      <w:r w:rsidRPr="704B0D1C">
        <w:rPr>
          <w:i/>
          <w:iCs/>
          <w:w w:val="105"/>
        </w:rPr>
        <w:t>examples).</w:t>
      </w:r>
      <w:r w:rsidRPr="704B0D1C">
        <w:rPr>
          <w:i/>
          <w:iCs/>
          <w:spacing w:val="31"/>
          <w:w w:val="105"/>
        </w:rPr>
        <w:t xml:space="preserve"> </w:t>
      </w:r>
      <w:r w:rsidRPr="704B0D1C">
        <w:rPr>
          <w:w w:val="105"/>
        </w:rPr>
        <w:t>The</w:t>
      </w:r>
      <w:r w:rsidRPr="704B0D1C">
        <w:rPr>
          <w:spacing w:val="32"/>
          <w:w w:val="105"/>
        </w:rPr>
        <w:t xml:space="preserve"> </w:t>
      </w:r>
      <w:r w:rsidRPr="704B0D1C">
        <w:rPr>
          <w:w w:val="105"/>
        </w:rPr>
        <w:t>location</w:t>
      </w:r>
      <w:r w:rsidRPr="704B0D1C">
        <w:rPr>
          <w:spacing w:val="32"/>
          <w:w w:val="105"/>
        </w:rPr>
        <w:t xml:space="preserve"> </w:t>
      </w:r>
      <w:r w:rsidRPr="704B0D1C">
        <w:rPr>
          <w:w w:val="105"/>
        </w:rPr>
        <w:t>of</w:t>
      </w:r>
      <w:r w:rsidRPr="704B0D1C">
        <w:rPr>
          <w:spacing w:val="32"/>
          <w:w w:val="105"/>
        </w:rPr>
        <w:t xml:space="preserve"> </w:t>
      </w:r>
      <w:r w:rsidRPr="704B0D1C">
        <w:rPr>
          <w:w w:val="105"/>
        </w:rPr>
        <w:t>performance</w:t>
      </w:r>
      <w:r w:rsidRPr="704B0D1C">
        <w:rPr>
          <w:spacing w:val="32"/>
          <w:w w:val="105"/>
        </w:rPr>
        <w:t xml:space="preserve"> </w:t>
      </w:r>
      <w:r w:rsidRPr="704B0D1C">
        <w:rPr>
          <w:w w:val="105"/>
        </w:rPr>
        <w:t>is</w:t>
      </w:r>
      <w:r w:rsidRPr="704B0D1C">
        <w:rPr>
          <w:spacing w:val="33"/>
          <w:w w:val="105"/>
        </w:rPr>
        <w:t xml:space="preserve"> </w:t>
      </w:r>
      <w:r w:rsidRPr="704B0D1C">
        <w:rPr>
          <w:i/>
          <w:iCs/>
          <w:w w:val="105"/>
        </w:rPr>
        <w:t>location</w:t>
      </w:r>
      <w:r w:rsidRPr="704B0D1C">
        <w:rPr>
          <w:i/>
          <w:iCs/>
          <w:spacing w:val="32"/>
          <w:w w:val="105"/>
        </w:rPr>
        <w:t xml:space="preserve"> </w:t>
      </w:r>
      <w:r w:rsidRPr="704B0D1C">
        <w:rPr>
          <w:i/>
          <w:iCs/>
          <w:w w:val="105"/>
        </w:rPr>
        <w:t>as</w:t>
      </w:r>
      <w:r w:rsidRPr="704B0D1C">
        <w:rPr>
          <w:i/>
          <w:iCs/>
          <w:spacing w:val="32"/>
          <w:w w:val="105"/>
        </w:rPr>
        <w:t xml:space="preserve"> </w:t>
      </w:r>
      <w:r w:rsidRPr="704B0D1C">
        <w:rPr>
          <w:i/>
          <w:iCs/>
          <w:w w:val="105"/>
        </w:rPr>
        <w:t>indicated</w:t>
      </w:r>
      <w:r w:rsidRPr="704B0D1C">
        <w:rPr>
          <w:i/>
          <w:iCs/>
          <w:spacing w:val="32"/>
          <w:w w:val="105"/>
        </w:rPr>
        <w:t xml:space="preserve"> </w:t>
      </w:r>
      <w:r w:rsidRPr="704B0D1C">
        <w:rPr>
          <w:i/>
          <w:iCs/>
          <w:w w:val="105"/>
        </w:rPr>
        <w:t>in</w:t>
      </w:r>
      <w:r w:rsidRPr="704B0D1C">
        <w:rPr>
          <w:i/>
          <w:iCs/>
          <w:spacing w:val="32"/>
          <w:w w:val="105"/>
        </w:rPr>
        <w:t xml:space="preserve"> </w:t>
      </w:r>
      <w:r w:rsidRPr="704B0D1C">
        <w:rPr>
          <w:i/>
          <w:iCs/>
          <w:w w:val="105"/>
        </w:rPr>
        <w:t>contract</w:t>
      </w:r>
      <w:r w:rsidRPr="704B0D1C">
        <w:rPr>
          <w:i/>
          <w:iCs/>
          <w:spacing w:val="32"/>
          <w:w w:val="105"/>
        </w:rPr>
        <w:t xml:space="preserve"> </w:t>
      </w:r>
      <w:r w:rsidRPr="704B0D1C">
        <w:rPr>
          <w:i/>
          <w:iCs/>
          <w:w w:val="105"/>
        </w:rPr>
        <w:t>award.</w:t>
      </w:r>
      <w:r w:rsidRPr="704B0D1C">
        <w:rPr>
          <w:i/>
          <w:iCs/>
          <w:spacing w:val="32"/>
          <w:w w:val="105"/>
        </w:rPr>
        <w:t xml:space="preserve"> </w:t>
      </w:r>
      <w:r w:rsidRPr="704B0D1C">
        <w:rPr>
          <w:w w:val="105"/>
        </w:rPr>
        <w:t>If</w:t>
      </w:r>
      <w:r w:rsidRPr="704B0D1C">
        <w:rPr>
          <w:spacing w:val="32"/>
          <w:w w:val="105"/>
        </w:rPr>
        <w:t xml:space="preserve"> </w:t>
      </w:r>
      <w:r w:rsidRPr="704B0D1C">
        <w:rPr>
          <w:w w:val="105"/>
        </w:rPr>
        <w:t xml:space="preserve">applicable: This modification involves foreign military sales to </w:t>
      </w:r>
      <w:r w:rsidRPr="704B0D1C">
        <w:rPr>
          <w:i/>
          <w:iCs/>
          <w:w w:val="105"/>
        </w:rPr>
        <w:t xml:space="preserve">country </w:t>
      </w:r>
      <w:commentRangeStart w:id="16"/>
      <w:r w:rsidRPr="704B0D1C">
        <w:rPr>
          <w:i/>
          <w:iCs/>
          <w:w w:val="105"/>
        </w:rPr>
        <w:t>names</w:t>
      </w:r>
      <w:r w:rsidRPr="704B0D1C">
        <w:rPr>
          <w:w w:val="105"/>
        </w:rPr>
        <w:t xml:space="preserve">. The </w:t>
      </w:r>
      <w:commentRangeEnd w:id="16"/>
      <w:r w:rsidR="00546D58">
        <w:rPr>
          <w:rStyle w:val="CommentReference"/>
        </w:rPr>
        <w:commentReference w:id="16"/>
      </w:r>
      <w:r w:rsidRPr="704B0D1C">
        <w:rPr>
          <w:w w:val="105"/>
        </w:rPr>
        <w:t>work is expected to be</w:t>
      </w:r>
      <w:r w:rsidRPr="704B0D1C">
        <w:rPr>
          <w:spacing w:val="40"/>
          <w:w w:val="105"/>
        </w:rPr>
        <w:t xml:space="preserve"> </w:t>
      </w:r>
      <w:r w:rsidRPr="704B0D1C">
        <w:rPr>
          <w:w w:val="105"/>
        </w:rPr>
        <w:t>completed</w:t>
      </w:r>
      <w:r w:rsidRPr="704B0D1C">
        <w:rPr>
          <w:spacing w:val="34"/>
          <w:w w:val="105"/>
        </w:rPr>
        <w:t xml:space="preserve"> </w:t>
      </w:r>
      <w:r w:rsidRPr="704B0D1C">
        <w:rPr>
          <w:w w:val="105"/>
        </w:rPr>
        <w:t>by</w:t>
      </w:r>
      <w:r w:rsidRPr="704B0D1C">
        <w:rPr>
          <w:spacing w:val="34"/>
          <w:w w:val="105"/>
        </w:rPr>
        <w:t xml:space="preserve"> </w:t>
      </w:r>
      <w:r w:rsidRPr="704B0D1C">
        <w:rPr>
          <w:i/>
          <w:iCs/>
          <w:w w:val="105"/>
        </w:rPr>
        <w:t>date.</w:t>
      </w:r>
      <w:r w:rsidRPr="704B0D1C">
        <w:rPr>
          <w:i/>
          <w:iCs/>
          <w:spacing w:val="34"/>
          <w:w w:val="105"/>
        </w:rPr>
        <w:t xml:space="preserve"> </w:t>
      </w:r>
      <w:r w:rsidRPr="704B0D1C">
        <w:rPr>
          <w:i/>
          <w:iCs/>
          <w:w w:val="105"/>
        </w:rPr>
        <w:t>Fiscal</w:t>
      </w:r>
      <w:r w:rsidRPr="704B0D1C">
        <w:rPr>
          <w:i/>
          <w:iCs/>
          <w:spacing w:val="34"/>
          <w:w w:val="105"/>
        </w:rPr>
        <w:t xml:space="preserve"> </w:t>
      </w:r>
      <w:r w:rsidRPr="704B0D1C">
        <w:rPr>
          <w:i/>
          <w:iCs/>
          <w:w w:val="105"/>
        </w:rPr>
        <w:t>year</w:t>
      </w:r>
      <w:r w:rsidRPr="704B0D1C">
        <w:rPr>
          <w:i/>
          <w:iCs/>
          <w:spacing w:val="34"/>
          <w:w w:val="105"/>
        </w:rPr>
        <w:t xml:space="preserve"> </w:t>
      </w:r>
      <w:r w:rsidRPr="704B0D1C">
        <w:rPr>
          <w:i/>
          <w:iCs/>
          <w:w w:val="105"/>
        </w:rPr>
        <w:t>and</w:t>
      </w:r>
      <w:r w:rsidRPr="704B0D1C">
        <w:rPr>
          <w:i/>
          <w:iCs/>
          <w:spacing w:val="34"/>
          <w:w w:val="105"/>
        </w:rPr>
        <w:t xml:space="preserve"> </w:t>
      </w:r>
      <w:r w:rsidRPr="704B0D1C">
        <w:rPr>
          <w:i/>
          <w:iCs/>
          <w:w w:val="105"/>
        </w:rPr>
        <w:t>type</w:t>
      </w:r>
      <w:r w:rsidRPr="704B0D1C">
        <w:rPr>
          <w:i/>
          <w:iCs/>
          <w:spacing w:val="34"/>
          <w:w w:val="105"/>
        </w:rPr>
        <w:t xml:space="preserve"> </w:t>
      </w:r>
      <w:r w:rsidRPr="704B0D1C">
        <w:rPr>
          <w:i/>
          <w:iCs/>
          <w:w w:val="105"/>
        </w:rPr>
        <w:t>of</w:t>
      </w:r>
      <w:r w:rsidRPr="704B0D1C">
        <w:rPr>
          <w:i/>
          <w:iCs/>
          <w:spacing w:val="34"/>
          <w:w w:val="105"/>
        </w:rPr>
        <w:t xml:space="preserve"> </w:t>
      </w:r>
      <w:r w:rsidRPr="704B0D1C">
        <w:rPr>
          <w:i/>
          <w:iCs/>
          <w:w w:val="105"/>
        </w:rPr>
        <w:t>funds</w:t>
      </w:r>
      <w:r w:rsidRPr="704B0D1C">
        <w:rPr>
          <w:i/>
          <w:iCs/>
          <w:spacing w:val="34"/>
          <w:w w:val="105"/>
        </w:rPr>
        <w:t xml:space="preserve"> </w:t>
      </w:r>
      <w:r w:rsidRPr="704B0D1C">
        <w:rPr>
          <w:w w:val="105"/>
        </w:rPr>
        <w:t>are</w:t>
      </w:r>
      <w:r w:rsidRPr="704B0D1C">
        <w:rPr>
          <w:spacing w:val="34"/>
          <w:w w:val="105"/>
        </w:rPr>
        <w:t xml:space="preserve"> </w:t>
      </w:r>
      <w:r w:rsidRPr="704B0D1C">
        <w:rPr>
          <w:w w:val="105"/>
        </w:rPr>
        <w:t>being</w:t>
      </w:r>
      <w:r w:rsidRPr="704B0D1C">
        <w:rPr>
          <w:spacing w:val="34"/>
          <w:w w:val="105"/>
        </w:rPr>
        <w:t xml:space="preserve"> </w:t>
      </w:r>
      <w:r w:rsidRPr="704B0D1C">
        <w:rPr>
          <w:w w:val="105"/>
        </w:rPr>
        <w:t>obligated</w:t>
      </w:r>
      <w:r w:rsidRPr="704B0D1C">
        <w:rPr>
          <w:spacing w:val="34"/>
          <w:w w:val="105"/>
        </w:rPr>
        <w:t xml:space="preserve"> </w:t>
      </w:r>
      <w:r w:rsidRPr="704B0D1C">
        <w:rPr>
          <w:w w:val="105"/>
        </w:rPr>
        <w:t>at</w:t>
      </w:r>
      <w:r w:rsidRPr="704B0D1C">
        <w:rPr>
          <w:spacing w:val="34"/>
          <w:w w:val="105"/>
        </w:rPr>
        <w:t xml:space="preserve"> </w:t>
      </w:r>
      <w:r w:rsidRPr="704B0D1C">
        <w:rPr>
          <w:w w:val="105"/>
        </w:rPr>
        <w:t>the</w:t>
      </w:r>
      <w:r w:rsidRPr="704B0D1C">
        <w:rPr>
          <w:spacing w:val="34"/>
          <w:w w:val="105"/>
        </w:rPr>
        <w:t xml:space="preserve"> </w:t>
      </w:r>
      <w:r w:rsidRPr="704B0D1C">
        <w:rPr>
          <w:w w:val="105"/>
        </w:rPr>
        <w:t>time</w:t>
      </w:r>
      <w:r w:rsidRPr="704B0D1C">
        <w:rPr>
          <w:spacing w:val="34"/>
          <w:w w:val="105"/>
        </w:rPr>
        <w:t xml:space="preserve"> </w:t>
      </w:r>
      <w:r w:rsidRPr="704B0D1C">
        <w:rPr>
          <w:w w:val="105"/>
        </w:rPr>
        <w:t>of</w:t>
      </w:r>
      <w:r w:rsidRPr="704B0D1C">
        <w:rPr>
          <w:spacing w:val="34"/>
          <w:w w:val="105"/>
        </w:rPr>
        <w:t xml:space="preserve"> </w:t>
      </w:r>
      <w:commentRangeStart w:id="17"/>
      <w:r w:rsidRPr="704B0D1C">
        <w:rPr>
          <w:w w:val="105"/>
        </w:rPr>
        <w:t xml:space="preserve">award. Total </w:t>
      </w:r>
      <w:commentRangeEnd w:id="17"/>
      <w:r w:rsidR="00546D58">
        <w:rPr>
          <w:rStyle w:val="CommentReference"/>
        </w:rPr>
        <w:commentReference w:id="17"/>
      </w:r>
      <w:r w:rsidRPr="704B0D1C">
        <w:rPr>
          <w:w w:val="105"/>
        </w:rPr>
        <w:t>cumulative</w:t>
      </w:r>
      <w:r w:rsidRPr="704B0D1C">
        <w:rPr>
          <w:spacing w:val="29"/>
          <w:w w:val="105"/>
        </w:rPr>
        <w:t xml:space="preserve"> </w:t>
      </w:r>
      <w:r w:rsidRPr="704B0D1C">
        <w:rPr>
          <w:w w:val="105"/>
        </w:rPr>
        <w:t>face</w:t>
      </w:r>
      <w:r w:rsidRPr="704B0D1C">
        <w:rPr>
          <w:spacing w:val="29"/>
          <w:w w:val="105"/>
        </w:rPr>
        <w:t xml:space="preserve"> </w:t>
      </w:r>
      <w:r w:rsidRPr="704B0D1C">
        <w:rPr>
          <w:w w:val="105"/>
        </w:rPr>
        <w:t>value</w:t>
      </w:r>
      <w:r w:rsidRPr="704B0D1C">
        <w:rPr>
          <w:spacing w:val="29"/>
          <w:w w:val="105"/>
        </w:rPr>
        <w:t xml:space="preserve"> </w:t>
      </w:r>
      <w:r w:rsidRPr="704B0D1C">
        <w:rPr>
          <w:w w:val="105"/>
        </w:rPr>
        <w:t>of</w:t>
      </w:r>
      <w:r w:rsidRPr="704B0D1C">
        <w:rPr>
          <w:spacing w:val="29"/>
          <w:w w:val="105"/>
        </w:rPr>
        <w:t xml:space="preserve"> </w:t>
      </w:r>
      <w:r w:rsidRPr="704B0D1C">
        <w:rPr>
          <w:w w:val="105"/>
        </w:rPr>
        <w:t>the</w:t>
      </w:r>
      <w:r w:rsidRPr="704B0D1C">
        <w:rPr>
          <w:spacing w:val="29"/>
          <w:w w:val="105"/>
        </w:rPr>
        <w:t xml:space="preserve"> </w:t>
      </w:r>
      <w:r w:rsidRPr="704B0D1C">
        <w:rPr>
          <w:w w:val="105"/>
        </w:rPr>
        <w:t>contract</w:t>
      </w:r>
      <w:r w:rsidRPr="704B0D1C">
        <w:rPr>
          <w:spacing w:val="29"/>
          <w:w w:val="105"/>
        </w:rPr>
        <w:t xml:space="preserve"> </w:t>
      </w:r>
      <w:r w:rsidRPr="704B0D1C">
        <w:rPr>
          <w:w w:val="105"/>
        </w:rPr>
        <w:t>is</w:t>
      </w:r>
      <w:r w:rsidRPr="704B0D1C">
        <w:rPr>
          <w:spacing w:val="32"/>
          <w:w w:val="105"/>
        </w:rPr>
        <w:t xml:space="preserve"> </w:t>
      </w:r>
      <w:r w:rsidRPr="704B0D1C">
        <w:rPr>
          <w:i/>
          <w:iCs/>
          <w:w w:val="105"/>
        </w:rPr>
        <w:t>$figure</w:t>
      </w:r>
      <w:r w:rsidRPr="704B0D1C">
        <w:rPr>
          <w:w w:val="105"/>
        </w:rPr>
        <w:t>.</w:t>
      </w:r>
      <w:r w:rsidRPr="704B0D1C">
        <w:rPr>
          <w:spacing w:val="29"/>
          <w:w w:val="105"/>
        </w:rPr>
        <w:t xml:space="preserve"> </w:t>
      </w:r>
      <w:r w:rsidRPr="704B0D1C">
        <w:rPr>
          <w:i/>
          <w:iCs/>
          <w:w w:val="105"/>
        </w:rPr>
        <w:t>Contracting</w:t>
      </w:r>
      <w:r w:rsidRPr="704B0D1C">
        <w:rPr>
          <w:i/>
          <w:iCs/>
          <w:spacing w:val="29"/>
          <w:w w:val="105"/>
        </w:rPr>
        <w:t xml:space="preserve"> </w:t>
      </w:r>
      <w:r w:rsidRPr="704B0D1C">
        <w:rPr>
          <w:i/>
          <w:iCs/>
          <w:w w:val="105"/>
        </w:rPr>
        <w:t>activity</w:t>
      </w:r>
      <w:r w:rsidRPr="704B0D1C">
        <w:rPr>
          <w:i/>
          <w:iCs/>
          <w:spacing w:val="29"/>
          <w:w w:val="105"/>
        </w:rPr>
        <w:t xml:space="preserve"> </w:t>
      </w:r>
      <w:r w:rsidRPr="704B0D1C">
        <w:rPr>
          <w:w w:val="105"/>
        </w:rPr>
        <w:t>is</w:t>
      </w:r>
      <w:r w:rsidRPr="704B0D1C">
        <w:rPr>
          <w:spacing w:val="29"/>
          <w:w w:val="105"/>
        </w:rPr>
        <w:t xml:space="preserve"> </w:t>
      </w:r>
      <w:r w:rsidRPr="704B0D1C">
        <w:rPr>
          <w:w w:val="105"/>
        </w:rPr>
        <w:t>the</w:t>
      </w:r>
      <w:r w:rsidRPr="704B0D1C">
        <w:rPr>
          <w:spacing w:val="29"/>
          <w:w w:val="105"/>
        </w:rPr>
        <w:t xml:space="preserve"> </w:t>
      </w:r>
      <w:r w:rsidRPr="704B0D1C">
        <w:rPr>
          <w:w w:val="105"/>
        </w:rPr>
        <w:t>contracting</w:t>
      </w:r>
      <w:r w:rsidRPr="704B0D1C">
        <w:rPr>
          <w:spacing w:val="29"/>
          <w:w w:val="105"/>
        </w:rPr>
        <w:t xml:space="preserve"> </w:t>
      </w:r>
      <w:r w:rsidRPr="704B0D1C">
        <w:rPr>
          <w:w w:val="105"/>
        </w:rPr>
        <w:t>activity</w:t>
      </w:r>
      <w:r w:rsidRPr="704B0D1C">
        <w:rPr>
          <w:spacing w:val="29"/>
          <w:w w:val="105"/>
        </w:rPr>
        <w:t xml:space="preserve"> </w:t>
      </w:r>
      <w:r w:rsidRPr="704B0D1C">
        <w:rPr>
          <w:i/>
          <w:iCs/>
          <w:w w:val="105"/>
        </w:rPr>
        <w:t xml:space="preserve">(base, </w:t>
      </w:r>
      <w:proofErr w:type="gramStart"/>
      <w:r w:rsidRPr="704B0D1C">
        <w:rPr>
          <w:i/>
          <w:iCs/>
          <w:w w:val="105"/>
        </w:rPr>
        <w:t>city</w:t>
      </w:r>
      <w:proofErr w:type="gramEnd"/>
      <w:r w:rsidRPr="704B0D1C">
        <w:rPr>
          <w:i/>
          <w:iCs/>
          <w:w w:val="105"/>
        </w:rPr>
        <w:t xml:space="preserve"> and state). </w:t>
      </w:r>
      <w:r w:rsidRPr="704B0D1C">
        <w:rPr>
          <w:w w:val="105"/>
        </w:rPr>
        <w:t xml:space="preserve">(Do not list fund cites here, see paragraph 6 below.) There is </w:t>
      </w:r>
      <w:commentRangeStart w:id="18"/>
      <w:r w:rsidRPr="00486ED3">
        <w:rPr>
          <w:i/>
          <w:iCs/>
          <w:w w:val="105"/>
        </w:rPr>
        <w:t>known/no known</w:t>
      </w:r>
      <w:r w:rsidRPr="704B0D1C">
        <w:rPr>
          <w:w w:val="105"/>
        </w:rPr>
        <w:t xml:space="preserve"> </w:t>
      </w:r>
      <w:commentRangeEnd w:id="18"/>
      <w:r w:rsidR="00546D58">
        <w:rPr>
          <w:rStyle w:val="CommentReference"/>
        </w:rPr>
        <w:commentReference w:id="18"/>
      </w:r>
      <w:r w:rsidRPr="704B0D1C">
        <w:rPr>
          <w:w w:val="105"/>
        </w:rPr>
        <w:t>congressional interest pertaining to this modification.</w:t>
      </w:r>
    </w:p>
    <w:p w14:paraId="3461D779" w14:textId="77777777" w:rsidR="003A1EA9" w:rsidRDefault="003A1EA9">
      <w:pPr>
        <w:pStyle w:val="BodyText"/>
        <w:spacing w:before="4"/>
        <w:rPr>
          <w:sz w:val="21"/>
        </w:rPr>
      </w:pPr>
    </w:p>
    <w:p w14:paraId="61E5682E" w14:textId="77777777" w:rsidR="003A1EA9" w:rsidRDefault="00AA3673">
      <w:pPr>
        <w:spacing w:before="1"/>
        <w:ind w:left="110"/>
        <w:rPr>
          <w:i/>
        </w:rPr>
      </w:pPr>
      <w:r>
        <w:rPr>
          <w:i/>
          <w:w w:val="110"/>
        </w:rPr>
        <w:t>Examples</w:t>
      </w:r>
      <w:r>
        <w:rPr>
          <w:i/>
          <w:spacing w:val="1"/>
          <w:w w:val="110"/>
        </w:rPr>
        <w:t xml:space="preserve"> </w:t>
      </w:r>
      <w:r>
        <w:rPr>
          <w:i/>
          <w:w w:val="110"/>
        </w:rPr>
        <w:t>of</w:t>
      </w:r>
      <w:r>
        <w:rPr>
          <w:i/>
          <w:spacing w:val="1"/>
          <w:w w:val="110"/>
        </w:rPr>
        <w:t xml:space="preserve"> </w:t>
      </w:r>
      <w:r>
        <w:rPr>
          <w:i/>
          <w:w w:val="110"/>
        </w:rPr>
        <w:t>explanatory</w:t>
      </w:r>
      <w:r>
        <w:rPr>
          <w:i/>
          <w:spacing w:val="1"/>
          <w:w w:val="110"/>
        </w:rPr>
        <w:t xml:space="preserve"> </w:t>
      </w:r>
      <w:r>
        <w:rPr>
          <w:i/>
          <w:w w:val="110"/>
        </w:rPr>
        <w:t>statements</w:t>
      </w:r>
      <w:r>
        <w:rPr>
          <w:i/>
          <w:spacing w:val="1"/>
          <w:w w:val="110"/>
        </w:rPr>
        <w:t xml:space="preserve"> </w:t>
      </w:r>
      <w:r>
        <w:rPr>
          <w:i/>
          <w:w w:val="110"/>
        </w:rPr>
        <w:t>for</w:t>
      </w:r>
      <w:r>
        <w:rPr>
          <w:i/>
          <w:spacing w:val="1"/>
          <w:w w:val="110"/>
        </w:rPr>
        <w:t xml:space="preserve"> </w:t>
      </w:r>
      <w:r>
        <w:rPr>
          <w:i/>
          <w:w w:val="110"/>
        </w:rPr>
        <w:t>description</w:t>
      </w:r>
      <w:r>
        <w:rPr>
          <w:i/>
          <w:spacing w:val="1"/>
          <w:w w:val="110"/>
        </w:rPr>
        <w:t xml:space="preserve"> </w:t>
      </w:r>
      <w:r>
        <w:rPr>
          <w:i/>
          <w:w w:val="110"/>
        </w:rPr>
        <w:t>of</w:t>
      </w:r>
      <w:r>
        <w:rPr>
          <w:i/>
          <w:spacing w:val="1"/>
          <w:w w:val="110"/>
        </w:rPr>
        <w:t xml:space="preserve"> </w:t>
      </w:r>
      <w:r>
        <w:rPr>
          <w:i/>
          <w:w w:val="110"/>
        </w:rPr>
        <w:t>scope</w:t>
      </w:r>
      <w:r>
        <w:rPr>
          <w:i/>
          <w:spacing w:val="1"/>
          <w:w w:val="110"/>
        </w:rPr>
        <w:t xml:space="preserve"> </w:t>
      </w:r>
      <w:r>
        <w:rPr>
          <w:i/>
          <w:w w:val="110"/>
        </w:rPr>
        <w:t>of</w:t>
      </w:r>
      <w:r>
        <w:rPr>
          <w:i/>
          <w:spacing w:val="1"/>
          <w:w w:val="110"/>
        </w:rPr>
        <w:t xml:space="preserve"> </w:t>
      </w:r>
      <w:r>
        <w:rPr>
          <w:i/>
          <w:w w:val="110"/>
        </w:rPr>
        <w:t>contract</w:t>
      </w:r>
      <w:r>
        <w:rPr>
          <w:i/>
          <w:spacing w:val="1"/>
          <w:w w:val="110"/>
        </w:rPr>
        <w:t xml:space="preserve"> </w:t>
      </w:r>
      <w:r>
        <w:rPr>
          <w:i/>
          <w:w w:val="110"/>
        </w:rPr>
        <w:t>are</w:t>
      </w:r>
      <w:r>
        <w:rPr>
          <w:i/>
          <w:spacing w:val="1"/>
          <w:w w:val="110"/>
        </w:rPr>
        <w:t xml:space="preserve"> </w:t>
      </w:r>
      <w:r>
        <w:rPr>
          <w:i/>
          <w:w w:val="110"/>
        </w:rPr>
        <w:t>as</w:t>
      </w:r>
      <w:r>
        <w:rPr>
          <w:i/>
          <w:spacing w:val="1"/>
          <w:w w:val="110"/>
        </w:rPr>
        <w:t xml:space="preserve"> </w:t>
      </w:r>
      <w:r>
        <w:rPr>
          <w:i/>
          <w:spacing w:val="-2"/>
          <w:w w:val="110"/>
        </w:rPr>
        <w:t>follows:</w:t>
      </w:r>
    </w:p>
    <w:p w14:paraId="3CF2D8B6" w14:textId="77777777" w:rsidR="003A1EA9" w:rsidRDefault="003A1EA9">
      <w:pPr>
        <w:pStyle w:val="BodyText"/>
        <w:spacing w:before="10"/>
        <w:rPr>
          <w:i/>
          <w:sz w:val="23"/>
        </w:rPr>
      </w:pPr>
    </w:p>
    <w:p w14:paraId="2981C883" w14:textId="77777777" w:rsidR="003A1EA9" w:rsidRDefault="00AA3673">
      <w:pPr>
        <w:pStyle w:val="ListParagraph"/>
        <w:numPr>
          <w:ilvl w:val="0"/>
          <w:numId w:val="1"/>
        </w:numPr>
        <w:tabs>
          <w:tab w:val="left" w:pos="450"/>
        </w:tabs>
        <w:spacing w:line="271" w:lineRule="auto"/>
        <w:ind w:right="438" w:firstLine="0"/>
        <w:rPr>
          <w:i/>
        </w:rPr>
      </w:pPr>
      <w:r>
        <w:rPr>
          <w:i/>
          <w:w w:val="110"/>
        </w:rPr>
        <w:t>This modification adds the (# of increment, i.e., second, third, etc.) increment of the (length of multi-year contract, i.e., three, four, etc.) year multi-year basic contract.</w:t>
      </w:r>
    </w:p>
    <w:p w14:paraId="0FB78278" w14:textId="77777777" w:rsidR="003A1EA9" w:rsidRDefault="003A1EA9">
      <w:pPr>
        <w:pStyle w:val="BodyText"/>
        <w:spacing w:before="1"/>
        <w:rPr>
          <w:i/>
          <w:sz w:val="21"/>
        </w:rPr>
      </w:pPr>
    </w:p>
    <w:p w14:paraId="559D4355" w14:textId="77777777" w:rsidR="003A1EA9" w:rsidRDefault="00AA3673">
      <w:pPr>
        <w:pStyle w:val="ListParagraph"/>
        <w:numPr>
          <w:ilvl w:val="0"/>
          <w:numId w:val="1"/>
        </w:numPr>
        <w:tabs>
          <w:tab w:val="left" w:pos="450"/>
        </w:tabs>
        <w:spacing w:line="271" w:lineRule="auto"/>
        <w:ind w:right="235" w:firstLine="0"/>
        <w:rPr>
          <w:i/>
        </w:rPr>
      </w:pPr>
      <w:r>
        <w:rPr>
          <w:i/>
          <w:w w:val="110"/>
        </w:rPr>
        <w:t>This modification provides for the purchase of an additional quantity of (quantity and item, e.g., 500 widgets) being produced under the basic contract. (If appropriate, indicate that the contracting action is the result of a competitive negotiated procurement).</w:t>
      </w:r>
    </w:p>
    <w:p w14:paraId="1FC39945" w14:textId="77777777" w:rsidR="003A1EA9" w:rsidRDefault="003A1EA9">
      <w:pPr>
        <w:pStyle w:val="BodyText"/>
        <w:spacing w:before="2"/>
        <w:rPr>
          <w:i/>
          <w:sz w:val="21"/>
        </w:rPr>
      </w:pPr>
    </w:p>
    <w:p w14:paraId="551F5FAD" w14:textId="77777777" w:rsidR="003A1EA9" w:rsidRDefault="00AA3673">
      <w:pPr>
        <w:pStyle w:val="ListParagraph"/>
        <w:numPr>
          <w:ilvl w:val="0"/>
          <w:numId w:val="1"/>
        </w:numPr>
        <w:tabs>
          <w:tab w:val="left" w:pos="450"/>
        </w:tabs>
        <w:spacing w:line="271" w:lineRule="auto"/>
        <w:ind w:right="125" w:firstLine="0"/>
        <w:rPr>
          <w:i/>
        </w:rPr>
      </w:pPr>
      <w:r>
        <w:rPr>
          <w:i/>
          <w:w w:val="105"/>
        </w:rPr>
        <w:t>This</w:t>
      </w:r>
      <w:r>
        <w:rPr>
          <w:i/>
          <w:spacing w:val="27"/>
          <w:w w:val="105"/>
        </w:rPr>
        <w:t xml:space="preserve"> </w:t>
      </w:r>
      <w:r>
        <w:rPr>
          <w:i/>
          <w:w w:val="105"/>
        </w:rPr>
        <w:t>modification</w:t>
      </w:r>
      <w:r>
        <w:rPr>
          <w:i/>
          <w:spacing w:val="27"/>
          <w:w w:val="105"/>
        </w:rPr>
        <w:t xml:space="preserve"> </w:t>
      </w:r>
      <w:r>
        <w:rPr>
          <w:i/>
          <w:w w:val="105"/>
        </w:rPr>
        <w:t>provides</w:t>
      </w:r>
      <w:r>
        <w:rPr>
          <w:i/>
          <w:spacing w:val="27"/>
          <w:w w:val="105"/>
        </w:rPr>
        <w:t xml:space="preserve"> </w:t>
      </w:r>
      <w:r>
        <w:rPr>
          <w:i/>
          <w:w w:val="105"/>
        </w:rPr>
        <w:t>for</w:t>
      </w:r>
      <w:r>
        <w:rPr>
          <w:i/>
          <w:spacing w:val="27"/>
          <w:w w:val="105"/>
        </w:rPr>
        <w:t xml:space="preserve"> </w:t>
      </w:r>
      <w:r>
        <w:rPr>
          <w:i/>
          <w:w w:val="105"/>
        </w:rPr>
        <w:t>the</w:t>
      </w:r>
      <w:r>
        <w:rPr>
          <w:i/>
          <w:spacing w:val="27"/>
          <w:w w:val="105"/>
        </w:rPr>
        <w:t xml:space="preserve"> </w:t>
      </w:r>
      <w:r>
        <w:rPr>
          <w:i/>
          <w:w w:val="105"/>
        </w:rPr>
        <w:t>exercise</w:t>
      </w:r>
      <w:r>
        <w:rPr>
          <w:i/>
          <w:spacing w:val="27"/>
          <w:w w:val="105"/>
        </w:rPr>
        <w:t xml:space="preserve"> </w:t>
      </w:r>
      <w:r>
        <w:rPr>
          <w:i/>
          <w:w w:val="105"/>
        </w:rPr>
        <w:t>of</w:t>
      </w:r>
      <w:r>
        <w:rPr>
          <w:i/>
          <w:spacing w:val="27"/>
          <w:w w:val="105"/>
        </w:rPr>
        <w:t xml:space="preserve"> </w:t>
      </w:r>
      <w:r>
        <w:rPr>
          <w:i/>
          <w:w w:val="105"/>
        </w:rPr>
        <w:t>an</w:t>
      </w:r>
      <w:r>
        <w:rPr>
          <w:i/>
          <w:spacing w:val="27"/>
          <w:w w:val="105"/>
        </w:rPr>
        <w:t xml:space="preserve"> </w:t>
      </w:r>
      <w:r>
        <w:rPr>
          <w:i/>
          <w:w w:val="105"/>
        </w:rPr>
        <w:t>option</w:t>
      </w:r>
      <w:r>
        <w:rPr>
          <w:i/>
          <w:spacing w:val="27"/>
          <w:w w:val="105"/>
        </w:rPr>
        <w:t xml:space="preserve"> </w:t>
      </w:r>
      <w:r>
        <w:rPr>
          <w:i/>
          <w:w w:val="105"/>
        </w:rPr>
        <w:t>for</w:t>
      </w:r>
      <w:r>
        <w:rPr>
          <w:i/>
          <w:spacing w:val="27"/>
          <w:w w:val="105"/>
        </w:rPr>
        <w:t xml:space="preserve"> </w:t>
      </w:r>
      <w:r>
        <w:rPr>
          <w:i/>
          <w:w w:val="105"/>
        </w:rPr>
        <w:t>an</w:t>
      </w:r>
      <w:r>
        <w:rPr>
          <w:i/>
          <w:spacing w:val="27"/>
          <w:w w:val="105"/>
        </w:rPr>
        <w:t xml:space="preserve"> </w:t>
      </w:r>
      <w:r>
        <w:rPr>
          <w:i/>
          <w:w w:val="105"/>
        </w:rPr>
        <w:t>additional</w:t>
      </w:r>
      <w:r>
        <w:rPr>
          <w:i/>
          <w:spacing w:val="27"/>
          <w:w w:val="105"/>
        </w:rPr>
        <w:t xml:space="preserve"> </w:t>
      </w:r>
      <w:r>
        <w:rPr>
          <w:i/>
          <w:w w:val="105"/>
        </w:rPr>
        <w:t>quantity</w:t>
      </w:r>
      <w:r>
        <w:rPr>
          <w:i/>
          <w:spacing w:val="27"/>
          <w:w w:val="105"/>
        </w:rPr>
        <w:t xml:space="preserve"> </w:t>
      </w:r>
      <w:r>
        <w:rPr>
          <w:i/>
          <w:w w:val="105"/>
        </w:rPr>
        <w:t>of</w:t>
      </w:r>
      <w:r>
        <w:rPr>
          <w:i/>
          <w:spacing w:val="27"/>
          <w:w w:val="105"/>
        </w:rPr>
        <w:t xml:space="preserve"> </w:t>
      </w:r>
      <w:r>
        <w:rPr>
          <w:i/>
          <w:w w:val="105"/>
        </w:rPr>
        <w:t>(quantity</w:t>
      </w:r>
      <w:r>
        <w:rPr>
          <w:i/>
          <w:spacing w:val="27"/>
          <w:w w:val="105"/>
        </w:rPr>
        <w:t xml:space="preserve"> </w:t>
      </w:r>
      <w:r>
        <w:rPr>
          <w:i/>
          <w:w w:val="105"/>
        </w:rPr>
        <w:t>and item,</w:t>
      </w:r>
      <w:r>
        <w:rPr>
          <w:i/>
          <w:spacing w:val="40"/>
          <w:w w:val="105"/>
        </w:rPr>
        <w:t xml:space="preserve"> </w:t>
      </w:r>
      <w:r>
        <w:rPr>
          <w:i/>
          <w:w w:val="105"/>
        </w:rPr>
        <w:t>e.g.,</w:t>
      </w:r>
      <w:r>
        <w:rPr>
          <w:i/>
          <w:spacing w:val="40"/>
          <w:w w:val="105"/>
        </w:rPr>
        <w:t xml:space="preserve"> </w:t>
      </w:r>
      <w:r>
        <w:rPr>
          <w:i/>
          <w:w w:val="105"/>
        </w:rPr>
        <w:t>200</w:t>
      </w:r>
      <w:r>
        <w:rPr>
          <w:i/>
          <w:spacing w:val="40"/>
          <w:w w:val="105"/>
        </w:rPr>
        <w:t xml:space="preserve"> </w:t>
      </w:r>
      <w:r>
        <w:rPr>
          <w:i/>
          <w:w w:val="105"/>
        </w:rPr>
        <w:t>gadgets)</w:t>
      </w:r>
      <w:r>
        <w:rPr>
          <w:i/>
          <w:spacing w:val="40"/>
          <w:w w:val="105"/>
        </w:rPr>
        <w:t xml:space="preserve"> </w:t>
      </w:r>
      <w:r>
        <w:rPr>
          <w:i/>
          <w:w w:val="105"/>
        </w:rPr>
        <w:t>being</w:t>
      </w:r>
      <w:r>
        <w:rPr>
          <w:i/>
          <w:spacing w:val="40"/>
          <w:w w:val="105"/>
        </w:rPr>
        <w:t xml:space="preserve"> </w:t>
      </w:r>
      <w:r>
        <w:rPr>
          <w:i/>
          <w:w w:val="105"/>
        </w:rPr>
        <w:t>produced</w:t>
      </w:r>
      <w:r>
        <w:rPr>
          <w:i/>
          <w:spacing w:val="40"/>
          <w:w w:val="105"/>
        </w:rPr>
        <w:t xml:space="preserve"> </w:t>
      </w:r>
      <w:r>
        <w:rPr>
          <w:i/>
          <w:w w:val="105"/>
        </w:rPr>
        <w:t>under</w:t>
      </w:r>
      <w:r>
        <w:rPr>
          <w:i/>
          <w:spacing w:val="40"/>
          <w:w w:val="105"/>
        </w:rPr>
        <w:t xml:space="preserve"> </w:t>
      </w:r>
      <w:r>
        <w:rPr>
          <w:i/>
          <w:w w:val="105"/>
        </w:rPr>
        <w:t>the</w:t>
      </w:r>
      <w:r>
        <w:rPr>
          <w:i/>
          <w:spacing w:val="40"/>
          <w:w w:val="105"/>
        </w:rPr>
        <w:t xml:space="preserve"> </w:t>
      </w:r>
      <w:r>
        <w:rPr>
          <w:i/>
          <w:w w:val="105"/>
        </w:rPr>
        <w:t>basic</w:t>
      </w:r>
      <w:r>
        <w:rPr>
          <w:i/>
          <w:spacing w:val="40"/>
          <w:w w:val="105"/>
        </w:rPr>
        <w:t xml:space="preserve"> </w:t>
      </w:r>
      <w:r>
        <w:rPr>
          <w:i/>
          <w:w w:val="105"/>
        </w:rPr>
        <w:t>contract.</w:t>
      </w:r>
    </w:p>
    <w:p w14:paraId="0562CB0E" w14:textId="77777777" w:rsidR="003A1EA9" w:rsidRDefault="003A1EA9">
      <w:pPr>
        <w:pStyle w:val="BodyText"/>
        <w:spacing w:before="1"/>
        <w:rPr>
          <w:i/>
          <w:sz w:val="21"/>
        </w:rPr>
      </w:pPr>
    </w:p>
    <w:p w14:paraId="05C224AC" w14:textId="77777777" w:rsidR="003A1EA9" w:rsidRDefault="00AA3673">
      <w:pPr>
        <w:pStyle w:val="ListParagraph"/>
        <w:numPr>
          <w:ilvl w:val="0"/>
          <w:numId w:val="1"/>
        </w:numPr>
        <w:tabs>
          <w:tab w:val="left" w:pos="450"/>
        </w:tabs>
        <w:ind w:left="450" w:hanging="340"/>
        <w:rPr>
          <w:i/>
        </w:rPr>
      </w:pPr>
      <w:r>
        <w:rPr>
          <w:i/>
          <w:w w:val="110"/>
        </w:rPr>
        <w:t>This</w:t>
      </w:r>
      <w:r>
        <w:rPr>
          <w:i/>
          <w:spacing w:val="-3"/>
          <w:w w:val="110"/>
        </w:rPr>
        <w:t xml:space="preserve"> </w:t>
      </w:r>
      <w:r>
        <w:rPr>
          <w:i/>
          <w:w w:val="110"/>
        </w:rPr>
        <w:t>modification</w:t>
      </w:r>
      <w:r>
        <w:rPr>
          <w:i/>
          <w:spacing w:val="-2"/>
          <w:w w:val="110"/>
        </w:rPr>
        <w:t xml:space="preserve"> </w:t>
      </w:r>
      <w:r>
        <w:rPr>
          <w:i/>
          <w:w w:val="110"/>
        </w:rPr>
        <w:t>changes</w:t>
      </w:r>
      <w:r>
        <w:rPr>
          <w:i/>
          <w:spacing w:val="-3"/>
          <w:w w:val="110"/>
        </w:rPr>
        <w:t xml:space="preserve"> </w:t>
      </w:r>
      <w:r>
        <w:rPr>
          <w:i/>
          <w:w w:val="110"/>
        </w:rPr>
        <w:t>the</w:t>
      </w:r>
      <w:r>
        <w:rPr>
          <w:i/>
          <w:spacing w:val="-2"/>
          <w:w w:val="110"/>
        </w:rPr>
        <w:t xml:space="preserve"> </w:t>
      </w:r>
      <w:r>
        <w:rPr>
          <w:i/>
          <w:w w:val="110"/>
        </w:rPr>
        <w:t>specifications</w:t>
      </w:r>
      <w:r>
        <w:rPr>
          <w:i/>
          <w:spacing w:val="-2"/>
          <w:w w:val="110"/>
        </w:rPr>
        <w:t xml:space="preserve"> </w:t>
      </w:r>
      <w:r>
        <w:rPr>
          <w:i/>
          <w:w w:val="110"/>
        </w:rPr>
        <w:t>for</w:t>
      </w:r>
      <w:r>
        <w:rPr>
          <w:i/>
          <w:spacing w:val="-3"/>
          <w:w w:val="110"/>
        </w:rPr>
        <w:t xml:space="preserve"> </w:t>
      </w:r>
      <w:r>
        <w:rPr>
          <w:i/>
          <w:w w:val="110"/>
        </w:rPr>
        <w:t>the</w:t>
      </w:r>
      <w:r>
        <w:rPr>
          <w:i/>
          <w:spacing w:val="-2"/>
          <w:w w:val="110"/>
        </w:rPr>
        <w:t xml:space="preserve"> </w:t>
      </w:r>
      <w:r>
        <w:rPr>
          <w:i/>
          <w:w w:val="110"/>
        </w:rPr>
        <w:t>(indicate</w:t>
      </w:r>
      <w:r>
        <w:rPr>
          <w:i/>
          <w:spacing w:val="-2"/>
          <w:w w:val="110"/>
        </w:rPr>
        <w:t xml:space="preserve"> </w:t>
      </w:r>
      <w:r>
        <w:rPr>
          <w:i/>
          <w:w w:val="110"/>
        </w:rPr>
        <w:t>item(s))</w:t>
      </w:r>
      <w:r>
        <w:rPr>
          <w:i/>
          <w:spacing w:val="-3"/>
          <w:w w:val="110"/>
        </w:rPr>
        <w:t xml:space="preserve"> </w:t>
      </w:r>
      <w:r>
        <w:rPr>
          <w:i/>
          <w:w w:val="110"/>
        </w:rPr>
        <w:t>being</w:t>
      </w:r>
      <w:r>
        <w:rPr>
          <w:i/>
          <w:spacing w:val="-2"/>
          <w:w w:val="110"/>
        </w:rPr>
        <w:t xml:space="preserve"> </w:t>
      </w:r>
      <w:r>
        <w:rPr>
          <w:i/>
          <w:w w:val="110"/>
        </w:rPr>
        <w:t>produced</w:t>
      </w:r>
      <w:r>
        <w:rPr>
          <w:i/>
          <w:spacing w:val="-3"/>
          <w:w w:val="110"/>
        </w:rPr>
        <w:t xml:space="preserve"> </w:t>
      </w:r>
      <w:r>
        <w:rPr>
          <w:i/>
          <w:w w:val="110"/>
        </w:rPr>
        <w:t>under</w:t>
      </w:r>
      <w:r>
        <w:rPr>
          <w:i/>
          <w:spacing w:val="-2"/>
          <w:w w:val="110"/>
        </w:rPr>
        <w:t xml:space="preserve"> </w:t>
      </w:r>
      <w:r>
        <w:rPr>
          <w:i/>
          <w:spacing w:val="-5"/>
          <w:w w:val="110"/>
        </w:rPr>
        <w:t>the</w:t>
      </w:r>
    </w:p>
    <w:p w14:paraId="34CE0A41" w14:textId="77777777" w:rsidR="003A1EA9" w:rsidRDefault="003A1EA9">
      <w:pPr>
        <w:sectPr w:rsidR="003A1EA9">
          <w:pgSz w:w="11910" w:h="16840"/>
          <w:pgMar w:top="820" w:right="740" w:bottom="280" w:left="740" w:header="720" w:footer="720" w:gutter="0"/>
          <w:cols w:space="720"/>
        </w:sectPr>
      </w:pPr>
    </w:p>
    <w:p w14:paraId="09EAEA3D" w14:textId="77777777" w:rsidR="003A1EA9" w:rsidRDefault="00AA3673">
      <w:pPr>
        <w:spacing w:before="82"/>
        <w:ind w:left="110"/>
        <w:rPr>
          <w:i/>
        </w:rPr>
      </w:pPr>
      <w:r>
        <w:rPr>
          <w:i/>
          <w:w w:val="110"/>
        </w:rPr>
        <w:lastRenderedPageBreak/>
        <w:t>basic</w:t>
      </w:r>
      <w:r>
        <w:rPr>
          <w:i/>
          <w:spacing w:val="9"/>
          <w:w w:val="110"/>
        </w:rPr>
        <w:t xml:space="preserve"> </w:t>
      </w:r>
      <w:r>
        <w:rPr>
          <w:i/>
          <w:spacing w:val="-2"/>
          <w:w w:val="110"/>
        </w:rPr>
        <w:t>contract.</w:t>
      </w:r>
    </w:p>
    <w:p w14:paraId="62EBF3C5" w14:textId="77777777" w:rsidR="003A1EA9" w:rsidRDefault="003A1EA9">
      <w:pPr>
        <w:pStyle w:val="BodyText"/>
        <w:spacing w:before="6"/>
        <w:rPr>
          <w:i/>
          <w:sz w:val="24"/>
        </w:rPr>
      </w:pPr>
    </w:p>
    <w:p w14:paraId="3642C392" w14:textId="77777777" w:rsidR="003A1EA9" w:rsidRDefault="00AA3673">
      <w:pPr>
        <w:pStyle w:val="Heading1"/>
      </w:pPr>
      <w:r>
        <w:rPr>
          <w:spacing w:val="-5"/>
          <w:w w:val="105"/>
        </w:rPr>
        <w:t>OR</w:t>
      </w:r>
    </w:p>
    <w:p w14:paraId="6D98A12B" w14:textId="77777777" w:rsidR="003A1EA9" w:rsidRDefault="003A1EA9">
      <w:pPr>
        <w:pStyle w:val="BodyText"/>
        <w:spacing w:before="1"/>
        <w:rPr>
          <w:rFonts w:ascii="Gill Sans MT"/>
          <w:b/>
          <w:i/>
          <w:sz w:val="24"/>
        </w:rPr>
      </w:pPr>
    </w:p>
    <w:p w14:paraId="23D49E42" w14:textId="0444C777" w:rsidR="003A1EA9" w:rsidRDefault="00AA3673">
      <w:pPr>
        <w:spacing w:line="271" w:lineRule="auto"/>
        <w:ind w:left="110" w:right="247"/>
      </w:pPr>
      <w:r>
        <w:rPr>
          <w:w w:val="110"/>
        </w:rPr>
        <w:t xml:space="preserve">Reports of Intent to Award IAW </w:t>
      </w:r>
      <w:hyperlink r:id="rId21" w:anchor="DAFFARS_5317_170">
        <w:r>
          <w:rPr>
            <w:color w:val="27314A"/>
            <w:w w:val="110"/>
            <w:u w:val="single" w:color="27314A"/>
          </w:rPr>
          <w:t>DAFFARS 5317.170</w:t>
        </w:r>
      </w:hyperlink>
      <w:r>
        <w:rPr>
          <w:w w:val="110"/>
        </w:rPr>
        <w:t xml:space="preserve">: </w:t>
      </w:r>
      <w:commentRangeStart w:id="19"/>
      <w:r w:rsidRPr="00AA3673">
        <w:rPr>
          <w:i/>
          <w:iCs/>
          <w:w w:val="110"/>
        </w:rPr>
        <w:t xml:space="preserve">Call your </w:t>
      </w:r>
      <w:hyperlink r:id="rId22">
        <w:r w:rsidRPr="00AA3673">
          <w:rPr>
            <w:i/>
            <w:iCs/>
            <w:color w:val="27314A"/>
            <w:w w:val="110"/>
            <w:u w:val="single" w:color="27314A"/>
          </w:rPr>
          <w:t>cognizant HCA</w:t>
        </w:r>
      </w:hyperlink>
      <w:r w:rsidRPr="00AA3673">
        <w:rPr>
          <w:i/>
          <w:iCs/>
          <w:color w:val="27314A"/>
          <w:w w:val="110"/>
        </w:rPr>
        <w:t xml:space="preserve"> </w:t>
      </w:r>
      <w:r w:rsidRPr="00AA3673">
        <w:rPr>
          <w:i/>
          <w:iCs/>
          <w:w w:val="110"/>
        </w:rPr>
        <w:t>action officer to confirm receipt. Use the format for Contract Award</w:t>
      </w:r>
      <w:r w:rsidRPr="00AA3673">
        <w:rPr>
          <w:rFonts w:ascii="Gill Sans MT"/>
          <w:b/>
          <w:i/>
          <w:iCs/>
          <w:w w:val="110"/>
        </w:rPr>
        <w:t xml:space="preserve">, </w:t>
      </w:r>
      <w:r w:rsidRPr="00AA3673">
        <w:rPr>
          <w:i/>
          <w:iCs/>
          <w:w w:val="110"/>
        </w:rPr>
        <w:t>s</w:t>
      </w:r>
      <w:r>
        <w:rPr>
          <w:i/>
          <w:w w:val="110"/>
        </w:rPr>
        <w:t>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w:t>
      </w:r>
      <w:commentRangeStart w:id="20"/>
      <w:r>
        <w:rPr>
          <w:i/>
          <w:w w:val="110"/>
        </w:rPr>
        <w:t xml:space="preserve">see </w:t>
      </w:r>
      <w:hyperlink r:id="rId23">
        <w:r>
          <w:rPr>
            <w:color w:val="27314A"/>
            <w:w w:val="110"/>
            <w:u w:val="single" w:color="27314A"/>
          </w:rPr>
          <w:t>42 U.S.C. 8287(a)(2)(D)</w:t>
        </w:r>
      </w:hyperlink>
      <w:commentRangeEnd w:id="20"/>
      <w:r w:rsidR="00546D58">
        <w:rPr>
          <w:rStyle w:val="CommentReference"/>
        </w:rPr>
        <w:commentReference w:id="20"/>
      </w:r>
      <w:r>
        <w:rPr>
          <w:w w:val="110"/>
        </w:rPr>
        <w:t>]</w:t>
      </w:r>
      <w:r>
        <w:rPr>
          <w:i/>
          <w:w w:val="110"/>
        </w:rPr>
        <w:t xml:space="preserve">. (This paragraph does not apply to 1279 Reports under </w:t>
      </w:r>
      <w:commentRangeStart w:id="21"/>
      <w:r w:rsidR="00546D58">
        <w:fldChar w:fldCharType="begin"/>
      </w:r>
      <w:r w:rsidR="00546D58">
        <w:instrText>HYPERLINK "https://www.acquisition.gov/dfars/part-205-publicizing-contract-actions" \l "DFARS-205.303" \h</w:instrText>
      </w:r>
      <w:r w:rsidR="00546D58">
        <w:fldChar w:fldCharType="separate"/>
      </w:r>
      <w:r>
        <w:rPr>
          <w:i/>
          <w:color w:val="27314A"/>
          <w:w w:val="110"/>
          <w:u w:val="single" w:color="27314A"/>
        </w:rPr>
        <w:t>DFARS 205.30</w:t>
      </w:r>
      <w:r w:rsidR="00546D58">
        <w:rPr>
          <w:i/>
          <w:color w:val="27314A"/>
          <w:w w:val="110"/>
          <w:u w:val="single" w:color="27314A"/>
        </w:rPr>
        <w:fldChar w:fldCharType="end"/>
      </w:r>
      <w:hyperlink r:id="rId24" w:anchor="DFARS-205.303">
        <w:r>
          <w:rPr>
            <w:i/>
            <w:color w:val="27314A"/>
            <w:w w:val="110"/>
            <w:u w:val="single" w:color="27314A"/>
          </w:rPr>
          <w:t>3</w:t>
        </w:r>
      </w:hyperlink>
      <w:commentRangeEnd w:id="21"/>
      <w:r w:rsidR="00546D58">
        <w:rPr>
          <w:rStyle w:val="CommentReference"/>
        </w:rPr>
        <w:commentReference w:id="21"/>
      </w:r>
      <w:r>
        <w:rPr>
          <w:i/>
          <w:w w:val="110"/>
        </w:rPr>
        <w:t>.)</w:t>
      </w:r>
      <w:commentRangeEnd w:id="19"/>
      <w:r w:rsidR="00546D58">
        <w:rPr>
          <w:rStyle w:val="CommentReference"/>
        </w:rPr>
        <w:commentReference w:id="19"/>
      </w:r>
      <w:r>
        <w:rPr>
          <w:i/>
          <w:w w:val="110"/>
        </w:rPr>
        <w:t xml:space="preserve"> </w:t>
      </w:r>
      <w:r>
        <w:rPr>
          <w:w w:val="110"/>
        </w:rPr>
        <w:t>(Do not list fund cites here</w:t>
      </w:r>
      <w:ins w:id="22" w:author="ROSSI, AMANDA M CIV USAF HAF SAF/AQCP" w:date="2024-05-17T11:17:00Z">
        <w:r w:rsidR="00546D58">
          <w:rPr>
            <w:w w:val="110"/>
          </w:rPr>
          <w:t>,</w:t>
        </w:r>
      </w:ins>
      <w:r>
        <w:rPr>
          <w:w w:val="110"/>
        </w:rPr>
        <w:t xml:space="preserve"> see paragraph 6 below.)</w:t>
      </w:r>
    </w:p>
    <w:p w14:paraId="2946DB82" w14:textId="77777777" w:rsidR="003A1EA9" w:rsidRDefault="003A1EA9">
      <w:pPr>
        <w:pStyle w:val="BodyText"/>
        <w:spacing w:before="5"/>
        <w:rPr>
          <w:sz w:val="21"/>
        </w:rPr>
      </w:pPr>
    </w:p>
    <w:p w14:paraId="5EEF6464" w14:textId="77777777" w:rsidR="003A1EA9" w:rsidRDefault="00AA3673">
      <w:pPr>
        <w:pStyle w:val="ListParagraph"/>
        <w:numPr>
          <w:ilvl w:val="0"/>
          <w:numId w:val="1"/>
        </w:numPr>
        <w:tabs>
          <w:tab w:val="left" w:pos="450"/>
        </w:tabs>
        <w:spacing w:line="271" w:lineRule="auto"/>
        <w:ind w:right="117" w:firstLine="0"/>
      </w:pPr>
      <w:r>
        <w:rPr>
          <w:w w:val="105"/>
        </w:rPr>
        <w:t>Foreign</w:t>
      </w:r>
      <w:r>
        <w:rPr>
          <w:spacing w:val="38"/>
          <w:w w:val="105"/>
        </w:rPr>
        <w:t xml:space="preserve"> </w:t>
      </w:r>
      <w:r>
        <w:rPr>
          <w:w w:val="105"/>
        </w:rPr>
        <w:t>Military</w:t>
      </w:r>
      <w:r>
        <w:rPr>
          <w:spacing w:val="38"/>
          <w:w w:val="105"/>
        </w:rPr>
        <w:t xml:space="preserve"> </w:t>
      </w:r>
      <w:r>
        <w:rPr>
          <w:w w:val="105"/>
        </w:rPr>
        <w:t>Sales</w:t>
      </w:r>
      <w:r>
        <w:rPr>
          <w:spacing w:val="38"/>
          <w:w w:val="105"/>
        </w:rPr>
        <w:t xml:space="preserve"> </w:t>
      </w:r>
      <w:r>
        <w:rPr>
          <w:w w:val="105"/>
        </w:rPr>
        <w:t>(FMS)</w:t>
      </w:r>
      <w:r>
        <w:rPr>
          <w:spacing w:val="38"/>
          <w:w w:val="105"/>
        </w:rPr>
        <w:t xml:space="preserve"> </w:t>
      </w:r>
      <w:r>
        <w:rPr>
          <w:w w:val="105"/>
        </w:rPr>
        <w:t>information,</w:t>
      </w:r>
      <w:r>
        <w:rPr>
          <w:spacing w:val="38"/>
          <w:w w:val="105"/>
        </w:rPr>
        <w:t xml:space="preserve"> </w:t>
      </w:r>
      <w:r>
        <w:rPr>
          <w:w w:val="105"/>
        </w:rPr>
        <w:t>if</w:t>
      </w:r>
      <w:r>
        <w:rPr>
          <w:spacing w:val="38"/>
          <w:w w:val="105"/>
        </w:rPr>
        <w:t xml:space="preserve"> </w:t>
      </w:r>
      <w:r>
        <w:rPr>
          <w:w w:val="105"/>
        </w:rPr>
        <w:t>applicable:</w:t>
      </w:r>
      <w:r>
        <w:rPr>
          <w:spacing w:val="38"/>
          <w:w w:val="105"/>
        </w:rPr>
        <w:t xml:space="preserve"> </w:t>
      </w:r>
      <w:r>
        <w:rPr>
          <w:w w:val="105"/>
        </w:rPr>
        <w:t>Indicate</w:t>
      </w:r>
      <w:r>
        <w:rPr>
          <w:spacing w:val="38"/>
          <w:w w:val="105"/>
        </w:rPr>
        <w:t xml:space="preserve"> </w:t>
      </w:r>
      <w:r>
        <w:rPr>
          <w:w w:val="105"/>
        </w:rPr>
        <w:t>whether</w:t>
      </w:r>
      <w:r>
        <w:rPr>
          <w:spacing w:val="38"/>
          <w:w w:val="105"/>
        </w:rPr>
        <w:t xml:space="preserve"> </w:t>
      </w:r>
      <w:r>
        <w:rPr>
          <w:w w:val="105"/>
        </w:rPr>
        <w:t>the</w:t>
      </w:r>
      <w:r>
        <w:rPr>
          <w:spacing w:val="38"/>
          <w:w w:val="105"/>
        </w:rPr>
        <w:t xml:space="preserve"> </w:t>
      </w:r>
      <w:r>
        <w:rPr>
          <w:w w:val="105"/>
        </w:rPr>
        <w:t>current</w:t>
      </w:r>
      <w:r>
        <w:rPr>
          <w:spacing w:val="38"/>
          <w:w w:val="105"/>
        </w:rPr>
        <w:t xml:space="preserve"> </w:t>
      </w:r>
      <w:r>
        <w:rPr>
          <w:w w:val="105"/>
        </w:rPr>
        <w:t>action relates to classified or unclassified FMS and identify the country/countries concerned on unclassified</w:t>
      </w:r>
      <w:r>
        <w:rPr>
          <w:spacing w:val="40"/>
          <w:w w:val="105"/>
        </w:rPr>
        <w:t xml:space="preserve"> </w:t>
      </w:r>
      <w:r>
        <w:rPr>
          <w:w w:val="105"/>
        </w:rPr>
        <w:t>sales.</w:t>
      </w:r>
      <w:r>
        <w:rPr>
          <w:spacing w:val="33"/>
          <w:w w:val="105"/>
        </w:rPr>
        <w:t xml:space="preserve"> </w:t>
      </w:r>
      <w:r>
        <w:rPr>
          <w:w w:val="105"/>
        </w:rPr>
        <w:t>Indicate,</w:t>
      </w:r>
      <w:r>
        <w:rPr>
          <w:spacing w:val="33"/>
          <w:w w:val="105"/>
        </w:rPr>
        <w:t xml:space="preserve"> </w:t>
      </w:r>
      <w:r>
        <w:rPr>
          <w:w w:val="105"/>
        </w:rPr>
        <w:t>by</w:t>
      </w:r>
      <w:r>
        <w:rPr>
          <w:spacing w:val="33"/>
          <w:w w:val="105"/>
        </w:rPr>
        <w:t xml:space="preserve"> </w:t>
      </w:r>
      <w:r>
        <w:rPr>
          <w:w w:val="105"/>
        </w:rPr>
        <w:t>percentage,</w:t>
      </w:r>
      <w:r>
        <w:rPr>
          <w:spacing w:val="33"/>
          <w:w w:val="105"/>
        </w:rPr>
        <w:t xml:space="preserve"> </w:t>
      </w:r>
      <w:r>
        <w:rPr>
          <w:w w:val="105"/>
        </w:rPr>
        <w:t>the</w:t>
      </w:r>
      <w:r>
        <w:rPr>
          <w:spacing w:val="33"/>
          <w:w w:val="105"/>
        </w:rPr>
        <w:t xml:space="preserve"> </w:t>
      </w:r>
      <w:r>
        <w:rPr>
          <w:w w:val="105"/>
        </w:rPr>
        <w:t>portion</w:t>
      </w:r>
      <w:r>
        <w:rPr>
          <w:spacing w:val="33"/>
          <w:w w:val="105"/>
        </w:rPr>
        <w:t xml:space="preserve"> </w:t>
      </w:r>
      <w:r>
        <w:rPr>
          <w:w w:val="105"/>
        </w:rPr>
        <w:t>of</w:t>
      </w:r>
      <w:r>
        <w:rPr>
          <w:spacing w:val="33"/>
          <w:w w:val="105"/>
        </w:rPr>
        <w:t xml:space="preserve"> </w:t>
      </w:r>
      <w:r>
        <w:rPr>
          <w:w w:val="105"/>
        </w:rPr>
        <w:t>the</w:t>
      </w:r>
      <w:r>
        <w:rPr>
          <w:spacing w:val="33"/>
          <w:w w:val="105"/>
        </w:rPr>
        <w:t xml:space="preserve"> </w:t>
      </w:r>
      <w:r>
        <w:rPr>
          <w:w w:val="105"/>
        </w:rPr>
        <w:t>current</w:t>
      </w:r>
      <w:r>
        <w:rPr>
          <w:spacing w:val="33"/>
          <w:w w:val="105"/>
        </w:rPr>
        <w:t xml:space="preserve"> </w:t>
      </w:r>
      <w:r>
        <w:rPr>
          <w:w w:val="105"/>
        </w:rPr>
        <w:t>effort</w:t>
      </w:r>
      <w:r>
        <w:rPr>
          <w:spacing w:val="33"/>
          <w:w w:val="105"/>
        </w:rPr>
        <w:t xml:space="preserve"> </w:t>
      </w:r>
      <w:r>
        <w:rPr>
          <w:w w:val="105"/>
        </w:rPr>
        <w:t>that</w:t>
      </w:r>
      <w:r>
        <w:rPr>
          <w:spacing w:val="33"/>
          <w:w w:val="105"/>
        </w:rPr>
        <w:t xml:space="preserve"> </w:t>
      </w:r>
      <w:r>
        <w:rPr>
          <w:w w:val="105"/>
        </w:rPr>
        <w:t>supports</w:t>
      </w:r>
      <w:r>
        <w:rPr>
          <w:spacing w:val="33"/>
          <w:w w:val="105"/>
        </w:rPr>
        <w:t xml:space="preserve"> </w:t>
      </w:r>
      <w:r>
        <w:rPr>
          <w:w w:val="105"/>
        </w:rPr>
        <w:t>FMS.</w:t>
      </w:r>
      <w:r>
        <w:rPr>
          <w:spacing w:val="33"/>
          <w:w w:val="105"/>
        </w:rPr>
        <w:t xml:space="preserve"> </w:t>
      </w:r>
      <w:r>
        <w:rPr>
          <w:w w:val="105"/>
        </w:rPr>
        <w:t>A</w:t>
      </w:r>
      <w:r>
        <w:rPr>
          <w:spacing w:val="33"/>
          <w:w w:val="105"/>
        </w:rPr>
        <w:t xml:space="preserve"> </w:t>
      </w:r>
      <w:r>
        <w:rPr>
          <w:w w:val="105"/>
        </w:rPr>
        <w:t>breakdown</w:t>
      </w:r>
      <w:r>
        <w:rPr>
          <w:spacing w:val="33"/>
          <w:w w:val="105"/>
        </w:rPr>
        <w:t xml:space="preserve"> </w:t>
      </w:r>
      <w:r>
        <w:rPr>
          <w:w w:val="105"/>
        </w:rPr>
        <w:t>by country is not required.</w:t>
      </w:r>
    </w:p>
    <w:p w14:paraId="5997CC1D" w14:textId="77777777" w:rsidR="003A1EA9" w:rsidRDefault="003A1EA9">
      <w:pPr>
        <w:pStyle w:val="BodyText"/>
        <w:spacing w:before="2"/>
        <w:rPr>
          <w:sz w:val="21"/>
        </w:rPr>
      </w:pPr>
    </w:p>
    <w:p w14:paraId="5131A0AB" w14:textId="77777777" w:rsidR="003A1EA9" w:rsidRDefault="00AA3673">
      <w:pPr>
        <w:pStyle w:val="ListParagraph"/>
        <w:numPr>
          <w:ilvl w:val="0"/>
          <w:numId w:val="1"/>
        </w:numPr>
        <w:tabs>
          <w:tab w:val="left" w:pos="450"/>
        </w:tabs>
        <w:spacing w:line="271" w:lineRule="auto"/>
        <w:ind w:right="257" w:firstLine="0"/>
      </w:pPr>
      <w:r>
        <w:rPr>
          <w:w w:val="105"/>
        </w:rPr>
        <w:t>Funding data: Identify type of appropriation and fiscal year of the funds, whether the contract is</w:t>
      </w:r>
      <w:r>
        <w:rPr>
          <w:spacing w:val="40"/>
          <w:w w:val="105"/>
        </w:rPr>
        <w:t xml:space="preserve"> </w:t>
      </w:r>
      <w:proofErr w:type="gramStart"/>
      <w:r>
        <w:rPr>
          <w:w w:val="105"/>
        </w:rPr>
        <w:t>multiyear</w:t>
      </w:r>
      <w:proofErr w:type="gramEnd"/>
      <w:r>
        <w:rPr>
          <w:w w:val="105"/>
        </w:rPr>
        <w:t xml:space="preserve"> and amount obligated at time of award.</w:t>
      </w:r>
    </w:p>
    <w:p w14:paraId="110FFD37" w14:textId="77777777" w:rsidR="003A1EA9" w:rsidRDefault="003A1EA9">
      <w:pPr>
        <w:pStyle w:val="BodyText"/>
        <w:spacing w:before="1"/>
        <w:rPr>
          <w:sz w:val="21"/>
        </w:rPr>
      </w:pPr>
    </w:p>
    <w:p w14:paraId="70B4F66F" w14:textId="77777777" w:rsidR="003A1EA9" w:rsidRDefault="00AA3673">
      <w:pPr>
        <w:pStyle w:val="ListParagraph"/>
        <w:numPr>
          <w:ilvl w:val="0"/>
          <w:numId w:val="1"/>
        </w:numPr>
        <w:tabs>
          <w:tab w:val="left" w:pos="450"/>
        </w:tabs>
        <w:ind w:left="450" w:hanging="340"/>
      </w:pPr>
      <w:r>
        <w:rPr>
          <w:w w:val="110"/>
        </w:rPr>
        <w:t>Contracting</w:t>
      </w:r>
      <w:r>
        <w:rPr>
          <w:spacing w:val="-9"/>
          <w:w w:val="110"/>
        </w:rPr>
        <w:t xml:space="preserve"> </w:t>
      </w:r>
      <w:r>
        <w:rPr>
          <w:w w:val="110"/>
        </w:rPr>
        <w:t>Officer</w:t>
      </w:r>
      <w:r>
        <w:rPr>
          <w:spacing w:val="-8"/>
          <w:w w:val="110"/>
        </w:rPr>
        <w:t xml:space="preserve"> </w:t>
      </w:r>
      <w:r>
        <w:rPr>
          <w:spacing w:val="-2"/>
          <w:w w:val="110"/>
        </w:rPr>
        <w:t>Name</w:t>
      </w:r>
      <w:del w:id="23" w:author="ROSSI, AMANDA M CIV USAF HAF SAF/AQCP" w:date="2024-05-17T11:17:00Z">
        <w:r w:rsidDel="00546D58">
          <w:rPr>
            <w:spacing w:val="-2"/>
            <w:w w:val="110"/>
          </w:rPr>
          <w:delText>:</w:delText>
        </w:r>
      </w:del>
    </w:p>
    <w:sectPr w:rsidR="003A1EA9">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SSI, AMANDA M CIV USAF HAF SAF/AQCP" w:date="2024-05-17T11:00:00Z" w:initials="AR">
    <w:p w14:paraId="48952D43" w14:textId="77777777" w:rsidR="00773DB2" w:rsidRDefault="00773DB2" w:rsidP="00773DB2">
      <w:pPr>
        <w:pStyle w:val="CommentText"/>
      </w:pPr>
      <w:r>
        <w:rPr>
          <w:rStyle w:val="CommentReference"/>
        </w:rPr>
        <w:annotationRef/>
      </w:r>
      <w:r>
        <w:t>Link added</w:t>
      </w:r>
    </w:p>
  </w:comment>
  <w:comment w:id="7" w:author="ROSSI, AMANDA M CIV USAF HAF SAF/AQCP" w:date="2024-05-17T11:02:00Z" w:initials="AR">
    <w:p w14:paraId="345EFE81" w14:textId="77777777" w:rsidR="00773DB2" w:rsidRDefault="00773DB2" w:rsidP="00773DB2">
      <w:pPr>
        <w:pStyle w:val="CommentText"/>
      </w:pPr>
      <w:r>
        <w:rPr>
          <w:rStyle w:val="CommentReference"/>
        </w:rPr>
        <w:annotationRef/>
      </w:r>
      <w:r>
        <w:t>new</w:t>
      </w:r>
    </w:p>
  </w:comment>
  <w:comment w:id="8" w:author="ROSSI, AMANDA M CIV USAF HAF SAF/AQCP" w:date="2024-05-17T11:03:00Z" w:initials="AR">
    <w:p w14:paraId="500809D1" w14:textId="77777777" w:rsidR="00773DB2" w:rsidRDefault="00773DB2" w:rsidP="00773DB2">
      <w:pPr>
        <w:pStyle w:val="CommentText"/>
      </w:pPr>
      <w:r>
        <w:rPr>
          <w:rStyle w:val="CommentReference"/>
        </w:rPr>
        <w:annotationRef/>
      </w:r>
      <w:r>
        <w:t>revised</w:t>
      </w:r>
    </w:p>
  </w:comment>
  <w:comment w:id="9" w:author="ROSSI, AMANDA M CIV USAF HAF SAF/AQCP" w:date="2024-05-17T11:03:00Z" w:initials="AR">
    <w:p w14:paraId="28CC50F1" w14:textId="77777777" w:rsidR="00773DB2" w:rsidRDefault="00773DB2" w:rsidP="00773DB2">
      <w:pPr>
        <w:pStyle w:val="CommentText"/>
      </w:pPr>
      <w:r>
        <w:rPr>
          <w:rStyle w:val="CommentReference"/>
        </w:rPr>
        <w:annotationRef/>
      </w:r>
      <w:r>
        <w:t>revised</w:t>
      </w:r>
    </w:p>
  </w:comment>
  <w:comment w:id="10" w:author="ROSSI, AMANDA M CIV USAF HAF SAF/AQCP" w:date="2024-05-17T11:05:00Z" w:initials="AR">
    <w:p w14:paraId="580C2113" w14:textId="77777777" w:rsidR="00773DB2" w:rsidRDefault="00773DB2" w:rsidP="00773DB2">
      <w:pPr>
        <w:pStyle w:val="CommentText"/>
      </w:pPr>
      <w:r>
        <w:rPr>
          <w:rStyle w:val="CommentReference"/>
        </w:rPr>
        <w:annotationRef/>
      </w:r>
      <w:r>
        <w:t>revised</w:t>
      </w:r>
    </w:p>
  </w:comment>
  <w:comment w:id="11" w:author="ROSSI, AMANDA M CIV USAF HAF SAF/AQCP" w:date="2024-05-17T11:07:00Z" w:initials="AR">
    <w:p w14:paraId="7395C766" w14:textId="77777777" w:rsidR="00773DB2" w:rsidRDefault="00773DB2" w:rsidP="00773DB2">
      <w:pPr>
        <w:pStyle w:val="CommentText"/>
      </w:pPr>
      <w:r>
        <w:rPr>
          <w:rStyle w:val="CommentReference"/>
        </w:rPr>
        <w:annotationRef/>
      </w:r>
      <w:r>
        <w:t>Some folks were confused since the link doesn’t appear as an underlined hyperlink</w:t>
      </w:r>
    </w:p>
  </w:comment>
  <w:comment w:id="13" w:author="ROSSI, AMANDA M CIV USAF HAF SAF/AQCP" w:date="2024-05-17T11:09:00Z" w:initials="AR">
    <w:p w14:paraId="6DB87226" w14:textId="77777777" w:rsidR="00773DB2" w:rsidRDefault="00773DB2" w:rsidP="00773DB2">
      <w:pPr>
        <w:pStyle w:val="CommentText"/>
      </w:pPr>
      <w:r>
        <w:rPr>
          <w:rStyle w:val="CommentReference"/>
        </w:rPr>
        <w:annotationRef/>
      </w:r>
      <w:r>
        <w:t>There is no space here on acq.gov</w:t>
      </w:r>
    </w:p>
  </w:comment>
  <w:comment w:id="14" w:author="ROSSI, AMANDA M CIV USAF HAF SAF/AQCP" w:date="2024-05-17T11:10:00Z" w:initials="AR">
    <w:p w14:paraId="2246B1E1" w14:textId="77777777" w:rsidR="00546D58" w:rsidRDefault="00546D58" w:rsidP="00546D58">
      <w:pPr>
        <w:pStyle w:val="CommentText"/>
      </w:pPr>
      <w:r>
        <w:rPr>
          <w:rStyle w:val="CommentReference"/>
        </w:rPr>
        <w:annotationRef/>
      </w:r>
      <w:r>
        <w:t>There is a dash before “received” on acq.gov</w:t>
      </w:r>
    </w:p>
  </w:comment>
  <w:comment w:id="15" w:author="ROSSI, AMANDA M CIV USAF HAF SAF/AQCP" w:date="2024-05-17T11:11:00Z" w:initials="AR">
    <w:p w14:paraId="134E478E" w14:textId="77777777" w:rsidR="00546D58" w:rsidRDefault="00546D58" w:rsidP="00546D58">
      <w:pPr>
        <w:pStyle w:val="CommentText"/>
      </w:pPr>
      <w:r>
        <w:rPr>
          <w:rStyle w:val="CommentReference"/>
        </w:rPr>
        <w:annotationRef/>
      </w:r>
      <w:r>
        <w:t xml:space="preserve">Italicized </w:t>
      </w:r>
    </w:p>
  </w:comment>
  <w:comment w:id="16" w:author="ROSSI, AMANDA M CIV USAF HAF SAF/AQCP" w:date="2024-05-17T11:12:00Z" w:initials="AR">
    <w:p w14:paraId="1AE493A6" w14:textId="77777777" w:rsidR="00546D58" w:rsidRDefault="00546D58" w:rsidP="00546D58">
      <w:pPr>
        <w:pStyle w:val="CommentText"/>
      </w:pPr>
      <w:r>
        <w:rPr>
          <w:rStyle w:val="CommentReference"/>
        </w:rPr>
        <w:annotationRef/>
      </w:r>
      <w:r>
        <w:t>There is no space between sentences on acq.gov</w:t>
      </w:r>
    </w:p>
  </w:comment>
  <w:comment w:id="17" w:author="ROSSI, AMANDA M CIV USAF HAF SAF/AQCP" w:date="2024-05-17T11:13:00Z" w:initials="AR">
    <w:p w14:paraId="66B407E9" w14:textId="77777777" w:rsidR="00546D58" w:rsidRDefault="00546D58" w:rsidP="00546D58">
      <w:pPr>
        <w:pStyle w:val="CommentText"/>
      </w:pPr>
      <w:r>
        <w:rPr>
          <w:rStyle w:val="CommentReference"/>
        </w:rPr>
        <w:annotationRef/>
      </w:r>
      <w:r>
        <w:t>There is no space between sentences on acq.gov</w:t>
      </w:r>
    </w:p>
  </w:comment>
  <w:comment w:id="18" w:author="ROSSI, AMANDA M CIV USAF HAF SAF/AQCP" w:date="2024-05-17T11:13:00Z" w:initials="AR">
    <w:p w14:paraId="661B8642" w14:textId="77777777" w:rsidR="00546D58" w:rsidRDefault="00546D58" w:rsidP="00546D58">
      <w:pPr>
        <w:pStyle w:val="CommentText"/>
      </w:pPr>
      <w:r>
        <w:rPr>
          <w:rStyle w:val="CommentReference"/>
        </w:rPr>
        <w:annotationRef/>
      </w:r>
      <w:r>
        <w:t xml:space="preserve">Italicized </w:t>
      </w:r>
    </w:p>
  </w:comment>
  <w:comment w:id="20" w:author="ROSSI, AMANDA M CIV USAF HAF SAF/AQCP" w:date="2024-05-17T11:16:00Z" w:initials="AR">
    <w:p w14:paraId="3C819036" w14:textId="77777777" w:rsidR="00546D58" w:rsidRDefault="00546D58" w:rsidP="00546D58">
      <w:pPr>
        <w:pStyle w:val="CommentText"/>
      </w:pPr>
      <w:r>
        <w:rPr>
          <w:rStyle w:val="CommentReference"/>
        </w:rPr>
        <w:annotationRef/>
      </w:r>
      <w:r>
        <w:t>revised</w:t>
      </w:r>
    </w:p>
  </w:comment>
  <w:comment w:id="21" w:author="ROSSI, AMANDA M CIV USAF HAF SAF/AQCP" w:date="2024-05-17T11:16:00Z" w:initials="AR">
    <w:p w14:paraId="051A6A29" w14:textId="77777777" w:rsidR="00546D58" w:rsidRDefault="00546D58" w:rsidP="00546D58">
      <w:pPr>
        <w:pStyle w:val="CommentText"/>
      </w:pPr>
      <w:r>
        <w:rPr>
          <w:rStyle w:val="CommentReference"/>
        </w:rPr>
        <w:annotationRef/>
      </w:r>
      <w:r>
        <w:t>Link added</w:t>
      </w:r>
    </w:p>
  </w:comment>
  <w:comment w:id="19" w:author="ROSSI, AMANDA M CIV USAF HAF SAF/AQCP" w:date="2024-05-17T11:16:00Z" w:initials="AR">
    <w:p w14:paraId="50033AE8" w14:textId="661E7C81" w:rsidR="00546D58" w:rsidRDefault="00546D58" w:rsidP="00546D58">
      <w:pPr>
        <w:pStyle w:val="CommentText"/>
      </w:pPr>
      <w:r>
        <w:rPr>
          <w:rStyle w:val="CommentReference"/>
        </w:rPr>
        <w:annotationRef/>
      </w:r>
      <w:r>
        <w:t xml:space="preserve">Italicized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52D43" w15:done="0"/>
  <w15:commentEx w15:paraId="345EFE81" w15:done="0"/>
  <w15:commentEx w15:paraId="500809D1" w15:done="0"/>
  <w15:commentEx w15:paraId="28CC50F1" w15:done="0"/>
  <w15:commentEx w15:paraId="580C2113" w15:done="0"/>
  <w15:commentEx w15:paraId="7395C766" w15:done="0"/>
  <w15:commentEx w15:paraId="6DB87226" w15:done="0"/>
  <w15:commentEx w15:paraId="2246B1E1" w15:done="0"/>
  <w15:commentEx w15:paraId="134E478E" w15:done="0"/>
  <w15:commentEx w15:paraId="1AE493A6" w15:done="0"/>
  <w15:commentEx w15:paraId="66B407E9" w15:done="0"/>
  <w15:commentEx w15:paraId="661B8642" w15:done="0"/>
  <w15:commentEx w15:paraId="3C819036" w15:done="0"/>
  <w15:commentEx w15:paraId="051A6A29" w15:done="0"/>
  <w15:commentEx w15:paraId="50033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F3C791" w16cex:dateUtc="2024-05-17T17:00:00Z"/>
  <w16cex:commentExtensible w16cex:durableId="6AB25A7F" w16cex:dateUtc="2024-05-17T17:02:00Z"/>
  <w16cex:commentExtensible w16cex:durableId="5E2CD017" w16cex:dateUtc="2024-05-17T17:03:00Z"/>
  <w16cex:commentExtensible w16cex:durableId="57438FB0" w16cex:dateUtc="2024-05-17T17:03:00Z"/>
  <w16cex:commentExtensible w16cex:durableId="14562B88" w16cex:dateUtc="2024-05-17T17:05:00Z"/>
  <w16cex:commentExtensible w16cex:durableId="18A7891D" w16cex:dateUtc="2024-05-17T17:07:00Z"/>
  <w16cex:commentExtensible w16cex:durableId="15BCDA8F" w16cex:dateUtc="2024-05-17T17:09:00Z"/>
  <w16cex:commentExtensible w16cex:durableId="31A373F1" w16cex:dateUtc="2024-05-17T17:10:00Z"/>
  <w16cex:commentExtensible w16cex:durableId="350B8E2C" w16cex:dateUtc="2024-05-17T17:11:00Z"/>
  <w16cex:commentExtensible w16cex:durableId="0DE955CC" w16cex:dateUtc="2024-05-17T17:12:00Z"/>
  <w16cex:commentExtensible w16cex:durableId="206CFE26" w16cex:dateUtc="2024-05-17T17:13:00Z"/>
  <w16cex:commentExtensible w16cex:durableId="5396D8C2" w16cex:dateUtc="2024-05-17T17:13:00Z"/>
  <w16cex:commentExtensible w16cex:durableId="1DD7AA0E" w16cex:dateUtc="2024-05-17T17:16:00Z"/>
  <w16cex:commentExtensible w16cex:durableId="502681CF" w16cex:dateUtc="2024-05-17T17:16:00Z"/>
  <w16cex:commentExtensible w16cex:durableId="6F92B4A6" w16cex:dateUtc="2024-05-17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52D43" w16cid:durableId="5BF3C791"/>
  <w16cid:commentId w16cid:paraId="345EFE81" w16cid:durableId="6AB25A7F"/>
  <w16cid:commentId w16cid:paraId="500809D1" w16cid:durableId="5E2CD017"/>
  <w16cid:commentId w16cid:paraId="28CC50F1" w16cid:durableId="57438FB0"/>
  <w16cid:commentId w16cid:paraId="580C2113" w16cid:durableId="14562B88"/>
  <w16cid:commentId w16cid:paraId="7395C766" w16cid:durableId="18A7891D"/>
  <w16cid:commentId w16cid:paraId="6DB87226" w16cid:durableId="15BCDA8F"/>
  <w16cid:commentId w16cid:paraId="2246B1E1" w16cid:durableId="31A373F1"/>
  <w16cid:commentId w16cid:paraId="134E478E" w16cid:durableId="350B8E2C"/>
  <w16cid:commentId w16cid:paraId="1AE493A6" w16cid:durableId="0DE955CC"/>
  <w16cid:commentId w16cid:paraId="66B407E9" w16cid:durableId="206CFE26"/>
  <w16cid:commentId w16cid:paraId="661B8642" w16cid:durableId="5396D8C2"/>
  <w16cid:commentId w16cid:paraId="3C819036" w16cid:durableId="1DD7AA0E"/>
  <w16cid:commentId w16cid:paraId="051A6A29" w16cid:durableId="502681CF"/>
  <w16cid:commentId w16cid:paraId="50033AE8" w16cid:durableId="6F92B4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altName w:val="Bookman Old Style"/>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CF5E2"/>
    <w:multiLevelType w:val="hybridMultilevel"/>
    <w:tmpl w:val="DDE64BD8"/>
    <w:lvl w:ilvl="0" w:tplc="30D23286">
      <w:start w:val="1"/>
      <w:numFmt w:val="decimal"/>
      <w:lvlText w:val="(%1)"/>
      <w:lvlJc w:val="left"/>
      <w:pPr>
        <w:ind w:left="110" w:hanging="344"/>
        <w:jc w:val="left"/>
      </w:pPr>
      <w:rPr>
        <w:rFonts w:hint="default"/>
        <w:spacing w:val="-1"/>
        <w:w w:val="100"/>
        <w:lang w:val="en-US" w:eastAsia="en-US" w:bidi="ar-SA"/>
      </w:rPr>
    </w:lvl>
    <w:lvl w:ilvl="1" w:tplc="CF4ABE44">
      <w:numFmt w:val="bullet"/>
      <w:lvlText w:val="•"/>
      <w:lvlJc w:val="left"/>
      <w:pPr>
        <w:ind w:left="1150" w:hanging="344"/>
      </w:pPr>
      <w:rPr>
        <w:rFonts w:hint="default"/>
        <w:lang w:val="en-US" w:eastAsia="en-US" w:bidi="ar-SA"/>
      </w:rPr>
    </w:lvl>
    <w:lvl w:ilvl="2" w:tplc="AAA2AF20">
      <w:numFmt w:val="bullet"/>
      <w:lvlText w:val="•"/>
      <w:lvlJc w:val="left"/>
      <w:pPr>
        <w:ind w:left="2181" w:hanging="344"/>
      </w:pPr>
      <w:rPr>
        <w:rFonts w:hint="default"/>
        <w:lang w:val="en-US" w:eastAsia="en-US" w:bidi="ar-SA"/>
      </w:rPr>
    </w:lvl>
    <w:lvl w:ilvl="3" w:tplc="0C988F10">
      <w:numFmt w:val="bullet"/>
      <w:lvlText w:val="•"/>
      <w:lvlJc w:val="left"/>
      <w:pPr>
        <w:ind w:left="3211" w:hanging="344"/>
      </w:pPr>
      <w:rPr>
        <w:rFonts w:hint="default"/>
        <w:lang w:val="en-US" w:eastAsia="en-US" w:bidi="ar-SA"/>
      </w:rPr>
    </w:lvl>
    <w:lvl w:ilvl="4" w:tplc="EB8E6564">
      <w:numFmt w:val="bullet"/>
      <w:lvlText w:val="•"/>
      <w:lvlJc w:val="left"/>
      <w:pPr>
        <w:ind w:left="4242" w:hanging="344"/>
      </w:pPr>
      <w:rPr>
        <w:rFonts w:hint="default"/>
        <w:lang w:val="en-US" w:eastAsia="en-US" w:bidi="ar-SA"/>
      </w:rPr>
    </w:lvl>
    <w:lvl w:ilvl="5" w:tplc="3E584A36">
      <w:numFmt w:val="bullet"/>
      <w:lvlText w:val="•"/>
      <w:lvlJc w:val="left"/>
      <w:pPr>
        <w:ind w:left="5272" w:hanging="344"/>
      </w:pPr>
      <w:rPr>
        <w:rFonts w:hint="default"/>
        <w:lang w:val="en-US" w:eastAsia="en-US" w:bidi="ar-SA"/>
      </w:rPr>
    </w:lvl>
    <w:lvl w:ilvl="6" w:tplc="8326D4A0">
      <w:numFmt w:val="bullet"/>
      <w:lvlText w:val="•"/>
      <w:lvlJc w:val="left"/>
      <w:pPr>
        <w:ind w:left="6303" w:hanging="344"/>
      </w:pPr>
      <w:rPr>
        <w:rFonts w:hint="default"/>
        <w:lang w:val="en-US" w:eastAsia="en-US" w:bidi="ar-SA"/>
      </w:rPr>
    </w:lvl>
    <w:lvl w:ilvl="7" w:tplc="A9A4665E">
      <w:numFmt w:val="bullet"/>
      <w:lvlText w:val="•"/>
      <w:lvlJc w:val="left"/>
      <w:pPr>
        <w:ind w:left="7333" w:hanging="344"/>
      </w:pPr>
      <w:rPr>
        <w:rFonts w:hint="default"/>
        <w:lang w:val="en-US" w:eastAsia="en-US" w:bidi="ar-SA"/>
      </w:rPr>
    </w:lvl>
    <w:lvl w:ilvl="8" w:tplc="9D7C3A3C">
      <w:numFmt w:val="bullet"/>
      <w:lvlText w:val="•"/>
      <w:lvlJc w:val="left"/>
      <w:pPr>
        <w:ind w:left="8364" w:hanging="344"/>
      </w:pPr>
      <w:rPr>
        <w:rFonts w:hint="default"/>
        <w:lang w:val="en-US" w:eastAsia="en-US" w:bidi="ar-SA"/>
      </w:rPr>
    </w:lvl>
  </w:abstractNum>
  <w:abstractNum w:abstractNumId="1" w15:restartNumberingAfterBreak="0">
    <w:nsid w:val="74F90024"/>
    <w:multiLevelType w:val="hybridMultilevel"/>
    <w:tmpl w:val="698ECDE0"/>
    <w:lvl w:ilvl="0" w:tplc="8DF2F1C4">
      <w:start w:val="2"/>
      <w:numFmt w:val="lowerLetter"/>
      <w:lvlText w:val="(%1)"/>
      <w:lvlJc w:val="left"/>
      <w:pPr>
        <w:ind w:left="454" w:hanging="344"/>
        <w:jc w:val="left"/>
      </w:pPr>
      <w:rPr>
        <w:rFonts w:ascii="Cambria" w:eastAsia="Cambria" w:hAnsi="Cambria" w:cs="Cambria" w:hint="default"/>
        <w:b w:val="0"/>
        <w:bCs w:val="0"/>
        <w:i w:val="0"/>
        <w:iCs w:val="0"/>
        <w:spacing w:val="-1"/>
        <w:w w:val="97"/>
        <w:sz w:val="22"/>
        <w:szCs w:val="22"/>
        <w:lang w:val="en-US" w:eastAsia="en-US" w:bidi="ar-SA"/>
      </w:rPr>
    </w:lvl>
    <w:lvl w:ilvl="1" w:tplc="77346302">
      <w:start w:val="1"/>
      <w:numFmt w:val="decimal"/>
      <w:lvlText w:val="(%2)"/>
      <w:lvlJc w:val="left"/>
      <w:pPr>
        <w:ind w:left="453" w:hanging="344"/>
        <w:jc w:val="left"/>
      </w:pPr>
      <w:rPr>
        <w:rFonts w:ascii="Cambria" w:eastAsia="Cambria" w:hAnsi="Cambria" w:cs="Cambria" w:hint="default"/>
        <w:b w:val="0"/>
        <w:bCs w:val="0"/>
        <w:i w:val="0"/>
        <w:iCs w:val="0"/>
        <w:spacing w:val="-1"/>
        <w:w w:val="96"/>
        <w:sz w:val="22"/>
        <w:szCs w:val="22"/>
        <w:lang w:val="en-US" w:eastAsia="en-US" w:bidi="ar-SA"/>
      </w:rPr>
    </w:lvl>
    <w:lvl w:ilvl="2" w:tplc="C436C08A">
      <w:numFmt w:val="bullet"/>
      <w:lvlText w:val="•"/>
      <w:lvlJc w:val="left"/>
      <w:pPr>
        <w:ind w:left="2453" w:hanging="344"/>
      </w:pPr>
      <w:rPr>
        <w:rFonts w:hint="default"/>
        <w:lang w:val="en-US" w:eastAsia="en-US" w:bidi="ar-SA"/>
      </w:rPr>
    </w:lvl>
    <w:lvl w:ilvl="3" w:tplc="FA66ACEA">
      <w:numFmt w:val="bullet"/>
      <w:lvlText w:val="•"/>
      <w:lvlJc w:val="left"/>
      <w:pPr>
        <w:ind w:left="3449" w:hanging="344"/>
      </w:pPr>
      <w:rPr>
        <w:rFonts w:hint="default"/>
        <w:lang w:val="en-US" w:eastAsia="en-US" w:bidi="ar-SA"/>
      </w:rPr>
    </w:lvl>
    <w:lvl w:ilvl="4" w:tplc="30267264">
      <w:numFmt w:val="bullet"/>
      <w:lvlText w:val="•"/>
      <w:lvlJc w:val="left"/>
      <w:pPr>
        <w:ind w:left="4446" w:hanging="344"/>
      </w:pPr>
      <w:rPr>
        <w:rFonts w:hint="default"/>
        <w:lang w:val="en-US" w:eastAsia="en-US" w:bidi="ar-SA"/>
      </w:rPr>
    </w:lvl>
    <w:lvl w:ilvl="5" w:tplc="D9D42EAA">
      <w:numFmt w:val="bullet"/>
      <w:lvlText w:val="•"/>
      <w:lvlJc w:val="left"/>
      <w:pPr>
        <w:ind w:left="5442" w:hanging="344"/>
      </w:pPr>
      <w:rPr>
        <w:rFonts w:hint="default"/>
        <w:lang w:val="en-US" w:eastAsia="en-US" w:bidi="ar-SA"/>
      </w:rPr>
    </w:lvl>
    <w:lvl w:ilvl="6" w:tplc="BD366BE6">
      <w:numFmt w:val="bullet"/>
      <w:lvlText w:val="•"/>
      <w:lvlJc w:val="left"/>
      <w:pPr>
        <w:ind w:left="6439" w:hanging="344"/>
      </w:pPr>
      <w:rPr>
        <w:rFonts w:hint="default"/>
        <w:lang w:val="en-US" w:eastAsia="en-US" w:bidi="ar-SA"/>
      </w:rPr>
    </w:lvl>
    <w:lvl w:ilvl="7" w:tplc="BC767A82">
      <w:numFmt w:val="bullet"/>
      <w:lvlText w:val="•"/>
      <w:lvlJc w:val="left"/>
      <w:pPr>
        <w:ind w:left="7435" w:hanging="344"/>
      </w:pPr>
      <w:rPr>
        <w:rFonts w:hint="default"/>
        <w:lang w:val="en-US" w:eastAsia="en-US" w:bidi="ar-SA"/>
      </w:rPr>
    </w:lvl>
    <w:lvl w:ilvl="8" w:tplc="6A5E1174">
      <w:numFmt w:val="bullet"/>
      <w:lvlText w:val="•"/>
      <w:lvlJc w:val="left"/>
      <w:pPr>
        <w:ind w:left="8432" w:hanging="344"/>
      </w:pPr>
      <w:rPr>
        <w:rFonts w:hint="default"/>
        <w:lang w:val="en-US" w:eastAsia="en-US" w:bidi="ar-SA"/>
      </w:rPr>
    </w:lvl>
  </w:abstractNum>
  <w:num w:numId="1" w16cid:durableId="762066327">
    <w:abstractNumId w:val="0"/>
  </w:num>
  <w:num w:numId="2" w16cid:durableId="16494361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04B0D1C"/>
    <w:rsid w:val="001661F6"/>
    <w:rsid w:val="00255950"/>
    <w:rsid w:val="003A1EA9"/>
    <w:rsid w:val="003C1BB7"/>
    <w:rsid w:val="00486ED3"/>
    <w:rsid w:val="00546D58"/>
    <w:rsid w:val="00610462"/>
    <w:rsid w:val="006E22D8"/>
    <w:rsid w:val="00773DB2"/>
    <w:rsid w:val="009D7844"/>
    <w:rsid w:val="00A82998"/>
    <w:rsid w:val="00AA3673"/>
    <w:rsid w:val="00AC7252"/>
    <w:rsid w:val="00C31431"/>
    <w:rsid w:val="00C36385"/>
    <w:rsid w:val="00F94F82"/>
    <w:rsid w:val="00FB770A"/>
    <w:rsid w:val="704B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1B72"/>
  <w15:docId w15:val="{0DBC6CDB-E82A-47D2-9501-2A7EA70E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0"/>
      <w:outlineLvl w:val="0"/>
    </w:pPr>
    <w:rPr>
      <w:rFonts w:ascii="Gill Sans MT" w:eastAsia="Gill Sans MT" w:hAnsi="Gill Sans MT" w:cs="Gill Sans MT"/>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paragraph" w:styleId="Revision">
    <w:name w:val="Revision"/>
    <w:hidden/>
    <w:uiPriority w:val="99"/>
    <w:semiHidden/>
    <w:rsid w:val="00255950"/>
    <w:pPr>
      <w:widowControl/>
      <w:autoSpaceDE/>
      <w:autoSpaceDN/>
    </w:pPr>
    <w:rPr>
      <w:rFonts w:ascii="Cambria" w:eastAsia="Cambria" w:hAnsi="Cambria" w:cs="Cambria"/>
    </w:rPr>
  </w:style>
  <w:style w:type="character" w:styleId="Hyperlink">
    <w:name w:val="Hyperlink"/>
    <w:basedOn w:val="DefaultParagraphFont"/>
    <w:uiPriority w:val="99"/>
    <w:unhideWhenUsed/>
    <w:rsid w:val="00255950"/>
    <w:rPr>
      <w:color w:val="0000FF" w:themeColor="hyperlink"/>
      <w:u w:val="single"/>
    </w:rPr>
  </w:style>
  <w:style w:type="character" w:styleId="UnresolvedMention">
    <w:name w:val="Unresolved Mention"/>
    <w:basedOn w:val="DefaultParagraphFont"/>
    <w:uiPriority w:val="99"/>
    <w:semiHidden/>
    <w:unhideWhenUsed/>
    <w:rsid w:val="00255950"/>
    <w:rPr>
      <w:color w:val="605E5C"/>
      <w:shd w:val="clear" w:color="auto" w:fill="E1DFDD"/>
    </w:rPr>
  </w:style>
  <w:style w:type="character" w:styleId="CommentReference">
    <w:name w:val="annotation reference"/>
    <w:basedOn w:val="DefaultParagraphFont"/>
    <w:uiPriority w:val="99"/>
    <w:semiHidden/>
    <w:unhideWhenUsed/>
    <w:rsid w:val="00773DB2"/>
    <w:rPr>
      <w:sz w:val="16"/>
      <w:szCs w:val="16"/>
    </w:rPr>
  </w:style>
  <w:style w:type="paragraph" w:styleId="CommentText">
    <w:name w:val="annotation text"/>
    <w:basedOn w:val="Normal"/>
    <w:link w:val="CommentTextChar"/>
    <w:uiPriority w:val="99"/>
    <w:unhideWhenUsed/>
    <w:rsid w:val="00773DB2"/>
    <w:rPr>
      <w:sz w:val="20"/>
      <w:szCs w:val="20"/>
    </w:rPr>
  </w:style>
  <w:style w:type="character" w:customStyle="1" w:styleId="CommentTextChar">
    <w:name w:val="Comment Text Char"/>
    <w:basedOn w:val="DefaultParagraphFont"/>
    <w:link w:val="CommentText"/>
    <w:uiPriority w:val="99"/>
    <w:rsid w:val="00773DB2"/>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773DB2"/>
    <w:rPr>
      <w:b/>
      <w:bCs/>
    </w:rPr>
  </w:style>
  <w:style w:type="character" w:customStyle="1" w:styleId="CommentSubjectChar">
    <w:name w:val="Comment Subject Char"/>
    <w:basedOn w:val="CommentTextChar"/>
    <w:link w:val="CommentSubject"/>
    <w:uiPriority w:val="99"/>
    <w:semiHidden/>
    <w:rsid w:val="00773DB2"/>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quisition.gov/daffars/part-5317-special-contracting-methods" TargetMode="External"/><Relationship Id="rId18" Type="http://schemas.openxmlformats.org/officeDocument/2006/relationships/hyperlink" Target="mailto:SAF.LLW.Workflow@us.af.mil"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acquisition.gov/daffars/part-5317-special-contracting-methods" TargetMode="External"/><Relationship Id="rId7" Type="http://schemas.openxmlformats.org/officeDocument/2006/relationships/webSettings" Target="webSettings.xml"/><Relationship Id="rId12" Type="http://schemas.openxmlformats.org/officeDocument/2006/relationships/hyperlink" Target="https://www.acquisition.gov/dfars/part-205-publicizing-contract-actions" TargetMode="External"/><Relationship Id="rId17" Type="http://schemas.openxmlformats.org/officeDocument/2006/relationships/hyperlink" Target="mailto:SAF.LLW.Workflow@us.af.mi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AF.LLW.Workflow@us.af.mil" TargetMode="External"/><Relationship Id="rId20" Type="http://schemas.openxmlformats.org/officeDocument/2006/relationships/hyperlink" Target="https://www.defense.gov/News/Contrac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www.acquisition.gov/dfars/part-205-publicizing-contract-actions" TargetMode="External"/><Relationship Id="rId5" Type="http://schemas.openxmlformats.org/officeDocument/2006/relationships/styles" Target="styles.xml"/><Relationship Id="rId15" Type="http://schemas.openxmlformats.org/officeDocument/2006/relationships/hyperlink" Target="https://www.acquisition.gov/daffars/part-5317-special-contracting-methods" TargetMode="External"/><Relationship Id="rId23" Type="http://schemas.openxmlformats.org/officeDocument/2006/relationships/hyperlink" Target="http://www4.law.cornell.edu/uscode/42/8287.html" TargetMode="External"/><Relationship Id="rId10" Type="http://schemas.microsoft.com/office/2016/09/relationships/commentsIds" Target="commentsIds.xml"/><Relationship Id="rId19" Type="http://schemas.openxmlformats.org/officeDocument/2006/relationships/hyperlink" Target="mailto:SAF.LLW.Workflow@us.af.mil"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cquisition.gov/daffars/part-5317-special-contracting-methods" TargetMode="External"/><Relationship Id="rId22" Type="http://schemas.openxmlformats.org/officeDocument/2006/relationships/hyperlink" Target="https://www.acquisition.gov/daffars/part-5302-definitions-words-and-ter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76C86-7826-4DAF-AFD2-3E7147BFD5DA}">
  <ds:schemaRefs>
    <ds:schemaRef ds:uri="http://schemas.microsoft.com/office/2006/metadata/properties"/>
    <ds:schemaRef ds:uri="http://purl.org/dc/elements/1.1/"/>
    <ds:schemaRef ds:uri="c7b28551-714a-466d-aef6-d2c6ef9e9028"/>
    <ds:schemaRef ds:uri="http://purl.org/dc/terms/"/>
    <ds:schemaRef ds:uri="http://schemas.microsoft.com/office/2006/documentManagement/types"/>
    <ds:schemaRef ds:uri="http://www.w3.org/XML/1998/namespace"/>
    <ds:schemaRef ds:uri="http://purl.org/dc/dcmitype/"/>
    <ds:schemaRef ds:uri="494a06ad-f065-438e-b0c5-3c8ee8c1fb4f"/>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21CBC4A-562F-4644-B1E9-9980DF1EB10E}">
  <ds:schemaRefs>
    <ds:schemaRef ds:uri="http://schemas.microsoft.com/sharepoint/v3/contenttype/forms"/>
  </ds:schemaRefs>
</ds:datastoreItem>
</file>

<file path=customXml/itemProps3.xml><?xml version="1.0" encoding="utf-8"?>
<ds:datastoreItem xmlns:ds="http://schemas.openxmlformats.org/officeDocument/2006/customXml" ds:itemID="{79C28060-446A-4331-ADC0-A7DB2180A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9</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MP5305 - Publicizing Contract Actions</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MP5305 - Publicizing Contract Actions</dc:title>
  <dc:creator>WELSH, LAURA C CIV USAF HAF SAF/AQCP</dc:creator>
  <cp:lastModifiedBy>ROSSI, AMANDA M CIV USAF HAF SAF/AQCP</cp:lastModifiedBy>
  <cp:revision>2</cp:revision>
  <dcterms:created xsi:type="dcterms:W3CDTF">2024-05-17T17:18:00Z</dcterms:created>
  <dcterms:modified xsi:type="dcterms:W3CDTF">2024-05-17T17:18:00Z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600</vt:r8>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ies>
</file>