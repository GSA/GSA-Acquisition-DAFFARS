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BC463" w14:textId="77777777" w:rsidR="0047618B" w:rsidRDefault="004E6265">
      <w:pPr>
        <w:pStyle w:val="Title"/>
        <w:rPr>
          <w:b/>
        </w:rPr>
      </w:pPr>
      <w:bookmarkStart w:id="0" w:name="_bookmark0"/>
      <w:bookmarkEnd w:id="0"/>
      <w:r>
        <w:rPr>
          <w:b/>
        </w:rPr>
        <w:t>MP5325</w:t>
      </w:r>
      <w:r>
        <w:rPr>
          <w:b/>
          <w:spacing w:val="-37"/>
        </w:rPr>
        <w:t xml:space="preserve"> </w:t>
      </w:r>
      <w:r>
        <w:rPr>
          <w:b/>
        </w:rPr>
        <w:t>-</w:t>
      </w:r>
      <w:r>
        <w:rPr>
          <w:b/>
          <w:spacing w:val="-36"/>
        </w:rPr>
        <w:t xml:space="preserve"> </w:t>
      </w:r>
      <w:r>
        <w:rPr>
          <w:b/>
        </w:rPr>
        <w:t>Foreign</w:t>
      </w:r>
      <w:r>
        <w:rPr>
          <w:b/>
          <w:spacing w:val="-37"/>
        </w:rPr>
        <w:t xml:space="preserve"> </w:t>
      </w:r>
      <w:r>
        <w:rPr>
          <w:b/>
          <w:spacing w:val="-2"/>
        </w:rPr>
        <w:t>Acquisitions</w:t>
      </w:r>
    </w:p>
    <w:commentRangeStart w:id="1"/>
    <w:p w14:paraId="2B2A734D" w14:textId="6B9E4442" w:rsidR="00725B93" w:rsidRDefault="00725B93" w:rsidP="00725B93">
      <w:pPr>
        <w:pStyle w:val="p"/>
        <w:shd w:val="clear" w:color="auto" w:fill="FFFFFF"/>
        <w:textAlignment w:val="baseline"/>
        <w:rPr>
          <w:ins w:id="2" w:author="ROSSI, AMANDA M CIV USAF HAF SAF/AQCP" w:date="2024-05-16T10:06:00Z"/>
          <w:rFonts w:ascii="open_sansregular" w:hAnsi="open_sansregular"/>
          <w:color w:val="000000"/>
        </w:rPr>
      </w:pPr>
      <w:ins w:id="3" w:author="ROSSI, AMANDA M CIV USAF HAF SAF/AQCP" w:date="2024-05-16T10:06:00Z">
        <w:r>
          <w:rPr>
            <w:rFonts w:ascii="open_sansregular" w:hAnsi="open_sansregular"/>
            <w:color w:val="000000"/>
          </w:rPr>
          <w:fldChar w:fldCharType="begin"/>
        </w:r>
        <w:r>
          <w:rPr>
            <w:rFonts w:ascii="open_sansregular" w:hAnsi="open_sansregular"/>
            <w:color w:val="000000"/>
          </w:rPr>
          <w:instrText>HYPERLINK "https://usaf.dps.mil/:u:/r/sites/AFCC/AQCP/KnowledgeCenter/SitePages/5325.aspx" \o "DAFFARS PART 5333 Knowledge Center" \t "_blank"</w:instrText>
        </w:r>
        <w:r>
          <w:rPr>
            <w:rFonts w:ascii="open_sansregular" w:hAnsi="open_sansregular"/>
            <w:color w:val="000000"/>
          </w:rPr>
        </w:r>
        <w:r>
          <w:rPr>
            <w:rFonts w:ascii="open_sansregular" w:hAnsi="open_sansregular"/>
            <w:color w:val="000000"/>
          </w:rPr>
          <w:fldChar w:fldCharType="separate"/>
        </w:r>
        <w:r>
          <w:rPr>
            <w:rStyle w:val="Hyperlink"/>
            <w:rFonts w:ascii="inherit" w:hAnsi="inherit"/>
            <w:bdr w:val="none" w:sz="0" w:space="0" w:color="auto" w:frame="1"/>
          </w:rPr>
          <w:t>DAFFARS PART 53</w:t>
        </w:r>
        <w:r>
          <w:rPr>
            <w:rStyle w:val="Hyperlink"/>
            <w:rFonts w:ascii="inherit" w:hAnsi="inherit"/>
            <w:bdr w:val="none" w:sz="0" w:space="0" w:color="auto" w:frame="1"/>
          </w:rPr>
          <w:t>25</w:t>
        </w:r>
        <w:r>
          <w:rPr>
            <w:rStyle w:val="Hyperlink"/>
            <w:rFonts w:ascii="inherit" w:hAnsi="inherit"/>
            <w:bdr w:val="none" w:sz="0" w:space="0" w:color="auto" w:frame="1"/>
          </w:rPr>
          <w:t xml:space="preserve"> Knowledge Center</w:t>
        </w:r>
        <w:r>
          <w:rPr>
            <w:rFonts w:ascii="open_sansregular" w:hAnsi="open_sansregular"/>
            <w:color w:val="000000"/>
          </w:rPr>
          <w:fldChar w:fldCharType="end"/>
        </w:r>
        <w:commentRangeEnd w:id="1"/>
        <w:r>
          <w:rPr>
            <w:rStyle w:val="CommentReference"/>
            <w:rFonts w:ascii="Cambria" w:eastAsia="Cambria" w:hAnsi="Cambria" w:cs="Cambria"/>
          </w:rPr>
          <w:commentReference w:id="1"/>
        </w:r>
      </w:ins>
    </w:p>
    <w:p w14:paraId="411BC464" w14:textId="1E75D21D" w:rsidR="0047618B" w:rsidRPr="00725B93" w:rsidRDefault="00725B93" w:rsidP="00725B93">
      <w:pPr>
        <w:pStyle w:val="p"/>
        <w:shd w:val="clear" w:color="auto" w:fill="FFFFFF"/>
        <w:textAlignment w:val="baseline"/>
        <w:rPr>
          <w:rFonts w:ascii="open_sansregular" w:hAnsi="open_sansregular"/>
          <w:color w:val="000000"/>
        </w:rPr>
      </w:pPr>
      <w:ins w:id="4" w:author="ROSSI, AMANDA M CIV USAF HAF SAF/AQCP" w:date="2024-05-16T10:06:00Z">
        <w:r>
          <w:rPr>
            <w:rStyle w:val="Emphasis"/>
            <w:rFonts w:ascii="inherit" w:hAnsi="inherit"/>
            <w:color w:val="000000"/>
            <w:bdr w:val="none" w:sz="0" w:space="0" w:color="auto" w:frame="1"/>
          </w:rPr>
          <w:t>Revised: June 202</w:t>
        </w:r>
        <w:r>
          <w:rPr>
            <w:rStyle w:val="Emphasis"/>
            <w:rFonts w:ascii="inherit" w:hAnsi="inherit"/>
            <w:color w:val="000000"/>
            <w:bdr w:val="none" w:sz="0" w:space="0" w:color="auto" w:frame="1"/>
          </w:rPr>
          <w:t>4</w:t>
        </w:r>
      </w:ins>
    </w:p>
    <w:p w14:paraId="411BC466" w14:textId="77777777" w:rsidR="0047618B" w:rsidRDefault="0047618B">
      <w:pPr>
        <w:pStyle w:val="BodyText"/>
        <w:spacing w:before="9"/>
        <w:rPr>
          <w:rFonts w:ascii="Bookman Old Style"/>
          <w:b/>
          <w:sz w:val="23"/>
        </w:rPr>
      </w:pPr>
    </w:p>
    <w:p w14:paraId="411BC467" w14:textId="77777777" w:rsidR="0047618B" w:rsidRDefault="00725B93">
      <w:pPr>
        <w:pStyle w:val="Heading3"/>
        <w:rPr>
          <w:u w:val="none"/>
        </w:rPr>
      </w:pPr>
      <w:hyperlink w:anchor="_bookmark0" w:history="1">
        <w:r w:rsidR="004E6265">
          <w:rPr>
            <w:color w:val="27314A"/>
            <w:w w:val="105"/>
            <w:u w:color="27314A"/>
          </w:rPr>
          <w:t>MP5325.1</w:t>
        </w:r>
        <w:r w:rsidR="004E6265">
          <w:rPr>
            <w:color w:val="27314A"/>
            <w:spacing w:val="18"/>
            <w:w w:val="105"/>
            <w:u w:color="27314A"/>
          </w:rPr>
          <w:t xml:space="preserve"> </w:t>
        </w:r>
        <w:r w:rsidR="004E6265">
          <w:rPr>
            <w:color w:val="27314A"/>
            <w:w w:val="105"/>
            <w:u w:color="27314A"/>
          </w:rPr>
          <w:t>—</w:t>
        </w:r>
        <w:r w:rsidR="004E6265">
          <w:rPr>
            <w:color w:val="27314A"/>
            <w:spacing w:val="18"/>
            <w:w w:val="105"/>
            <w:u w:color="27314A"/>
          </w:rPr>
          <w:t xml:space="preserve"> </w:t>
        </w:r>
        <w:r w:rsidR="004E6265">
          <w:rPr>
            <w:color w:val="27314A"/>
            <w:w w:val="105"/>
            <w:u w:color="27314A"/>
          </w:rPr>
          <w:t>BUY</w:t>
        </w:r>
        <w:r w:rsidR="004E6265">
          <w:rPr>
            <w:color w:val="27314A"/>
            <w:spacing w:val="18"/>
            <w:w w:val="105"/>
            <w:u w:color="27314A"/>
          </w:rPr>
          <w:t xml:space="preserve"> </w:t>
        </w:r>
        <w:r w:rsidR="004E6265">
          <w:rPr>
            <w:color w:val="27314A"/>
            <w:w w:val="105"/>
            <w:u w:color="27314A"/>
          </w:rPr>
          <w:t>AMERICAN</w:t>
        </w:r>
        <w:r w:rsidR="004E6265">
          <w:rPr>
            <w:color w:val="27314A"/>
            <w:spacing w:val="19"/>
            <w:w w:val="105"/>
            <w:u w:color="27314A"/>
          </w:rPr>
          <w:t xml:space="preserve"> </w:t>
        </w:r>
        <w:r w:rsidR="004E6265">
          <w:rPr>
            <w:color w:val="27314A"/>
            <w:w w:val="105"/>
            <w:u w:color="27314A"/>
          </w:rPr>
          <w:t>-</w:t>
        </w:r>
        <w:r w:rsidR="004E6265">
          <w:rPr>
            <w:color w:val="27314A"/>
            <w:spacing w:val="18"/>
            <w:w w:val="105"/>
            <w:u w:color="27314A"/>
          </w:rPr>
          <w:t xml:space="preserve"> </w:t>
        </w:r>
        <w:r w:rsidR="004E6265">
          <w:rPr>
            <w:color w:val="27314A"/>
            <w:spacing w:val="-2"/>
            <w:w w:val="105"/>
            <w:u w:color="27314A"/>
          </w:rPr>
          <w:t>SUPPLIES</w:t>
        </w:r>
      </w:hyperlink>
    </w:p>
    <w:p w14:paraId="411BC468" w14:textId="77777777" w:rsidR="0047618B" w:rsidRDefault="0047618B">
      <w:pPr>
        <w:pStyle w:val="BodyText"/>
        <w:spacing w:before="9"/>
        <w:rPr>
          <w:sz w:val="15"/>
        </w:rPr>
      </w:pPr>
    </w:p>
    <w:p w14:paraId="411BC469" w14:textId="77777777" w:rsidR="0047618B" w:rsidRDefault="00725B93">
      <w:pPr>
        <w:pStyle w:val="BodyText"/>
        <w:spacing w:before="96"/>
        <w:ind w:left="110"/>
      </w:pPr>
      <w:hyperlink w:anchor="_bookmark0" w:history="1">
        <w:r w:rsidR="004E6265">
          <w:rPr>
            <w:color w:val="27314A"/>
            <w:w w:val="105"/>
            <w:u w:val="single" w:color="27314A"/>
          </w:rPr>
          <w:t>MP5325.103</w:t>
        </w:r>
        <w:r w:rsidR="004E6265">
          <w:rPr>
            <w:color w:val="27314A"/>
            <w:spacing w:val="10"/>
            <w:w w:val="105"/>
            <w:u w:val="single" w:color="27314A"/>
          </w:rPr>
          <w:t xml:space="preserve"> </w:t>
        </w:r>
        <w:r w:rsidR="004E6265">
          <w:rPr>
            <w:color w:val="27314A"/>
            <w:spacing w:val="-2"/>
            <w:w w:val="105"/>
            <w:u w:val="single" w:color="27314A"/>
          </w:rPr>
          <w:t>Exceptions</w:t>
        </w:r>
      </w:hyperlink>
    </w:p>
    <w:p w14:paraId="411BC46A" w14:textId="77777777" w:rsidR="0047618B" w:rsidRDefault="0047618B">
      <w:pPr>
        <w:pStyle w:val="BodyText"/>
        <w:spacing w:before="9"/>
        <w:rPr>
          <w:sz w:val="15"/>
        </w:rPr>
      </w:pPr>
    </w:p>
    <w:p w14:paraId="411BC46B" w14:textId="77777777" w:rsidR="0047618B" w:rsidRDefault="00725B93">
      <w:pPr>
        <w:pStyle w:val="Heading3"/>
        <w:spacing w:before="95" w:line="271" w:lineRule="auto"/>
        <w:rPr>
          <w:u w:val="none"/>
        </w:rPr>
      </w:pPr>
      <w:hyperlink w:anchor="_bookmark0" w:history="1">
        <w:r w:rsidR="004E6265">
          <w:rPr>
            <w:color w:val="27314A"/>
            <w:w w:val="110"/>
            <w:u w:color="27314A"/>
          </w:rPr>
          <w:t>MP5325.70</w:t>
        </w:r>
        <w:r w:rsidR="004E6265">
          <w:rPr>
            <w:color w:val="27314A"/>
            <w:spacing w:val="-2"/>
            <w:w w:val="110"/>
            <w:u w:color="27314A"/>
          </w:rPr>
          <w:t xml:space="preserve"> </w:t>
        </w:r>
        <w:r w:rsidR="004E6265">
          <w:rPr>
            <w:color w:val="27314A"/>
            <w:w w:val="110"/>
            <w:u w:color="27314A"/>
          </w:rPr>
          <w:t>—</w:t>
        </w:r>
        <w:r w:rsidR="004E6265">
          <w:rPr>
            <w:color w:val="27314A"/>
            <w:spacing w:val="-2"/>
            <w:w w:val="110"/>
            <w:u w:color="27314A"/>
          </w:rPr>
          <w:t xml:space="preserve"> </w:t>
        </w:r>
        <w:r w:rsidR="004E6265">
          <w:rPr>
            <w:color w:val="27314A"/>
            <w:w w:val="110"/>
            <w:u w:color="27314A"/>
          </w:rPr>
          <w:t>AUTHORIZATION</w:t>
        </w:r>
        <w:r w:rsidR="004E6265">
          <w:rPr>
            <w:color w:val="27314A"/>
            <w:spacing w:val="-2"/>
            <w:w w:val="110"/>
            <w:u w:color="27314A"/>
          </w:rPr>
          <w:t xml:space="preserve"> </w:t>
        </w:r>
        <w:r w:rsidR="004E6265">
          <w:rPr>
            <w:color w:val="27314A"/>
            <w:w w:val="110"/>
            <w:u w:color="27314A"/>
          </w:rPr>
          <w:t>ACTS,</w:t>
        </w:r>
        <w:r w:rsidR="004E6265">
          <w:rPr>
            <w:color w:val="27314A"/>
            <w:spacing w:val="-2"/>
            <w:w w:val="110"/>
            <w:u w:color="27314A"/>
          </w:rPr>
          <w:t xml:space="preserve"> </w:t>
        </w:r>
        <w:r w:rsidR="004E6265">
          <w:rPr>
            <w:color w:val="27314A"/>
            <w:w w:val="110"/>
            <w:u w:color="27314A"/>
          </w:rPr>
          <w:t>APPROPRIATIONS</w:t>
        </w:r>
        <w:r w:rsidR="004E6265">
          <w:rPr>
            <w:color w:val="27314A"/>
            <w:spacing w:val="-2"/>
            <w:w w:val="110"/>
            <w:u w:color="27314A"/>
          </w:rPr>
          <w:t xml:space="preserve"> </w:t>
        </w:r>
        <w:r w:rsidR="004E6265">
          <w:rPr>
            <w:color w:val="27314A"/>
            <w:w w:val="110"/>
            <w:u w:color="27314A"/>
          </w:rPr>
          <w:t>ACTS,</w:t>
        </w:r>
        <w:r w:rsidR="004E6265">
          <w:rPr>
            <w:color w:val="27314A"/>
            <w:spacing w:val="-2"/>
            <w:w w:val="110"/>
            <w:u w:color="27314A"/>
          </w:rPr>
          <w:t xml:space="preserve"> </w:t>
        </w:r>
        <w:r w:rsidR="004E6265">
          <w:rPr>
            <w:color w:val="27314A"/>
            <w:w w:val="110"/>
            <w:u w:color="27314A"/>
          </w:rPr>
          <w:t>AND</w:t>
        </w:r>
        <w:r w:rsidR="004E6265">
          <w:rPr>
            <w:color w:val="27314A"/>
            <w:spacing w:val="-2"/>
            <w:w w:val="110"/>
            <w:u w:color="27314A"/>
          </w:rPr>
          <w:t xml:space="preserve"> </w:t>
        </w:r>
        <w:r w:rsidR="004E6265">
          <w:rPr>
            <w:color w:val="27314A"/>
            <w:w w:val="110"/>
            <w:u w:color="27314A"/>
          </w:rPr>
          <w:t>OTHER</w:t>
        </w:r>
        <w:r w:rsidR="004E6265">
          <w:rPr>
            <w:color w:val="27314A"/>
            <w:spacing w:val="-2"/>
            <w:w w:val="110"/>
            <w:u w:color="27314A"/>
          </w:rPr>
          <w:t xml:space="preserve"> </w:t>
        </w:r>
        <w:r w:rsidR="004E6265">
          <w:rPr>
            <w:color w:val="27314A"/>
            <w:w w:val="110"/>
            <w:u w:color="27314A"/>
          </w:rPr>
          <w:t>STATUTORY</w:t>
        </w:r>
      </w:hyperlink>
      <w:r w:rsidR="004E6265">
        <w:rPr>
          <w:color w:val="27314A"/>
          <w:w w:val="110"/>
          <w:u w:val="none"/>
        </w:rPr>
        <w:t xml:space="preserve"> </w:t>
      </w:r>
      <w:hyperlink w:anchor="_bookmark0" w:history="1">
        <w:r w:rsidR="004E6265">
          <w:rPr>
            <w:color w:val="27314A"/>
            <w:w w:val="110"/>
            <w:u w:color="27314A"/>
          </w:rPr>
          <w:t>RESTRICTIONS ON FOREIGN ACQUISITION</w:t>
        </w:r>
      </w:hyperlink>
    </w:p>
    <w:p w14:paraId="411BC46C" w14:textId="77777777" w:rsidR="0047618B" w:rsidRDefault="0047618B">
      <w:pPr>
        <w:pStyle w:val="BodyText"/>
        <w:rPr>
          <w:sz w:val="13"/>
        </w:rPr>
      </w:pPr>
    </w:p>
    <w:p w14:paraId="411BC46D" w14:textId="77777777" w:rsidR="0047618B" w:rsidRDefault="00725B93">
      <w:pPr>
        <w:pStyle w:val="BodyText"/>
        <w:spacing w:before="95"/>
        <w:ind w:left="110"/>
      </w:pPr>
      <w:hyperlink w:anchor="_bookmark0" w:history="1">
        <w:r w:rsidR="004E6265">
          <w:rPr>
            <w:color w:val="27314A"/>
            <w:w w:val="105"/>
            <w:u w:val="single" w:color="27314A"/>
          </w:rPr>
          <w:t>MP5325.7002-2</w:t>
        </w:r>
        <w:r w:rsidR="004E6265">
          <w:rPr>
            <w:color w:val="27314A"/>
            <w:spacing w:val="-1"/>
            <w:w w:val="105"/>
            <w:u w:val="single" w:color="27314A"/>
          </w:rPr>
          <w:t xml:space="preserve"> </w:t>
        </w:r>
        <w:r w:rsidR="004E6265">
          <w:rPr>
            <w:color w:val="27314A"/>
            <w:w w:val="105"/>
            <w:u w:val="single" w:color="27314A"/>
          </w:rPr>
          <w:t>-</w:t>
        </w:r>
        <w:r w:rsidR="004E6265">
          <w:rPr>
            <w:color w:val="27314A"/>
            <w:spacing w:val="-1"/>
            <w:w w:val="105"/>
            <w:u w:val="single" w:color="27314A"/>
          </w:rPr>
          <w:t xml:space="preserve"> </w:t>
        </w:r>
        <w:r w:rsidR="004E6265">
          <w:rPr>
            <w:color w:val="27314A"/>
            <w:spacing w:val="-2"/>
            <w:w w:val="105"/>
            <w:u w:val="single" w:color="27314A"/>
          </w:rPr>
          <w:t>Exceptions</w:t>
        </w:r>
      </w:hyperlink>
    </w:p>
    <w:p w14:paraId="411BC46E" w14:textId="77777777" w:rsidR="0047618B" w:rsidRDefault="0047618B">
      <w:pPr>
        <w:pStyle w:val="BodyText"/>
        <w:spacing w:before="9"/>
        <w:rPr>
          <w:sz w:val="15"/>
        </w:rPr>
      </w:pPr>
    </w:p>
    <w:p w14:paraId="411BC46F" w14:textId="77777777" w:rsidR="0047618B" w:rsidRDefault="00725B93">
      <w:pPr>
        <w:pStyle w:val="BodyText"/>
        <w:spacing w:before="96"/>
        <w:ind w:left="110"/>
      </w:pPr>
      <w:hyperlink w:anchor="_bookmark0" w:history="1">
        <w:r w:rsidR="004E6265">
          <w:rPr>
            <w:color w:val="27314A"/>
            <w:w w:val="105"/>
            <w:u w:val="single" w:color="27314A"/>
          </w:rPr>
          <w:t>MP5325.7002-2-1.</w:t>
        </w:r>
        <w:r w:rsidR="004E6265">
          <w:rPr>
            <w:color w:val="27314A"/>
            <w:spacing w:val="14"/>
            <w:w w:val="105"/>
            <w:u w:val="single" w:color="27314A"/>
          </w:rPr>
          <w:t xml:space="preserve"> </w:t>
        </w:r>
        <w:r w:rsidR="004E6265">
          <w:rPr>
            <w:color w:val="27314A"/>
            <w:w w:val="105"/>
            <w:u w:val="single" w:color="27314A"/>
          </w:rPr>
          <w:t>Domestic</w:t>
        </w:r>
        <w:r w:rsidR="004E6265">
          <w:rPr>
            <w:color w:val="27314A"/>
            <w:spacing w:val="14"/>
            <w:w w:val="105"/>
            <w:u w:val="single" w:color="27314A"/>
          </w:rPr>
          <w:t xml:space="preserve"> </w:t>
        </w:r>
        <w:r w:rsidR="004E6265">
          <w:rPr>
            <w:color w:val="27314A"/>
            <w:w w:val="105"/>
            <w:u w:val="single" w:color="27314A"/>
          </w:rPr>
          <w:t>Non-Availability</w:t>
        </w:r>
        <w:r w:rsidR="004E6265">
          <w:rPr>
            <w:color w:val="27314A"/>
            <w:spacing w:val="15"/>
            <w:w w:val="105"/>
            <w:u w:val="single" w:color="27314A"/>
          </w:rPr>
          <w:t xml:space="preserve"> </w:t>
        </w:r>
        <w:r w:rsidR="004E6265">
          <w:rPr>
            <w:color w:val="27314A"/>
            <w:w w:val="105"/>
            <w:u w:val="single" w:color="27314A"/>
          </w:rPr>
          <w:t>Determinations</w:t>
        </w:r>
        <w:r w:rsidR="004E6265">
          <w:rPr>
            <w:color w:val="27314A"/>
            <w:spacing w:val="14"/>
            <w:w w:val="105"/>
            <w:u w:val="single" w:color="27314A"/>
          </w:rPr>
          <w:t xml:space="preserve"> </w:t>
        </w:r>
        <w:r w:rsidR="004E6265">
          <w:rPr>
            <w:color w:val="27314A"/>
            <w:w w:val="105"/>
            <w:u w:val="single" w:color="27314A"/>
          </w:rPr>
          <w:t>(DNAD)</w:t>
        </w:r>
        <w:r w:rsidR="004E6265">
          <w:rPr>
            <w:color w:val="27314A"/>
            <w:spacing w:val="15"/>
            <w:w w:val="105"/>
            <w:u w:val="single" w:color="27314A"/>
          </w:rPr>
          <w:t xml:space="preserve"> </w:t>
        </w:r>
        <w:r w:rsidR="004E6265">
          <w:rPr>
            <w:color w:val="27314A"/>
            <w:w w:val="105"/>
            <w:u w:val="single" w:color="27314A"/>
          </w:rPr>
          <w:t>Under</w:t>
        </w:r>
        <w:r w:rsidR="004E6265">
          <w:rPr>
            <w:color w:val="27314A"/>
            <w:spacing w:val="14"/>
            <w:w w:val="105"/>
            <w:u w:val="single" w:color="27314A"/>
          </w:rPr>
          <w:t xml:space="preserve"> </w:t>
        </w:r>
        <w:r w:rsidR="004E6265">
          <w:rPr>
            <w:color w:val="27314A"/>
            <w:w w:val="105"/>
            <w:u w:val="single" w:color="27314A"/>
          </w:rPr>
          <w:t>DFARS</w:t>
        </w:r>
        <w:r w:rsidR="004E6265">
          <w:rPr>
            <w:color w:val="27314A"/>
            <w:spacing w:val="14"/>
            <w:w w:val="105"/>
            <w:u w:val="single" w:color="27314A"/>
          </w:rPr>
          <w:t xml:space="preserve"> </w:t>
        </w:r>
        <w:r w:rsidR="004E6265">
          <w:rPr>
            <w:color w:val="27314A"/>
            <w:spacing w:val="-2"/>
            <w:w w:val="105"/>
            <w:u w:val="single" w:color="27314A"/>
          </w:rPr>
          <w:t>225.7002</w:t>
        </w:r>
      </w:hyperlink>
    </w:p>
    <w:p w14:paraId="411BC470" w14:textId="77777777" w:rsidR="0047618B" w:rsidRDefault="0047618B">
      <w:pPr>
        <w:pStyle w:val="BodyText"/>
        <w:spacing w:before="9"/>
        <w:rPr>
          <w:sz w:val="15"/>
        </w:rPr>
      </w:pPr>
    </w:p>
    <w:p w14:paraId="411BC471" w14:textId="77777777" w:rsidR="0047618B" w:rsidRDefault="00725B93">
      <w:pPr>
        <w:pStyle w:val="BodyText"/>
        <w:spacing w:before="95"/>
        <w:ind w:left="110"/>
      </w:pPr>
      <w:hyperlink w:anchor="_bookmark0" w:history="1">
        <w:r w:rsidR="004E6265">
          <w:rPr>
            <w:color w:val="27314A"/>
            <w:w w:val="105"/>
            <w:u w:val="single" w:color="27314A"/>
          </w:rPr>
          <w:t>MP5325.7002-2-2.</w:t>
        </w:r>
        <w:r w:rsidR="004E6265">
          <w:rPr>
            <w:color w:val="27314A"/>
            <w:spacing w:val="20"/>
            <w:w w:val="105"/>
            <w:u w:val="single" w:color="27314A"/>
          </w:rPr>
          <w:t xml:space="preserve"> </w:t>
        </w:r>
        <w:r w:rsidR="004E6265">
          <w:rPr>
            <w:color w:val="27314A"/>
            <w:w w:val="105"/>
            <w:u w:val="single" w:color="27314A"/>
          </w:rPr>
          <w:t>DNAD</w:t>
        </w:r>
        <w:r w:rsidR="004E6265">
          <w:rPr>
            <w:color w:val="27314A"/>
            <w:spacing w:val="21"/>
            <w:w w:val="105"/>
            <w:u w:val="single" w:color="27314A"/>
          </w:rPr>
          <w:t xml:space="preserve"> </w:t>
        </w:r>
        <w:r w:rsidR="004E6265">
          <w:rPr>
            <w:color w:val="27314A"/>
            <w:spacing w:val="-2"/>
            <w:w w:val="105"/>
            <w:u w:val="single" w:color="27314A"/>
          </w:rPr>
          <w:t>Exception</w:t>
        </w:r>
      </w:hyperlink>
    </w:p>
    <w:p w14:paraId="411BC472" w14:textId="77777777" w:rsidR="0047618B" w:rsidRDefault="0047618B">
      <w:pPr>
        <w:pStyle w:val="BodyText"/>
        <w:spacing w:before="9"/>
        <w:rPr>
          <w:sz w:val="15"/>
        </w:rPr>
      </w:pPr>
    </w:p>
    <w:p w14:paraId="411BC473" w14:textId="77777777" w:rsidR="0047618B" w:rsidRDefault="00725B93">
      <w:pPr>
        <w:pStyle w:val="BodyText"/>
        <w:spacing w:before="96"/>
        <w:ind w:left="110"/>
      </w:pPr>
      <w:hyperlink w:anchor="_bookmark0" w:history="1">
        <w:r w:rsidR="004E6265">
          <w:rPr>
            <w:color w:val="27314A"/>
            <w:w w:val="105"/>
            <w:u w:val="single" w:color="27314A"/>
          </w:rPr>
          <w:t>MP5325.7003-3</w:t>
        </w:r>
        <w:r w:rsidR="004E6265">
          <w:rPr>
            <w:color w:val="27314A"/>
            <w:spacing w:val="-1"/>
            <w:w w:val="105"/>
            <w:u w:val="single" w:color="27314A"/>
          </w:rPr>
          <w:t xml:space="preserve"> </w:t>
        </w:r>
        <w:r w:rsidR="004E6265">
          <w:rPr>
            <w:color w:val="27314A"/>
            <w:w w:val="105"/>
            <w:u w:val="single" w:color="27314A"/>
          </w:rPr>
          <w:t>-</w:t>
        </w:r>
        <w:r w:rsidR="004E6265">
          <w:rPr>
            <w:color w:val="27314A"/>
            <w:spacing w:val="-1"/>
            <w:w w:val="105"/>
            <w:u w:val="single" w:color="27314A"/>
          </w:rPr>
          <w:t xml:space="preserve"> </w:t>
        </w:r>
        <w:r w:rsidR="004E6265">
          <w:rPr>
            <w:color w:val="27314A"/>
            <w:spacing w:val="-2"/>
            <w:w w:val="105"/>
            <w:u w:val="single" w:color="27314A"/>
          </w:rPr>
          <w:t>Exceptions</w:t>
        </w:r>
      </w:hyperlink>
    </w:p>
    <w:p w14:paraId="411BC474" w14:textId="77777777" w:rsidR="0047618B" w:rsidRDefault="0047618B">
      <w:pPr>
        <w:pStyle w:val="BodyText"/>
        <w:spacing w:before="9"/>
        <w:rPr>
          <w:sz w:val="15"/>
        </w:rPr>
      </w:pPr>
    </w:p>
    <w:p w14:paraId="411BC475" w14:textId="03B2D9BC" w:rsidR="0047618B" w:rsidRDefault="00725B93">
      <w:pPr>
        <w:pStyle w:val="BodyText"/>
        <w:spacing w:before="95"/>
        <w:ind w:left="110"/>
      </w:pPr>
      <w:hyperlink w:anchor="_bookmark0" w:history="1">
        <w:r w:rsidR="002A5FA1">
          <w:rPr>
            <w:color w:val="27314A"/>
            <w:spacing w:val="-2"/>
            <w:w w:val="105"/>
            <w:u w:val="single" w:color="27314A"/>
          </w:rPr>
          <w:t>MP5325.7003-3-1 Domestic Non-Availability Determinations (DNAD) Under DFARS 225.7003</w:t>
        </w:r>
      </w:hyperlink>
    </w:p>
    <w:p w14:paraId="411BC476" w14:textId="77777777" w:rsidR="0047618B" w:rsidRDefault="0047618B">
      <w:pPr>
        <w:pStyle w:val="BodyText"/>
        <w:spacing w:before="10"/>
        <w:rPr>
          <w:sz w:val="15"/>
        </w:rPr>
      </w:pPr>
    </w:p>
    <w:p w14:paraId="411BC477" w14:textId="3A98F591" w:rsidR="0047618B" w:rsidRDefault="00725B93">
      <w:pPr>
        <w:pStyle w:val="BodyText"/>
        <w:spacing w:before="95" w:line="271" w:lineRule="auto"/>
        <w:ind w:left="110" w:right="300"/>
      </w:pPr>
      <w:hyperlink w:anchor="_bookmark0" w:history="1">
        <w:r w:rsidR="002A5FA1">
          <w:rPr>
            <w:color w:val="27314A"/>
            <w:w w:val="105"/>
            <w:u w:val="single" w:color="27314A"/>
          </w:rPr>
          <w:t>MP5325_7003-3-2 Applicability of Commercial Derivative Military Articles (CDMA) to Specialty</w:t>
        </w:r>
      </w:hyperlink>
      <w:r w:rsidR="004E6265">
        <w:rPr>
          <w:color w:val="27314A"/>
          <w:w w:val="105"/>
        </w:rPr>
        <w:t xml:space="preserve"> </w:t>
      </w:r>
      <w:hyperlink w:anchor="_bookmark0" w:history="1">
        <w:r w:rsidR="004E6265">
          <w:rPr>
            <w:color w:val="27314A"/>
            <w:spacing w:val="-2"/>
            <w:w w:val="105"/>
            <w:u w:val="single" w:color="27314A"/>
          </w:rPr>
          <w:t>Metals</w:t>
        </w:r>
      </w:hyperlink>
    </w:p>
    <w:p w14:paraId="411BC478" w14:textId="77777777" w:rsidR="0047618B" w:rsidRDefault="0047618B">
      <w:pPr>
        <w:pStyle w:val="BodyText"/>
        <w:rPr>
          <w:sz w:val="13"/>
        </w:rPr>
      </w:pPr>
    </w:p>
    <w:p w14:paraId="411BC479" w14:textId="7A5B22EE" w:rsidR="0047618B" w:rsidRDefault="00725B93">
      <w:pPr>
        <w:pStyle w:val="BodyText"/>
        <w:spacing w:before="95"/>
        <w:ind w:left="110"/>
      </w:pPr>
      <w:hyperlink w:anchor="_bookmark0" w:history="1">
        <w:r w:rsidR="002A5FA1">
          <w:rPr>
            <w:color w:val="27314A"/>
            <w:spacing w:val="-2"/>
            <w:w w:val="105"/>
            <w:u w:val="single" w:color="27314A"/>
          </w:rPr>
          <w:t>MP5325.7003-3-3 DNAD Exception</w:t>
        </w:r>
      </w:hyperlink>
    </w:p>
    <w:p w14:paraId="411BC47A" w14:textId="77777777" w:rsidR="0047618B" w:rsidRDefault="0047618B">
      <w:pPr>
        <w:pStyle w:val="BodyText"/>
        <w:rPr>
          <w:sz w:val="20"/>
        </w:rPr>
      </w:pPr>
    </w:p>
    <w:p w14:paraId="411BC47B" w14:textId="77777777" w:rsidR="0047618B" w:rsidRDefault="0047618B">
      <w:pPr>
        <w:pStyle w:val="BodyText"/>
        <w:spacing w:before="8"/>
        <w:rPr>
          <w:sz w:val="17"/>
        </w:rPr>
      </w:pPr>
    </w:p>
    <w:p w14:paraId="411BC47C" w14:textId="77777777" w:rsidR="0047618B" w:rsidRDefault="004E6265">
      <w:pPr>
        <w:pStyle w:val="Heading1"/>
        <w:rPr>
          <w:b/>
        </w:rPr>
      </w:pPr>
      <w:r>
        <w:rPr>
          <w:b/>
        </w:rPr>
        <w:t>MP5325.1</w:t>
      </w:r>
      <w:r>
        <w:rPr>
          <w:b/>
          <w:spacing w:val="-27"/>
        </w:rPr>
        <w:t xml:space="preserve"> </w:t>
      </w:r>
      <w:r>
        <w:rPr>
          <w:b/>
        </w:rPr>
        <w:t>—</w:t>
      </w:r>
      <w:r>
        <w:rPr>
          <w:b/>
          <w:spacing w:val="-26"/>
        </w:rPr>
        <w:t xml:space="preserve"> </w:t>
      </w:r>
      <w:r>
        <w:rPr>
          <w:b/>
        </w:rPr>
        <w:t>BUY</w:t>
      </w:r>
      <w:r>
        <w:rPr>
          <w:b/>
          <w:spacing w:val="-26"/>
        </w:rPr>
        <w:t xml:space="preserve"> </w:t>
      </w:r>
      <w:r>
        <w:rPr>
          <w:b/>
        </w:rPr>
        <w:t>AMERICAN</w:t>
      </w:r>
      <w:r>
        <w:rPr>
          <w:b/>
          <w:spacing w:val="-27"/>
        </w:rPr>
        <w:t xml:space="preserve"> </w:t>
      </w:r>
      <w:r>
        <w:rPr>
          <w:b/>
        </w:rPr>
        <w:t>-</w:t>
      </w:r>
      <w:r>
        <w:rPr>
          <w:b/>
          <w:spacing w:val="-26"/>
        </w:rPr>
        <w:t xml:space="preserve"> </w:t>
      </w:r>
      <w:r>
        <w:rPr>
          <w:b/>
          <w:spacing w:val="-2"/>
        </w:rPr>
        <w:t>SUPPLIES</w:t>
      </w:r>
    </w:p>
    <w:p w14:paraId="411BC47D" w14:textId="77777777" w:rsidR="0047618B" w:rsidRDefault="0047618B">
      <w:pPr>
        <w:pStyle w:val="BodyText"/>
        <w:rPr>
          <w:rFonts w:ascii="Bookman Old Style"/>
          <w:b/>
          <w:sz w:val="44"/>
        </w:rPr>
      </w:pPr>
    </w:p>
    <w:p w14:paraId="411BC47E" w14:textId="77777777" w:rsidR="0047618B" w:rsidRDefault="004E6265">
      <w:pPr>
        <w:pStyle w:val="Heading2"/>
        <w:rPr>
          <w:b/>
        </w:rPr>
      </w:pPr>
      <w:r>
        <w:rPr>
          <w:b/>
          <w:spacing w:val="-2"/>
        </w:rPr>
        <w:t>MP5325.103 Exceptions</w:t>
      </w:r>
    </w:p>
    <w:p w14:paraId="411BC47F" w14:textId="77777777" w:rsidR="0047618B" w:rsidRDefault="0047618B">
      <w:pPr>
        <w:pStyle w:val="BodyText"/>
        <w:spacing w:before="5"/>
        <w:rPr>
          <w:rFonts w:ascii="Bookman Old Style"/>
          <w:b/>
          <w:sz w:val="42"/>
        </w:rPr>
      </w:pPr>
    </w:p>
    <w:p w14:paraId="411BC480" w14:textId="77777777" w:rsidR="0047618B" w:rsidRDefault="004E6265">
      <w:pPr>
        <w:pStyle w:val="ListParagraph"/>
        <w:numPr>
          <w:ilvl w:val="0"/>
          <w:numId w:val="3"/>
        </w:numPr>
        <w:tabs>
          <w:tab w:val="left" w:pos="442"/>
        </w:tabs>
        <w:spacing w:line="271" w:lineRule="auto"/>
        <w:ind w:right="291" w:firstLine="0"/>
      </w:pPr>
      <w:r>
        <w:rPr>
          <w:w w:val="105"/>
        </w:rPr>
        <w:t xml:space="preserve">When a determination of nonavailability is required by </w:t>
      </w:r>
      <w:hyperlink r:id="rId12" w:anchor="FAR_25_103">
        <w:r>
          <w:rPr>
            <w:color w:val="27314A"/>
            <w:w w:val="105"/>
            <w:u w:val="single" w:color="27314A"/>
          </w:rPr>
          <w:t>FAR 25.103(b)</w:t>
        </w:r>
      </w:hyperlink>
      <w:r>
        <w:rPr>
          <w:color w:val="27314A"/>
          <w:w w:val="105"/>
        </w:rPr>
        <w:t xml:space="preserve"> </w:t>
      </w:r>
      <w:r>
        <w:rPr>
          <w:w w:val="105"/>
        </w:rPr>
        <w:t xml:space="preserve">and </w:t>
      </w:r>
      <w:hyperlink r:id="rId13">
        <w:r>
          <w:rPr>
            <w:color w:val="27314A"/>
            <w:w w:val="105"/>
            <w:u w:val="single" w:color="27314A"/>
          </w:rPr>
          <w:t>DFARS 225.103</w:t>
        </w:r>
      </w:hyperlink>
      <w:r>
        <w:rPr>
          <w:w w:val="105"/>
        </w:rPr>
        <w:t xml:space="preserve">(b)(i), the contracting officer must prepare a </w:t>
      </w:r>
      <w:hyperlink r:id="rId14">
        <w:r>
          <w:rPr>
            <w:color w:val="27314A"/>
            <w:w w:val="105"/>
            <w:u w:val="single" w:color="27314A"/>
          </w:rPr>
          <w:t>request for nonavailability determination</w:t>
        </w:r>
      </w:hyperlink>
      <w:r>
        <w:rPr>
          <w:color w:val="27314A"/>
          <w:w w:val="105"/>
        </w:rPr>
        <w:t xml:space="preserve"> </w:t>
      </w:r>
      <w:r>
        <w:rPr>
          <w:w w:val="105"/>
        </w:rPr>
        <w:t>for approval. See</w:t>
      </w:r>
      <w:r>
        <w:rPr>
          <w:spacing w:val="40"/>
          <w:w w:val="105"/>
        </w:rPr>
        <w:t xml:space="preserve"> </w:t>
      </w:r>
      <w:hyperlink r:id="rId15" w:anchor="DAFFARS_MP5301_601">
        <w:r>
          <w:rPr>
            <w:color w:val="27314A"/>
            <w:w w:val="105"/>
            <w:u w:val="single" w:color="27314A"/>
          </w:rPr>
          <w:t>MP5301.601(a)(i)</w:t>
        </w:r>
      </w:hyperlink>
      <w:r>
        <w:rPr>
          <w:color w:val="27314A"/>
          <w:w w:val="105"/>
        </w:rPr>
        <w:t xml:space="preserve"> </w:t>
      </w:r>
      <w:r>
        <w:rPr>
          <w:w w:val="105"/>
        </w:rPr>
        <w:t>for approval authority. Each request should identify the proposed acquisition by applicable purchase request or contract number and include:</w:t>
      </w:r>
    </w:p>
    <w:p w14:paraId="411BC481" w14:textId="77777777" w:rsidR="0047618B" w:rsidRDefault="0047618B">
      <w:pPr>
        <w:pStyle w:val="BodyText"/>
        <w:spacing w:before="2"/>
        <w:rPr>
          <w:sz w:val="21"/>
        </w:rPr>
      </w:pPr>
    </w:p>
    <w:p w14:paraId="411BC482" w14:textId="77777777" w:rsidR="0047618B" w:rsidRDefault="004E6265">
      <w:pPr>
        <w:pStyle w:val="ListParagraph"/>
        <w:numPr>
          <w:ilvl w:val="1"/>
          <w:numId w:val="3"/>
        </w:numPr>
        <w:tabs>
          <w:tab w:val="left" w:pos="450"/>
        </w:tabs>
        <w:spacing w:line="271" w:lineRule="auto"/>
        <w:ind w:right="421" w:firstLine="0"/>
      </w:pPr>
      <w:r>
        <w:rPr>
          <w:w w:val="105"/>
        </w:rPr>
        <w:t>A description of the articles intended to be acquired, manufacturer's name and address, model</w:t>
      </w:r>
      <w:r>
        <w:rPr>
          <w:spacing w:val="40"/>
          <w:w w:val="105"/>
        </w:rPr>
        <w:t xml:space="preserve"> </w:t>
      </w:r>
      <w:r>
        <w:rPr>
          <w:w w:val="105"/>
        </w:rPr>
        <w:t>number,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specific</w:t>
      </w:r>
      <w:r>
        <w:rPr>
          <w:spacing w:val="40"/>
          <w:w w:val="105"/>
        </w:rPr>
        <w:t xml:space="preserve"> </w:t>
      </w:r>
      <w:r>
        <w:rPr>
          <w:w w:val="105"/>
        </w:rPr>
        <w:t>information</w:t>
      </w:r>
      <w:r>
        <w:rPr>
          <w:spacing w:val="40"/>
          <w:w w:val="105"/>
        </w:rPr>
        <w:t xml:space="preserve"> </w:t>
      </w:r>
      <w:r>
        <w:rPr>
          <w:w w:val="105"/>
        </w:rPr>
        <w:t>pertaining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special</w:t>
      </w:r>
      <w:r>
        <w:rPr>
          <w:spacing w:val="40"/>
          <w:w w:val="105"/>
        </w:rPr>
        <w:t xml:space="preserve"> </w:t>
      </w:r>
      <w:r>
        <w:rPr>
          <w:w w:val="105"/>
        </w:rPr>
        <w:t>features,</w:t>
      </w:r>
      <w:r>
        <w:rPr>
          <w:spacing w:val="40"/>
          <w:w w:val="105"/>
        </w:rPr>
        <w:t xml:space="preserve"> </w:t>
      </w:r>
      <w:r>
        <w:rPr>
          <w:w w:val="105"/>
        </w:rPr>
        <w:t>performance,</w:t>
      </w:r>
      <w:r>
        <w:rPr>
          <w:spacing w:val="40"/>
          <w:w w:val="105"/>
        </w:rPr>
        <w:t xml:space="preserve"> </w:t>
      </w:r>
      <w:r>
        <w:rPr>
          <w:w w:val="105"/>
        </w:rPr>
        <w:t>versatility,</w:t>
      </w:r>
      <w:r>
        <w:rPr>
          <w:spacing w:val="40"/>
          <w:w w:val="105"/>
        </w:rPr>
        <w:t xml:space="preserve"> </w:t>
      </w:r>
      <w:r>
        <w:rPr>
          <w:w w:val="105"/>
        </w:rPr>
        <w:t>etc.;</w:t>
      </w:r>
    </w:p>
    <w:p w14:paraId="411BC483" w14:textId="77777777" w:rsidR="0047618B" w:rsidRDefault="0047618B">
      <w:pPr>
        <w:pStyle w:val="BodyText"/>
        <w:spacing w:before="1"/>
        <w:rPr>
          <w:sz w:val="21"/>
        </w:rPr>
      </w:pPr>
    </w:p>
    <w:p w14:paraId="411BC484" w14:textId="77777777" w:rsidR="0047618B" w:rsidRDefault="004E6265">
      <w:pPr>
        <w:pStyle w:val="ListParagraph"/>
        <w:numPr>
          <w:ilvl w:val="1"/>
          <w:numId w:val="3"/>
        </w:numPr>
        <w:tabs>
          <w:tab w:val="left" w:pos="450"/>
        </w:tabs>
        <w:spacing w:line="271" w:lineRule="auto"/>
        <w:ind w:right="131" w:firstLine="0"/>
      </w:pPr>
      <w:r>
        <w:rPr>
          <w:w w:val="105"/>
        </w:rPr>
        <w:t>A statement of the efforts made to secure either the article required or suitable substitutes from</w:t>
      </w:r>
      <w:r>
        <w:rPr>
          <w:spacing w:val="40"/>
          <w:w w:val="105"/>
        </w:rPr>
        <w:t xml:space="preserve"> </w:t>
      </w:r>
      <w:r>
        <w:rPr>
          <w:w w:val="105"/>
        </w:rPr>
        <w:t>domestic sources. List all domestic sources contacted or provide reasons why domestic sources were</w:t>
      </w:r>
      <w:r>
        <w:rPr>
          <w:spacing w:val="4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contacted.</w:t>
      </w:r>
      <w:r>
        <w:rPr>
          <w:spacing w:val="30"/>
          <w:w w:val="105"/>
        </w:rPr>
        <w:t xml:space="preserve"> </w:t>
      </w:r>
      <w:r>
        <w:rPr>
          <w:w w:val="105"/>
        </w:rPr>
        <w:t>Additionally,</w:t>
      </w:r>
      <w:r>
        <w:rPr>
          <w:spacing w:val="30"/>
          <w:w w:val="105"/>
        </w:rPr>
        <w:t xml:space="preserve"> </w:t>
      </w:r>
      <w:r>
        <w:rPr>
          <w:w w:val="105"/>
        </w:rPr>
        <w:t>list</w:t>
      </w:r>
      <w:r>
        <w:rPr>
          <w:spacing w:val="30"/>
          <w:w w:val="105"/>
        </w:rPr>
        <w:t xml:space="preserve"> </w:t>
      </w:r>
      <w:r>
        <w:rPr>
          <w:w w:val="105"/>
        </w:rPr>
        <w:t>reasons,</w:t>
      </w:r>
      <w:r>
        <w:rPr>
          <w:spacing w:val="30"/>
          <w:w w:val="105"/>
        </w:rPr>
        <w:t xml:space="preserve"> </w:t>
      </w:r>
      <w:r>
        <w:rPr>
          <w:w w:val="105"/>
        </w:rPr>
        <w:t>if</w:t>
      </w:r>
      <w:r>
        <w:rPr>
          <w:spacing w:val="30"/>
          <w:w w:val="105"/>
        </w:rPr>
        <w:t xml:space="preserve"> </w:t>
      </w:r>
      <w:r>
        <w:rPr>
          <w:w w:val="105"/>
        </w:rPr>
        <w:t>known,</w:t>
      </w:r>
      <w:r>
        <w:rPr>
          <w:spacing w:val="30"/>
          <w:w w:val="105"/>
        </w:rPr>
        <w:t xml:space="preserve"> </w:t>
      </w:r>
      <w:r>
        <w:rPr>
          <w:w w:val="105"/>
        </w:rPr>
        <w:t>why</w:t>
      </w:r>
      <w:r>
        <w:rPr>
          <w:spacing w:val="30"/>
          <w:w w:val="105"/>
        </w:rPr>
        <w:t xml:space="preserve"> </w:t>
      </w:r>
      <w:r>
        <w:rPr>
          <w:w w:val="105"/>
        </w:rPr>
        <w:t>domestic</w:t>
      </w:r>
      <w:r>
        <w:rPr>
          <w:spacing w:val="30"/>
          <w:w w:val="105"/>
        </w:rPr>
        <w:t xml:space="preserve"> </w:t>
      </w:r>
      <w:r>
        <w:rPr>
          <w:w w:val="105"/>
        </w:rPr>
        <w:t>sources</w:t>
      </w:r>
      <w:r>
        <w:rPr>
          <w:spacing w:val="30"/>
          <w:w w:val="105"/>
        </w:rPr>
        <w:t xml:space="preserve"> </w:t>
      </w:r>
      <w:r>
        <w:rPr>
          <w:w w:val="105"/>
        </w:rPr>
        <w:t>contacted</w:t>
      </w:r>
      <w:r>
        <w:rPr>
          <w:spacing w:val="30"/>
          <w:w w:val="105"/>
        </w:rPr>
        <w:t xml:space="preserve"> </w:t>
      </w:r>
      <w:r>
        <w:rPr>
          <w:w w:val="105"/>
        </w:rPr>
        <w:t>could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or would not furnish required articles or suitable substitutes;</w:t>
      </w:r>
    </w:p>
    <w:p w14:paraId="411BC485" w14:textId="77777777" w:rsidR="0047618B" w:rsidRDefault="0047618B">
      <w:pPr>
        <w:pStyle w:val="BodyText"/>
        <w:spacing w:before="2"/>
        <w:rPr>
          <w:sz w:val="21"/>
        </w:rPr>
      </w:pPr>
    </w:p>
    <w:p w14:paraId="411BC486" w14:textId="77777777" w:rsidR="0047618B" w:rsidRDefault="004E6265">
      <w:pPr>
        <w:pStyle w:val="ListParagraph"/>
        <w:numPr>
          <w:ilvl w:val="1"/>
          <w:numId w:val="3"/>
        </w:numPr>
        <w:tabs>
          <w:tab w:val="left" w:pos="450"/>
        </w:tabs>
        <w:spacing w:line="271" w:lineRule="auto"/>
        <w:ind w:right="489" w:firstLine="0"/>
      </w:pPr>
      <w:r>
        <w:rPr>
          <w:w w:val="105"/>
        </w:rPr>
        <w:t>The name and address of the proposed source (if other than the manufacturer, state reason(s) why direct purchase or purchase through an overseas contract activity is not feasible);</w:t>
      </w:r>
    </w:p>
    <w:p w14:paraId="411BC487" w14:textId="77777777" w:rsidR="0047618B" w:rsidRDefault="0047618B">
      <w:pPr>
        <w:pStyle w:val="BodyText"/>
        <w:spacing w:before="1"/>
        <w:rPr>
          <w:sz w:val="21"/>
        </w:rPr>
      </w:pPr>
    </w:p>
    <w:p w14:paraId="411BC488" w14:textId="77777777" w:rsidR="0047618B" w:rsidRDefault="004E6265">
      <w:pPr>
        <w:pStyle w:val="ListParagraph"/>
        <w:numPr>
          <w:ilvl w:val="1"/>
          <w:numId w:val="3"/>
        </w:numPr>
        <w:tabs>
          <w:tab w:val="left" w:pos="450"/>
        </w:tabs>
        <w:spacing w:line="271" w:lineRule="auto"/>
        <w:ind w:right="187" w:firstLine="0"/>
      </w:pPr>
      <w:r>
        <w:rPr>
          <w:w w:val="105"/>
        </w:rPr>
        <w:t>The reason why purchase of foreign material or from a foreign source is necessary. Identify and</w:t>
      </w:r>
      <w:r>
        <w:rPr>
          <w:spacing w:val="40"/>
          <w:w w:val="105"/>
        </w:rPr>
        <w:t xml:space="preserve"> </w:t>
      </w:r>
      <w:r>
        <w:rPr>
          <w:w w:val="105"/>
        </w:rPr>
        <w:t>explain the specific portion of the mission or requirement, which is of such magnitude as to override</w:t>
      </w:r>
      <w:r>
        <w:rPr>
          <w:spacing w:val="40"/>
          <w:w w:val="105"/>
        </w:rPr>
        <w:t xml:space="preserve"> </w:t>
      </w:r>
      <w:r>
        <w:rPr>
          <w:w w:val="105"/>
        </w:rPr>
        <w:t>consideration to procure a domestic source end product;</w:t>
      </w:r>
    </w:p>
    <w:p w14:paraId="411BC489" w14:textId="77777777" w:rsidR="0047618B" w:rsidRDefault="0047618B">
      <w:pPr>
        <w:spacing w:line="271" w:lineRule="auto"/>
        <w:sectPr w:rsidR="0047618B">
          <w:type w:val="continuous"/>
          <w:pgSz w:w="11910" w:h="16840"/>
          <w:pgMar w:top="840" w:right="740" w:bottom="280" w:left="740" w:header="720" w:footer="720" w:gutter="0"/>
          <w:cols w:space="720"/>
        </w:sectPr>
      </w:pPr>
    </w:p>
    <w:p w14:paraId="411BC48A" w14:textId="77777777" w:rsidR="0047618B" w:rsidRDefault="004E6265">
      <w:pPr>
        <w:pStyle w:val="ListParagraph"/>
        <w:numPr>
          <w:ilvl w:val="1"/>
          <w:numId w:val="3"/>
        </w:numPr>
        <w:tabs>
          <w:tab w:val="left" w:pos="450"/>
        </w:tabs>
        <w:spacing w:before="82" w:line="271" w:lineRule="auto"/>
        <w:ind w:right="945" w:firstLine="0"/>
      </w:pPr>
      <w:r>
        <w:rPr>
          <w:w w:val="105"/>
        </w:rPr>
        <w:lastRenderedPageBreak/>
        <w:t>A description of the end use of item to be purchased and a brief description of the special</w:t>
      </w:r>
      <w:r>
        <w:rPr>
          <w:spacing w:val="80"/>
          <w:w w:val="105"/>
        </w:rPr>
        <w:t xml:space="preserve"> </w:t>
      </w:r>
      <w:r>
        <w:rPr>
          <w:w w:val="105"/>
        </w:rPr>
        <w:t>function</w:t>
      </w:r>
      <w:r>
        <w:rPr>
          <w:spacing w:val="32"/>
          <w:w w:val="105"/>
        </w:rPr>
        <w:t xml:space="preserve"> </w:t>
      </w:r>
      <w:r>
        <w:rPr>
          <w:w w:val="105"/>
        </w:rPr>
        <w:t>to</w:t>
      </w:r>
      <w:r>
        <w:rPr>
          <w:spacing w:val="32"/>
          <w:w w:val="105"/>
        </w:rPr>
        <w:t xml:space="preserve"> </w:t>
      </w:r>
      <w:r>
        <w:rPr>
          <w:w w:val="105"/>
        </w:rPr>
        <w:t>be</w:t>
      </w:r>
      <w:r>
        <w:rPr>
          <w:spacing w:val="32"/>
          <w:w w:val="105"/>
        </w:rPr>
        <w:t xml:space="preserve"> </w:t>
      </w:r>
      <w:r>
        <w:rPr>
          <w:w w:val="105"/>
        </w:rPr>
        <w:t>accomplished,</w:t>
      </w:r>
      <w:r>
        <w:rPr>
          <w:spacing w:val="32"/>
          <w:w w:val="105"/>
        </w:rPr>
        <w:t xml:space="preserve"> </w:t>
      </w:r>
      <w:r>
        <w:rPr>
          <w:w w:val="105"/>
        </w:rPr>
        <w:t>such</w:t>
      </w:r>
      <w:r>
        <w:rPr>
          <w:spacing w:val="32"/>
          <w:w w:val="105"/>
        </w:rPr>
        <w:t xml:space="preserve"> </w:t>
      </w:r>
      <w:r>
        <w:rPr>
          <w:w w:val="105"/>
        </w:rPr>
        <w:t>as</w:t>
      </w:r>
      <w:r>
        <w:rPr>
          <w:spacing w:val="32"/>
          <w:w w:val="105"/>
        </w:rPr>
        <w:t xml:space="preserve"> </w:t>
      </w:r>
      <w:r>
        <w:rPr>
          <w:w w:val="105"/>
        </w:rPr>
        <w:t>performance</w:t>
      </w:r>
      <w:r>
        <w:rPr>
          <w:spacing w:val="32"/>
          <w:w w:val="105"/>
        </w:rPr>
        <w:t xml:space="preserve"> </w:t>
      </w:r>
      <w:r>
        <w:rPr>
          <w:w w:val="105"/>
        </w:rPr>
        <w:t>of</w:t>
      </w:r>
      <w:r>
        <w:rPr>
          <w:spacing w:val="32"/>
          <w:w w:val="105"/>
        </w:rPr>
        <w:t xml:space="preserve"> </w:t>
      </w:r>
      <w:r>
        <w:rPr>
          <w:w w:val="105"/>
        </w:rPr>
        <w:t>special</w:t>
      </w:r>
      <w:r>
        <w:rPr>
          <w:spacing w:val="32"/>
          <w:w w:val="105"/>
        </w:rPr>
        <w:t xml:space="preserve"> </w:t>
      </w:r>
      <w:r>
        <w:rPr>
          <w:w w:val="105"/>
        </w:rPr>
        <w:t>tests</w:t>
      </w:r>
      <w:r>
        <w:rPr>
          <w:spacing w:val="32"/>
          <w:w w:val="105"/>
        </w:rPr>
        <w:t xml:space="preserve"> </w:t>
      </w:r>
      <w:r>
        <w:rPr>
          <w:w w:val="105"/>
        </w:rPr>
        <w:t>or</w:t>
      </w:r>
      <w:r>
        <w:rPr>
          <w:spacing w:val="32"/>
          <w:w w:val="105"/>
        </w:rPr>
        <w:t xml:space="preserve"> </w:t>
      </w:r>
      <w:r>
        <w:rPr>
          <w:w w:val="105"/>
        </w:rPr>
        <w:t>research</w:t>
      </w:r>
      <w:r>
        <w:rPr>
          <w:spacing w:val="32"/>
          <w:w w:val="105"/>
        </w:rPr>
        <w:t xml:space="preserve"> </w:t>
      </w:r>
      <w:r>
        <w:rPr>
          <w:w w:val="105"/>
        </w:rPr>
        <w:t>work;</w:t>
      </w:r>
    </w:p>
    <w:p w14:paraId="411BC48B" w14:textId="77777777" w:rsidR="0047618B" w:rsidRDefault="0047618B">
      <w:pPr>
        <w:pStyle w:val="BodyText"/>
        <w:spacing w:before="1"/>
        <w:rPr>
          <w:sz w:val="21"/>
        </w:rPr>
      </w:pPr>
    </w:p>
    <w:p w14:paraId="411BC48C" w14:textId="77777777" w:rsidR="0047618B" w:rsidRDefault="004E6265">
      <w:pPr>
        <w:pStyle w:val="ListParagraph"/>
        <w:numPr>
          <w:ilvl w:val="1"/>
          <w:numId w:val="3"/>
        </w:numPr>
        <w:tabs>
          <w:tab w:val="left" w:pos="450"/>
        </w:tabs>
        <w:ind w:left="450" w:hanging="340"/>
      </w:pP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identity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purchaser;</w:t>
      </w:r>
    </w:p>
    <w:p w14:paraId="411BC48D" w14:textId="77777777" w:rsidR="0047618B" w:rsidRDefault="0047618B">
      <w:pPr>
        <w:pStyle w:val="BodyText"/>
        <w:spacing w:before="11"/>
        <w:rPr>
          <w:sz w:val="23"/>
        </w:rPr>
      </w:pPr>
    </w:p>
    <w:p w14:paraId="411BC48E" w14:textId="77777777" w:rsidR="0047618B" w:rsidRDefault="004E6265">
      <w:pPr>
        <w:pStyle w:val="ListParagraph"/>
        <w:numPr>
          <w:ilvl w:val="1"/>
          <w:numId w:val="3"/>
        </w:numPr>
        <w:tabs>
          <w:tab w:val="left" w:pos="450"/>
        </w:tabs>
        <w:ind w:left="450" w:hanging="340"/>
      </w:pP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citation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applicable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appropriation;</w:t>
      </w:r>
    </w:p>
    <w:p w14:paraId="411BC48F" w14:textId="77777777" w:rsidR="0047618B" w:rsidRDefault="0047618B">
      <w:pPr>
        <w:pStyle w:val="BodyText"/>
        <w:spacing w:before="11"/>
        <w:rPr>
          <w:sz w:val="23"/>
        </w:rPr>
      </w:pPr>
    </w:p>
    <w:p w14:paraId="411BC490" w14:textId="77777777" w:rsidR="0047618B" w:rsidRDefault="004E6265">
      <w:pPr>
        <w:pStyle w:val="ListParagraph"/>
        <w:numPr>
          <w:ilvl w:val="1"/>
          <w:numId w:val="3"/>
        </w:numPr>
        <w:tabs>
          <w:tab w:val="left" w:pos="450"/>
        </w:tabs>
        <w:spacing w:line="271" w:lineRule="auto"/>
        <w:ind w:right="139" w:firstLine="0"/>
        <w:jc w:val="both"/>
      </w:pPr>
      <w:r>
        <w:rPr>
          <w:w w:val="105"/>
        </w:rPr>
        <w:t>When the proposed purchaser of the articles intended to be acquired is not a Government agency but is a Department of the Air Force contractor, provide the contract number, the contract type, and indicate what the disposition of the articles will be at contract completion;</w:t>
      </w:r>
    </w:p>
    <w:p w14:paraId="411BC491" w14:textId="77777777" w:rsidR="0047618B" w:rsidRDefault="0047618B">
      <w:pPr>
        <w:pStyle w:val="BodyText"/>
        <w:spacing w:before="1"/>
        <w:rPr>
          <w:sz w:val="21"/>
        </w:rPr>
      </w:pPr>
    </w:p>
    <w:p w14:paraId="411BC492" w14:textId="77777777" w:rsidR="0047618B" w:rsidRDefault="004E6265">
      <w:pPr>
        <w:pStyle w:val="ListParagraph"/>
        <w:numPr>
          <w:ilvl w:val="1"/>
          <w:numId w:val="3"/>
        </w:numPr>
        <w:tabs>
          <w:tab w:val="left" w:pos="450"/>
        </w:tabs>
        <w:ind w:left="450" w:hanging="340"/>
      </w:pPr>
      <w:r>
        <w:rPr>
          <w:w w:val="105"/>
        </w:rPr>
        <w:t>Whether</w:t>
      </w:r>
      <w:r>
        <w:rPr>
          <w:spacing w:val="6"/>
          <w:w w:val="105"/>
        </w:rPr>
        <w:t xml:space="preserve"> </w:t>
      </w:r>
      <w:r>
        <w:rPr>
          <w:w w:val="105"/>
        </w:rPr>
        <w:t>or</w:t>
      </w:r>
      <w:r>
        <w:rPr>
          <w:spacing w:val="7"/>
          <w:w w:val="105"/>
        </w:rPr>
        <w:t xml:space="preserve"> </w:t>
      </w:r>
      <w:r>
        <w:rPr>
          <w:w w:val="105"/>
        </w:rPr>
        <w:t>not</w:t>
      </w:r>
      <w:r>
        <w:rPr>
          <w:spacing w:val="7"/>
          <w:w w:val="105"/>
        </w:rPr>
        <w:t xml:space="preserve"> </w:t>
      </w:r>
      <w:r>
        <w:rPr>
          <w:w w:val="105"/>
        </w:rPr>
        <w:t>payment</w:t>
      </w:r>
      <w:r>
        <w:rPr>
          <w:spacing w:val="7"/>
          <w:w w:val="105"/>
        </w:rPr>
        <w:t xml:space="preserve"> </w:t>
      </w:r>
      <w:r>
        <w:rPr>
          <w:w w:val="105"/>
        </w:rPr>
        <w:t>is</w:t>
      </w:r>
      <w:r>
        <w:rPr>
          <w:spacing w:val="7"/>
          <w:w w:val="105"/>
        </w:rPr>
        <w:t xml:space="preserve"> </w:t>
      </w:r>
      <w:r>
        <w:rPr>
          <w:w w:val="105"/>
        </w:rPr>
        <w:t>intended</w:t>
      </w:r>
      <w:r>
        <w:rPr>
          <w:spacing w:val="7"/>
          <w:w w:val="105"/>
        </w:rPr>
        <w:t xml:space="preserve"> </w:t>
      </w:r>
      <w:r>
        <w:rPr>
          <w:w w:val="105"/>
        </w:rPr>
        <w:t>to</w:t>
      </w:r>
      <w:r>
        <w:rPr>
          <w:spacing w:val="6"/>
          <w:w w:val="105"/>
        </w:rPr>
        <w:t xml:space="preserve"> </w:t>
      </w:r>
      <w:r>
        <w:rPr>
          <w:w w:val="105"/>
        </w:rPr>
        <w:t>be</w:t>
      </w:r>
      <w:r>
        <w:rPr>
          <w:spacing w:val="7"/>
          <w:w w:val="105"/>
        </w:rPr>
        <w:t xml:space="preserve"> </w:t>
      </w:r>
      <w:r>
        <w:rPr>
          <w:w w:val="105"/>
        </w:rPr>
        <w:t>made</w:t>
      </w:r>
      <w:r>
        <w:rPr>
          <w:spacing w:val="7"/>
          <w:w w:val="105"/>
        </w:rPr>
        <w:t xml:space="preserve"> </w:t>
      </w:r>
      <w:r>
        <w:rPr>
          <w:w w:val="105"/>
        </w:rPr>
        <w:t>before</w:t>
      </w:r>
      <w:r>
        <w:rPr>
          <w:spacing w:val="7"/>
          <w:w w:val="105"/>
        </w:rPr>
        <w:t xml:space="preserve"> </w:t>
      </w:r>
      <w:r>
        <w:rPr>
          <w:w w:val="105"/>
        </w:rPr>
        <w:t>delivery</w:t>
      </w:r>
      <w:r>
        <w:rPr>
          <w:spacing w:val="7"/>
          <w:w w:val="105"/>
        </w:rPr>
        <w:t xml:space="preserve"> </w:t>
      </w:r>
      <w:r>
        <w:rPr>
          <w:w w:val="105"/>
        </w:rPr>
        <w:t>is</w:t>
      </w:r>
      <w:r>
        <w:rPr>
          <w:spacing w:val="7"/>
          <w:w w:val="105"/>
        </w:rPr>
        <w:t xml:space="preserve"> </w:t>
      </w:r>
      <w:r>
        <w:rPr>
          <w:w w:val="105"/>
        </w:rPr>
        <w:t>accomplished;</w:t>
      </w:r>
      <w:r>
        <w:rPr>
          <w:spacing w:val="7"/>
          <w:w w:val="105"/>
        </w:rPr>
        <w:t xml:space="preserve"> </w:t>
      </w:r>
      <w:r>
        <w:rPr>
          <w:spacing w:val="-5"/>
          <w:w w:val="105"/>
        </w:rPr>
        <w:t>and</w:t>
      </w:r>
    </w:p>
    <w:p w14:paraId="411BC493" w14:textId="77777777" w:rsidR="0047618B" w:rsidRDefault="0047618B">
      <w:pPr>
        <w:pStyle w:val="BodyText"/>
        <w:spacing w:before="11"/>
        <w:rPr>
          <w:sz w:val="23"/>
        </w:rPr>
      </w:pPr>
    </w:p>
    <w:p w14:paraId="411BC494" w14:textId="7E2C3A28" w:rsidR="0047618B" w:rsidRDefault="004E6265">
      <w:pPr>
        <w:pStyle w:val="ListParagraph"/>
        <w:numPr>
          <w:ilvl w:val="1"/>
          <w:numId w:val="3"/>
        </w:numPr>
        <w:tabs>
          <w:tab w:val="left" w:pos="575"/>
        </w:tabs>
        <w:ind w:left="575" w:hanging="465"/>
      </w:pP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commentRangeStart w:id="5"/>
      <w:r>
        <w:rPr>
          <w:w w:val="105"/>
        </w:rPr>
        <w:t>estimated</w:t>
      </w:r>
      <w:commentRangeEnd w:id="5"/>
      <w:r w:rsidR="00461BF9">
        <w:rPr>
          <w:rStyle w:val="CommentReference"/>
        </w:rPr>
        <w:commentReference w:id="5"/>
      </w:r>
      <w:r>
        <w:rPr>
          <w:spacing w:val="17"/>
          <w:w w:val="105"/>
        </w:rPr>
        <w:t xml:space="preserve"> </w:t>
      </w:r>
      <w:r>
        <w:rPr>
          <w:w w:val="105"/>
        </w:rPr>
        <w:t>foreign,</w:t>
      </w:r>
      <w:r>
        <w:rPr>
          <w:spacing w:val="17"/>
          <w:w w:val="105"/>
        </w:rPr>
        <w:t xml:space="preserve"> </w:t>
      </w:r>
      <w:r>
        <w:rPr>
          <w:w w:val="105"/>
        </w:rPr>
        <w:t>domestic,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total</w:t>
      </w:r>
      <w:r>
        <w:rPr>
          <w:spacing w:val="17"/>
          <w:w w:val="105"/>
        </w:rPr>
        <w:t xml:space="preserve"> </w:t>
      </w:r>
      <w:r>
        <w:rPr>
          <w:w w:val="105"/>
        </w:rPr>
        <w:t>cost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proposed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acquisition.</w:t>
      </w:r>
    </w:p>
    <w:p w14:paraId="411BC495" w14:textId="77777777" w:rsidR="0047618B" w:rsidRDefault="0047618B">
      <w:pPr>
        <w:pStyle w:val="BodyText"/>
        <w:spacing w:before="11"/>
        <w:rPr>
          <w:sz w:val="23"/>
        </w:rPr>
      </w:pPr>
    </w:p>
    <w:p w14:paraId="411BC496" w14:textId="77777777" w:rsidR="0047618B" w:rsidRDefault="004E6265">
      <w:pPr>
        <w:pStyle w:val="ListParagraph"/>
        <w:numPr>
          <w:ilvl w:val="0"/>
          <w:numId w:val="3"/>
        </w:numPr>
        <w:tabs>
          <w:tab w:val="left" w:pos="451"/>
        </w:tabs>
        <w:spacing w:line="271" w:lineRule="auto"/>
        <w:ind w:right="385" w:firstLine="0"/>
      </w:pPr>
      <w:r>
        <w:rPr>
          <w:w w:val="105"/>
        </w:rPr>
        <w:t>In the case of inter-command acquisitions, compliance with the Buy American Statute and</w:t>
      </w:r>
      <w:r>
        <w:rPr>
          <w:spacing w:val="40"/>
          <w:w w:val="105"/>
        </w:rPr>
        <w:t xml:space="preserve"> </w:t>
      </w:r>
      <w:r>
        <w:rPr>
          <w:w w:val="105"/>
        </w:rPr>
        <w:t>Balance of Payments evaluation procedures (</w:t>
      </w:r>
      <w:hyperlink r:id="rId16">
        <w:r>
          <w:rPr>
            <w:color w:val="27314A"/>
            <w:w w:val="105"/>
            <w:u w:val="single" w:color="27314A"/>
          </w:rPr>
          <w:t>DFARS 225.5</w:t>
        </w:r>
      </w:hyperlink>
      <w:r>
        <w:rPr>
          <w:w w:val="105"/>
        </w:rPr>
        <w:t>) is the responsibility of the contracting command, except when the requiring command specifies a foreign end product, in which case, the</w:t>
      </w:r>
      <w:r>
        <w:rPr>
          <w:spacing w:val="80"/>
          <w:w w:val="105"/>
        </w:rPr>
        <w:t xml:space="preserve"> </w:t>
      </w:r>
      <w:r>
        <w:rPr>
          <w:w w:val="105"/>
        </w:rPr>
        <w:t>determination is the responsibility of the requiring command.</w:t>
      </w:r>
    </w:p>
    <w:p w14:paraId="411BC497" w14:textId="77777777" w:rsidR="0047618B" w:rsidRDefault="0047618B">
      <w:pPr>
        <w:pStyle w:val="BodyText"/>
        <w:spacing w:before="2"/>
        <w:rPr>
          <w:sz w:val="21"/>
        </w:rPr>
      </w:pPr>
    </w:p>
    <w:p w14:paraId="411BC498" w14:textId="77777777" w:rsidR="0047618B" w:rsidRDefault="004E6265">
      <w:pPr>
        <w:pStyle w:val="ListParagraph"/>
        <w:numPr>
          <w:ilvl w:val="0"/>
          <w:numId w:val="3"/>
        </w:numPr>
        <w:tabs>
          <w:tab w:val="left" w:pos="435"/>
        </w:tabs>
        <w:spacing w:line="271" w:lineRule="auto"/>
        <w:ind w:right="354" w:firstLine="0"/>
      </w:pPr>
      <w:r>
        <w:rPr>
          <w:w w:val="105"/>
        </w:rPr>
        <w:t>When overseas contracting support is needed, CONUS contracting activities should contact the</w:t>
      </w:r>
      <w:r>
        <w:rPr>
          <w:spacing w:val="80"/>
          <w:w w:val="150"/>
        </w:rPr>
        <w:t xml:space="preserve"> </w:t>
      </w:r>
      <w:r>
        <w:rPr>
          <w:spacing w:val="-2"/>
          <w:w w:val="105"/>
        </w:rPr>
        <w:t>following:</w:t>
      </w:r>
    </w:p>
    <w:p w14:paraId="411BC499" w14:textId="77777777" w:rsidR="0047618B" w:rsidRDefault="0047618B">
      <w:pPr>
        <w:pStyle w:val="BodyText"/>
        <w:spacing w:before="1"/>
        <w:rPr>
          <w:sz w:val="21"/>
        </w:rPr>
      </w:pPr>
    </w:p>
    <w:p w14:paraId="411BC49A" w14:textId="77777777" w:rsidR="0047618B" w:rsidRDefault="004E6265">
      <w:pPr>
        <w:pStyle w:val="ListParagraph"/>
        <w:numPr>
          <w:ilvl w:val="1"/>
          <w:numId w:val="3"/>
        </w:numPr>
        <w:tabs>
          <w:tab w:val="left" w:pos="450"/>
        </w:tabs>
        <w:ind w:left="450" w:hanging="340"/>
      </w:pP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Japan</w:t>
      </w:r>
      <w:r>
        <w:rPr>
          <w:spacing w:val="18"/>
          <w:w w:val="105"/>
        </w:rPr>
        <w:t xml:space="preserve"> </w:t>
      </w:r>
      <w:r>
        <w:rPr>
          <w:w w:val="105"/>
        </w:rPr>
        <w:t>(excluding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Okinawa):</w:t>
      </w:r>
    </w:p>
    <w:p w14:paraId="411BC49B" w14:textId="77777777" w:rsidR="0047618B" w:rsidRDefault="0047618B">
      <w:pPr>
        <w:pStyle w:val="BodyText"/>
        <w:spacing w:before="11"/>
        <w:rPr>
          <w:sz w:val="23"/>
        </w:rPr>
      </w:pPr>
    </w:p>
    <w:p w14:paraId="411BC49C" w14:textId="77777777" w:rsidR="0047618B" w:rsidRDefault="004E6265">
      <w:pPr>
        <w:pStyle w:val="Heading3"/>
        <w:rPr>
          <w:u w:val="none"/>
        </w:rPr>
      </w:pPr>
      <w:r>
        <w:rPr>
          <w:w w:val="105"/>
          <w:u w:val="none"/>
        </w:rPr>
        <w:t>374</w:t>
      </w:r>
      <w:r>
        <w:rPr>
          <w:spacing w:val="-1"/>
          <w:w w:val="110"/>
          <w:u w:val="none"/>
        </w:rPr>
        <w:t xml:space="preserve"> </w:t>
      </w:r>
      <w:r>
        <w:rPr>
          <w:spacing w:val="-2"/>
          <w:w w:val="110"/>
          <w:u w:val="none"/>
        </w:rPr>
        <w:t>CONS/CC</w:t>
      </w:r>
    </w:p>
    <w:p w14:paraId="411BC49D" w14:textId="77777777" w:rsidR="0047618B" w:rsidRDefault="0047618B">
      <w:pPr>
        <w:pStyle w:val="BodyText"/>
        <w:spacing w:before="11"/>
        <w:rPr>
          <w:sz w:val="23"/>
        </w:rPr>
      </w:pPr>
    </w:p>
    <w:p w14:paraId="411BC49E" w14:textId="77777777" w:rsidR="0047618B" w:rsidRDefault="004E6265">
      <w:pPr>
        <w:pStyle w:val="BodyText"/>
        <w:ind w:left="110"/>
      </w:pPr>
      <w:r>
        <w:rPr>
          <w:w w:val="105"/>
        </w:rPr>
        <w:t>Unit</w:t>
      </w:r>
      <w:r>
        <w:rPr>
          <w:spacing w:val="24"/>
          <w:w w:val="105"/>
        </w:rPr>
        <w:t xml:space="preserve"> </w:t>
      </w:r>
      <w:r>
        <w:rPr>
          <w:spacing w:val="-4"/>
          <w:w w:val="105"/>
        </w:rPr>
        <w:t>5228</w:t>
      </w:r>
    </w:p>
    <w:p w14:paraId="411BC49F" w14:textId="77777777" w:rsidR="0047618B" w:rsidRDefault="0047618B">
      <w:pPr>
        <w:pStyle w:val="BodyText"/>
        <w:spacing w:before="10"/>
        <w:rPr>
          <w:sz w:val="23"/>
        </w:rPr>
      </w:pPr>
    </w:p>
    <w:p w14:paraId="411BC4A0" w14:textId="77777777" w:rsidR="0047618B" w:rsidRDefault="004E6265">
      <w:pPr>
        <w:pStyle w:val="Heading3"/>
        <w:spacing w:before="1"/>
        <w:rPr>
          <w:u w:val="none"/>
        </w:rPr>
      </w:pPr>
      <w:r>
        <w:rPr>
          <w:w w:val="105"/>
          <w:u w:val="none"/>
        </w:rPr>
        <w:t>APO</w:t>
      </w:r>
      <w:r>
        <w:rPr>
          <w:spacing w:val="3"/>
          <w:w w:val="105"/>
          <w:u w:val="none"/>
        </w:rPr>
        <w:t xml:space="preserve"> </w:t>
      </w:r>
      <w:r>
        <w:rPr>
          <w:w w:val="105"/>
          <w:u w:val="none"/>
        </w:rPr>
        <w:t>AP</w:t>
      </w:r>
      <w:r>
        <w:rPr>
          <w:spacing w:val="4"/>
          <w:w w:val="105"/>
          <w:u w:val="none"/>
        </w:rPr>
        <w:t xml:space="preserve"> </w:t>
      </w:r>
      <w:r>
        <w:rPr>
          <w:w w:val="105"/>
          <w:u w:val="none"/>
        </w:rPr>
        <w:t>96328-</w:t>
      </w:r>
      <w:r>
        <w:rPr>
          <w:spacing w:val="-4"/>
          <w:w w:val="105"/>
          <w:u w:val="none"/>
        </w:rPr>
        <w:t>5228</w:t>
      </w:r>
    </w:p>
    <w:p w14:paraId="411BC4A1" w14:textId="77777777" w:rsidR="0047618B" w:rsidRDefault="0047618B">
      <w:pPr>
        <w:pStyle w:val="BodyText"/>
        <w:spacing w:before="10"/>
        <w:rPr>
          <w:sz w:val="23"/>
        </w:rPr>
      </w:pPr>
    </w:p>
    <w:p w14:paraId="411BC4A2" w14:textId="77777777" w:rsidR="0047618B" w:rsidRDefault="004E6265">
      <w:pPr>
        <w:ind w:left="110"/>
      </w:pPr>
      <w:r>
        <w:rPr>
          <w:w w:val="105"/>
        </w:rPr>
        <w:t>DSN</w:t>
      </w:r>
      <w:r>
        <w:rPr>
          <w:spacing w:val="15"/>
          <w:w w:val="105"/>
        </w:rPr>
        <w:t xml:space="preserve"> </w:t>
      </w:r>
      <w:r>
        <w:rPr>
          <w:w w:val="105"/>
        </w:rPr>
        <w:t>315-225-</w:t>
      </w:r>
      <w:r>
        <w:rPr>
          <w:spacing w:val="-4"/>
          <w:w w:val="105"/>
        </w:rPr>
        <w:t>7099</w:t>
      </w:r>
    </w:p>
    <w:p w14:paraId="411BC4A3" w14:textId="77777777" w:rsidR="0047618B" w:rsidRDefault="0047618B">
      <w:pPr>
        <w:pStyle w:val="BodyText"/>
        <w:spacing w:before="11"/>
        <w:rPr>
          <w:sz w:val="23"/>
        </w:rPr>
      </w:pPr>
    </w:p>
    <w:p w14:paraId="411BC4A4" w14:textId="77777777" w:rsidR="0047618B" w:rsidRDefault="004E6265">
      <w:pPr>
        <w:pStyle w:val="ListParagraph"/>
        <w:numPr>
          <w:ilvl w:val="1"/>
          <w:numId w:val="3"/>
        </w:numPr>
        <w:tabs>
          <w:tab w:val="left" w:pos="450"/>
        </w:tabs>
        <w:ind w:left="450" w:hanging="340"/>
      </w:pP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Okinawa:</w:t>
      </w:r>
    </w:p>
    <w:p w14:paraId="411BC4A5" w14:textId="77777777" w:rsidR="0047618B" w:rsidRDefault="0047618B">
      <w:pPr>
        <w:pStyle w:val="BodyText"/>
        <w:spacing w:before="11"/>
        <w:rPr>
          <w:sz w:val="23"/>
        </w:rPr>
      </w:pPr>
    </w:p>
    <w:p w14:paraId="411BC4A6" w14:textId="77777777" w:rsidR="0047618B" w:rsidRDefault="004E6265">
      <w:pPr>
        <w:pStyle w:val="Heading3"/>
        <w:rPr>
          <w:u w:val="none"/>
        </w:rPr>
      </w:pPr>
      <w:r>
        <w:rPr>
          <w:w w:val="110"/>
          <w:u w:val="none"/>
        </w:rPr>
        <w:t>18</w:t>
      </w:r>
      <w:r>
        <w:rPr>
          <w:spacing w:val="-9"/>
          <w:w w:val="110"/>
          <w:u w:val="none"/>
        </w:rPr>
        <w:t xml:space="preserve"> </w:t>
      </w:r>
      <w:r>
        <w:rPr>
          <w:spacing w:val="-2"/>
          <w:w w:val="110"/>
          <w:u w:val="none"/>
        </w:rPr>
        <w:t>CONS/CC</w:t>
      </w:r>
    </w:p>
    <w:p w14:paraId="411BC4A7" w14:textId="77777777" w:rsidR="0047618B" w:rsidRDefault="0047618B">
      <w:pPr>
        <w:pStyle w:val="BodyText"/>
        <w:spacing w:before="10"/>
        <w:rPr>
          <w:sz w:val="23"/>
        </w:rPr>
      </w:pPr>
    </w:p>
    <w:p w14:paraId="411BC4A8" w14:textId="77777777" w:rsidR="0047618B" w:rsidRDefault="004E6265">
      <w:pPr>
        <w:pStyle w:val="BodyText"/>
        <w:spacing w:before="1"/>
        <w:ind w:left="110"/>
      </w:pPr>
      <w:r>
        <w:rPr>
          <w:w w:val="105"/>
        </w:rPr>
        <w:t>Unit</w:t>
      </w:r>
      <w:r>
        <w:rPr>
          <w:spacing w:val="24"/>
          <w:w w:val="105"/>
        </w:rPr>
        <w:t xml:space="preserve"> </w:t>
      </w:r>
      <w:r>
        <w:rPr>
          <w:spacing w:val="-4"/>
          <w:w w:val="105"/>
        </w:rPr>
        <w:t>5199</w:t>
      </w:r>
    </w:p>
    <w:p w14:paraId="411BC4A9" w14:textId="77777777" w:rsidR="0047618B" w:rsidRDefault="0047618B">
      <w:pPr>
        <w:pStyle w:val="BodyText"/>
        <w:spacing w:before="10"/>
        <w:rPr>
          <w:sz w:val="23"/>
        </w:rPr>
      </w:pPr>
    </w:p>
    <w:p w14:paraId="411BC4AA" w14:textId="77777777" w:rsidR="0047618B" w:rsidRDefault="004E6265">
      <w:pPr>
        <w:pStyle w:val="Heading3"/>
        <w:rPr>
          <w:u w:val="none"/>
        </w:rPr>
      </w:pPr>
      <w:r>
        <w:rPr>
          <w:w w:val="105"/>
          <w:u w:val="none"/>
        </w:rPr>
        <w:t>APO</w:t>
      </w:r>
      <w:r>
        <w:rPr>
          <w:spacing w:val="3"/>
          <w:w w:val="105"/>
          <w:u w:val="none"/>
        </w:rPr>
        <w:t xml:space="preserve"> </w:t>
      </w:r>
      <w:r>
        <w:rPr>
          <w:w w:val="105"/>
          <w:u w:val="none"/>
        </w:rPr>
        <w:t>AP</w:t>
      </w:r>
      <w:r>
        <w:rPr>
          <w:spacing w:val="4"/>
          <w:w w:val="105"/>
          <w:u w:val="none"/>
        </w:rPr>
        <w:t xml:space="preserve"> </w:t>
      </w:r>
      <w:r>
        <w:rPr>
          <w:w w:val="105"/>
          <w:u w:val="none"/>
        </w:rPr>
        <w:t>96368-</w:t>
      </w:r>
      <w:r>
        <w:rPr>
          <w:spacing w:val="-4"/>
          <w:w w:val="105"/>
          <w:u w:val="none"/>
        </w:rPr>
        <w:t>5199</w:t>
      </w:r>
    </w:p>
    <w:p w14:paraId="411BC4AB" w14:textId="77777777" w:rsidR="0047618B" w:rsidRDefault="0047618B">
      <w:pPr>
        <w:pStyle w:val="BodyText"/>
        <w:spacing w:before="11"/>
        <w:rPr>
          <w:sz w:val="23"/>
        </w:rPr>
      </w:pPr>
    </w:p>
    <w:p w14:paraId="411BC4AC" w14:textId="77777777" w:rsidR="0047618B" w:rsidRDefault="004E6265">
      <w:pPr>
        <w:ind w:left="110"/>
      </w:pPr>
      <w:r>
        <w:rPr>
          <w:w w:val="105"/>
        </w:rPr>
        <w:t>DSN</w:t>
      </w:r>
      <w:r>
        <w:rPr>
          <w:spacing w:val="15"/>
          <w:w w:val="105"/>
        </w:rPr>
        <w:t xml:space="preserve"> </w:t>
      </w:r>
      <w:r>
        <w:rPr>
          <w:w w:val="105"/>
        </w:rPr>
        <w:t>315-634-</w:t>
      </w:r>
      <w:r>
        <w:rPr>
          <w:spacing w:val="-4"/>
          <w:w w:val="105"/>
        </w:rPr>
        <w:t>1828</w:t>
      </w:r>
    </w:p>
    <w:p w14:paraId="411BC4AD" w14:textId="77777777" w:rsidR="0047618B" w:rsidRDefault="0047618B">
      <w:pPr>
        <w:pStyle w:val="BodyText"/>
        <w:spacing w:before="11"/>
        <w:rPr>
          <w:sz w:val="23"/>
        </w:rPr>
      </w:pPr>
    </w:p>
    <w:p w14:paraId="411BC4AE" w14:textId="77777777" w:rsidR="0047618B" w:rsidRDefault="004E6265">
      <w:pPr>
        <w:pStyle w:val="ListParagraph"/>
        <w:numPr>
          <w:ilvl w:val="1"/>
          <w:numId w:val="3"/>
        </w:numPr>
        <w:tabs>
          <w:tab w:val="left" w:pos="450"/>
        </w:tabs>
        <w:ind w:left="450" w:hanging="340"/>
      </w:pP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Europe:</w:t>
      </w:r>
    </w:p>
    <w:p w14:paraId="411BC4AF" w14:textId="77777777" w:rsidR="0047618B" w:rsidRDefault="0047618B">
      <w:pPr>
        <w:pStyle w:val="BodyText"/>
        <w:spacing w:before="10"/>
        <w:rPr>
          <w:sz w:val="23"/>
        </w:rPr>
      </w:pPr>
    </w:p>
    <w:p w14:paraId="411BC4B0" w14:textId="77777777" w:rsidR="0047618B" w:rsidRDefault="004E6265">
      <w:pPr>
        <w:pStyle w:val="Heading3"/>
        <w:spacing w:before="1"/>
        <w:rPr>
          <w:u w:val="none"/>
        </w:rPr>
      </w:pPr>
      <w:r>
        <w:rPr>
          <w:w w:val="105"/>
          <w:u w:val="none"/>
        </w:rPr>
        <w:t>AFICA/KU</w:t>
      </w:r>
      <w:r>
        <w:rPr>
          <w:spacing w:val="4"/>
          <w:w w:val="105"/>
          <w:u w:val="none"/>
        </w:rPr>
        <w:t xml:space="preserve"> </w:t>
      </w:r>
      <w:r>
        <w:rPr>
          <w:spacing w:val="-2"/>
          <w:w w:val="105"/>
          <w:u w:val="none"/>
        </w:rPr>
        <w:t>(OLAFE)</w:t>
      </w:r>
    </w:p>
    <w:p w14:paraId="411BC4B1" w14:textId="77777777" w:rsidR="0047618B" w:rsidRDefault="0047618B">
      <w:pPr>
        <w:pStyle w:val="BodyText"/>
        <w:spacing w:before="10"/>
        <w:rPr>
          <w:sz w:val="23"/>
        </w:rPr>
      </w:pPr>
    </w:p>
    <w:p w14:paraId="411BC4B2" w14:textId="77777777" w:rsidR="0047618B" w:rsidRDefault="004E6265">
      <w:pPr>
        <w:pStyle w:val="BodyText"/>
        <w:ind w:left="110"/>
      </w:pPr>
      <w:r>
        <w:rPr>
          <w:w w:val="105"/>
        </w:rPr>
        <w:t>Unit</w:t>
      </w:r>
      <w:r>
        <w:rPr>
          <w:spacing w:val="24"/>
          <w:w w:val="105"/>
        </w:rPr>
        <w:t xml:space="preserve"> </w:t>
      </w:r>
      <w:r>
        <w:rPr>
          <w:spacing w:val="-4"/>
          <w:w w:val="105"/>
        </w:rPr>
        <w:t>3103</w:t>
      </w:r>
    </w:p>
    <w:p w14:paraId="411BC4B3" w14:textId="77777777" w:rsidR="0047618B" w:rsidRDefault="0047618B">
      <w:pPr>
        <w:pStyle w:val="BodyText"/>
        <w:spacing w:before="11"/>
        <w:rPr>
          <w:sz w:val="23"/>
        </w:rPr>
      </w:pPr>
    </w:p>
    <w:p w14:paraId="411BC4B4" w14:textId="77777777" w:rsidR="0047618B" w:rsidRDefault="004E6265">
      <w:pPr>
        <w:pStyle w:val="Heading3"/>
        <w:rPr>
          <w:u w:val="none"/>
        </w:rPr>
      </w:pPr>
      <w:r>
        <w:rPr>
          <w:w w:val="105"/>
          <w:u w:val="none"/>
        </w:rPr>
        <w:t>APO</w:t>
      </w:r>
      <w:r>
        <w:rPr>
          <w:spacing w:val="9"/>
          <w:w w:val="105"/>
          <w:u w:val="none"/>
        </w:rPr>
        <w:t xml:space="preserve"> </w:t>
      </w:r>
      <w:r>
        <w:rPr>
          <w:w w:val="105"/>
          <w:u w:val="none"/>
        </w:rPr>
        <w:t>AE</w:t>
      </w:r>
      <w:r>
        <w:rPr>
          <w:spacing w:val="10"/>
          <w:w w:val="105"/>
          <w:u w:val="none"/>
        </w:rPr>
        <w:t xml:space="preserve"> </w:t>
      </w:r>
      <w:r>
        <w:rPr>
          <w:w w:val="105"/>
          <w:u w:val="none"/>
        </w:rPr>
        <w:t>09094-</w:t>
      </w:r>
      <w:r>
        <w:rPr>
          <w:spacing w:val="-4"/>
          <w:w w:val="105"/>
          <w:u w:val="none"/>
        </w:rPr>
        <w:t>3103</w:t>
      </w:r>
    </w:p>
    <w:p w14:paraId="411BC4B5" w14:textId="77777777" w:rsidR="0047618B" w:rsidRDefault="0047618B">
      <w:pPr>
        <w:pStyle w:val="BodyText"/>
        <w:spacing w:before="11"/>
        <w:rPr>
          <w:sz w:val="23"/>
        </w:rPr>
      </w:pPr>
    </w:p>
    <w:p w14:paraId="411BC4B6" w14:textId="77777777" w:rsidR="0047618B" w:rsidRDefault="004E6265">
      <w:pPr>
        <w:ind w:left="110"/>
      </w:pPr>
      <w:r>
        <w:rPr>
          <w:w w:val="105"/>
        </w:rPr>
        <w:t>DSN</w:t>
      </w:r>
      <w:r>
        <w:rPr>
          <w:spacing w:val="15"/>
          <w:w w:val="105"/>
        </w:rPr>
        <w:t xml:space="preserve"> </w:t>
      </w:r>
      <w:r>
        <w:rPr>
          <w:w w:val="105"/>
        </w:rPr>
        <w:t>314-480-</w:t>
      </w:r>
      <w:r>
        <w:rPr>
          <w:spacing w:val="-4"/>
          <w:w w:val="105"/>
        </w:rPr>
        <w:t>5910</w:t>
      </w:r>
    </w:p>
    <w:p w14:paraId="411BC4B7" w14:textId="77777777" w:rsidR="0047618B" w:rsidRDefault="0047618B">
      <w:pPr>
        <w:pStyle w:val="BodyText"/>
        <w:spacing w:before="11"/>
        <w:rPr>
          <w:sz w:val="23"/>
        </w:rPr>
      </w:pPr>
    </w:p>
    <w:p w14:paraId="411BC4B8" w14:textId="77777777" w:rsidR="0047618B" w:rsidRDefault="004E6265">
      <w:pPr>
        <w:pStyle w:val="ListParagraph"/>
        <w:numPr>
          <w:ilvl w:val="0"/>
          <w:numId w:val="3"/>
        </w:numPr>
        <w:tabs>
          <w:tab w:val="left" w:pos="451"/>
        </w:tabs>
        <w:spacing w:line="271" w:lineRule="auto"/>
        <w:ind w:right="249" w:firstLine="0"/>
        <w:jc w:val="both"/>
      </w:pPr>
      <w:r>
        <w:rPr>
          <w:w w:val="105"/>
        </w:rPr>
        <w:t>CONUS contracting activities requesting contracting support should provide, as a minimum, the information</w:t>
      </w:r>
      <w:r>
        <w:rPr>
          <w:spacing w:val="33"/>
          <w:w w:val="105"/>
        </w:rPr>
        <w:t xml:space="preserve"> </w:t>
      </w:r>
      <w:r>
        <w:rPr>
          <w:w w:val="105"/>
        </w:rPr>
        <w:t>specified</w:t>
      </w:r>
      <w:r>
        <w:rPr>
          <w:spacing w:val="33"/>
          <w:w w:val="105"/>
        </w:rPr>
        <w:t xml:space="preserve"> </w:t>
      </w:r>
      <w:r>
        <w:rPr>
          <w:w w:val="105"/>
        </w:rPr>
        <w:t>below</w:t>
      </w:r>
      <w:r>
        <w:rPr>
          <w:spacing w:val="33"/>
          <w:w w:val="105"/>
        </w:rPr>
        <w:t xml:space="preserve"> </w:t>
      </w:r>
      <w:r>
        <w:rPr>
          <w:w w:val="105"/>
        </w:rPr>
        <w:t>to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appropriate</w:t>
      </w:r>
      <w:r>
        <w:rPr>
          <w:spacing w:val="33"/>
          <w:w w:val="105"/>
        </w:rPr>
        <w:t xml:space="preserve"> </w:t>
      </w:r>
      <w:r>
        <w:rPr>
          <w:w w:val="105"/>
        </w:rPr>
        <w:t>overseas</w:t>
      </w:r>
      <w:r>
        <w:rPr>
          <w:spacing w:val="33"/>
          <w:w w:val="105"/>
        </w:rPr>
        <w:t xml:space="preserve"> </w:t>
      </w:r>
      <w:r>
        <w:rPr>
          <w:w w:val="105"/>
        </w:rPr>
        <w:t>contracting</w:t>
      </w:r>
      <w:r>
        <w:rPr>
          <w:spacing w:val="33"/>
          <w:w w:val="105"/>
        </w:rPr>
        <w:t xml:space="preserve"> </w:t>
      </w:r>
      <w:r>
        <w:rPr>
          <w:w w:val="105"/>
        </w:rPr>
        <w:t>activity.</w:t>
      </w:r>
      <w:r>
        <w:rPr>
          <w:spacing w:val="33"/>
          <w:w w:val="105"/>
        </w:rPr>
        <w:t xml:space="preserve"> </w:t>
      </w:r>
      <w:r>
        <w:rPr>
          <w:w w:val="105"/>
        </w:rPr>
        <w:t>Contracting</w:t>
      </w:r>
      <w:r>
        <w:rPr>
          <w:spacing w:val="33"/>
          <w:w w:val="105"/>
        </w:rPr>
        <w:t xml:space="preserve"> </w:t>
      </w:r>
      <w:r>
        <w:rPr>
          <w:w w:val="105"/>
        </w:rPr>
        <w:t>activities</w:t>
      </w:r>
    </w:p>
    <w:p w14:paraId="411BC4B9" w14:textId="77777777" w:rsidR="0047618B" w:rsidRDefault="0047618B">
      <w:pPr>
        <w:spacing w:line="271" w:lineRule="auto"/>
        <w:jc w:val="both"/>
        <w:sectPr w:rsidR="0047618B">
          <w:pgSz w:w="11910" w:h="16840"/>
          <w:pgMar w:top="820" w:right="740" w:bottom="280" w:left="740" w:header="720" w:footer="720" w:gutter="0"/>
          <w:cols w:space="720"/>
        </w:sectPr>
      </w:pPr>
    </w:p>
    <w:p w14:paraId="411BC4BA" w14:textId="77777777" w:rsidR="0047618B" w:rsidRDefault="004E6265">
      <w:pPr>
        <w:pStyle w:val="BodyText"/>
        <w:spacing w:before="82"/>
        <w:ind w:left="110"/>
      </w:pPr>
      <w:r>
        <w:rPr>
          <w:w w:val="105"/>
        </w:rPr>
        <w:lastRenderedPageBreak/>
        <w:t>will</w:t>
      </w:r>
      <w:r>
        <w:rPr>
          <w:spacing w:val="11"/>
          <w:w w:val="105"/>
        </w:rPr>
        <w:t xml:space="preserve"> </w:t>
      </w:r>
      <w:r>
        <w:rPr>
          <w:w w:val="105"/>
        </w:rPr>
        <w:t>treat</w:t>
      </w:r>
      <w:r>
        <w:rPr>
          <w:spacing w:val="11"/>
          <w:w w:val="105"/>
        </w:rPr>
        <w:t xml:space="preserve"> </w:t>
      </w:r>
      <w:r>
        <w:rPr>
          <w:w w:val="105"/>
        </w:rPr>
        <w:t>all</w:t>
      </w:r>
      <w:r>
        <w:rPr>
          <w:spacing w:val="12"/>
          <w:w w:val="105"/>
        </w:rPr>
        <w:t xml:space="preserve"> </w:t>
      </w:r>
      <w:r>
        <w:rPr>
          <w:w w:val="105"/>
        </w:rPr>
        <w:t>requests</w:t>
      </w:r>
      <w:r>
        <w:rPr>
          <w:spacing w:val="11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contracting</w:t>
      </w:r>
      <w:r>
        <w:rPr>
          <w:spacing w:val="12"/>
          <w:w w:val="105"/>
        </w:rPr>
        <w:t xml:space="preserve"> </w:t>
      </w:r>
      <w:r>
        <w:rPr>
          <w:w w:val="105"/>
        </w:rPr>
        <w:t>support</w:t>
      </w:r>
      <w:r>
        <w:rPr>
          <w:spacing w:val="11"/>
          <w:w w:val="105"/>
        </w:rPr>
        <w:t xml:space="preserve"> </w:t>
      </w:r>
      <w:r>
        <w:rPr>
          <w:w w:val="105"/>
        </w:rPr>
        <w:t>on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priority</w:t>
      </w:r>
      <w:r>
        <w:rPr>
          <w:spacing w:val="11"/>
          <w:w w:val="105"/>
        </w:rPr>
        <w:t xml:space="preserve"> </w:t>
      </w:r>
      <w:r>
        <w:rPr>
          <w:w w:val="105"/>
        </w:rPr>
        <w:t>basis.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requesting</w:t>
      </w:r>
      <w:r>
        <w:rPr>
          <w:spacing w:val="11"/>
          <w:w w:val="105"/>
        </w:rPr>
        <w:t xml:space="preserve"> </w:t>
      </w:r>
      <w:r>
        <w:rPr>
          <w:w w:val="105"/>
        </w:rPr>
        <w:t>activity</w:t>
      </w:r>
      <w:r>
        <w:rPr>
          <w:spacing w:val="12"/>
          <w:w w:val="105"/>
        </w:rPr>
        <w:t xml:space="preserve"> </w:t>
      </w:r>
      <w:r>
        <w:rPr>
          <w:w w:val="105"/>
        </w:rPr>
        <w:t>will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provide:</w:t>
      </w:r>
    </w:p>
    <w:p w14:paraId="411BC4BB" w14:textId="77777777" w:rsidR="0047618B" w:rsidRDefault="0047618B">
      <w:pPr>
        <w:pStyle w:val="BodyText"/>
        <w:spacing w:before="11"/>
        <w:rPr>
          <w:sz w:val="23"/>
        </w:rPr>
      </w:pPr>
    </w:p>
    <w:p w14:paraId="411BC4BC" w14:textId="77777777" w:rsidR="0047618B" w:rsidRDefault="004E6265">
      <w:pPr>
        <w:pStyle w:val="ListParagraph"/>
        <w:numPr>
          <w:ilvl w:val="0"/>
          <w:numId w:val="2"/>
        </w:numPr>
        <w:tabs>
          <w:tab w:val="left" w:pos="450"/>
        </w:tabs>
        <w:spacing w:line="271" w:lineRule="auto"/>
        <w:ind w:right="197" w:firstLine="0"/>
      </w:pPr>
      <w:r>
        <w:rPr>
          <w:w w:val="105"/>
        </w:rPr>
        <w:t>A purchase request with description of the requirement including definitive specifications free of any defects that would otherwise preclude immediate contracting action;</w:t>
      </w:r>
    </w:p>
    <w:p w14:paraId="411BC4BD" w14:textId="77777777" w:rsidR="0047618B" w:rsidRDefault="0047618B">
      <w:pPr>
        <w:pStyle w:val="BodyText"/>
        <w:spacing w:before="1"/>
        <w:rPr>
          <w:sz w:val="21"/>
        </w:rPr>
      </w:pPr>
    </w:p>
    <w:p w14:paraId="411BC4BE" w14:textId="77777777" w:rsidR="0047618B" w:rsidRDefault="004E6265">
      <w:pPr>
        <w:pStyle w:val="ListParagraph"/>
        <w:numPr>
          <w:ilvl w:val="0"/>
          <w:numId w:val="2"/>
        </w:numPr>
        <w:tabs>
          <w:tab w:val="left" w:pos="450"/>
        </w:tabs>
        <w:spacing w:line="271" w:lineRule="auto"/>
        <w:ind w:right="464" w:firstLine="0"/>
      </w:pPr>
      <w:r>
        <w:rPr>
          <w:w w:val="105"/>
        </w:rPr>
        <w:t>Instructions for packaging, packing, and preservation, and special instructions dictated by the</w:t>
      </w:r>
      <w:r>
        <w:rPr>
          <w:spacing w:val="80"/>
          <w:w w:val="105"/>
        </w:rPr>
        <w:t xml:space="preserve"> </w:t>
      </w:r>
      <w:r>
        <w:rPr>
          <w:w w:val="105"/>
        </w:rPr>
        <w:t>nature of the commodity to be purchased, if necessary;</w:t>
      </w:r>
    </w:p>
    <w:p w14:paraId="411BC4BF" w14:textId="77777777" w:rsidR="0047618B" w:rsidRDefault="0047618B">
      <w:pPr>
        <w:pStyle w:val="BodyText"/>
        <w:spacing w:before="1"/>
        <w:rPr>
          <w:sz w:val="21"/>
        </w:rPr>
      </w:pPr>
    </w:p>
    <w:p w14:paraId="411BC4C0" w14:textId="77777777" w:rsidR="0047618B" w:rsidRDefault="004E6265">
      <w:pPr>
        <w:pStyle w:val="ListParagraph"/>
        <w:numPr>
          <w:ilvl w:val="0"/>
          <w:numId w:val="2"/>
        </w:numPr>
        <w:tabs>
          <w:tab w:val="left" w:pos="450"/>
        </w:tabs>
        <w:spacing w:line="271" w:lineRule="auto"/>
        <w:ind w:right="907" w:firstLine="0"/>
      </w:pPr>
      <w:r>
        <w:rPr>
          <w:w w:val="105"/>
        </w:rPr>
        <w:t>An executed Buy American Statute Determination (</w:t>
      </w:r>
      <w:hyperlink r:id="rId17">
        <w:r>
          <w:rPr>
            <w:color w:val="27314A"/>
            <w:w w:val="105"/>
            <w:u w:val="single" w:color="27314A"/>
          </w:rPr>
          <w:t>DFARS 225.103(b)(i)</w:t>
        </w:r>
      </w:hyperlink>
      <w:r>
        <w:rPr>
          <w:w w:val="105"/>
        </w:rPr>
        <w:t xml:space="preserve">) if the item is not </w:t>
      </w:r>
      <w:r>
        <w:rPr>
          <w:spacing w:val="-2"/>
          <w:w w:val="105"/>
        </w:rPr>
        <w:t>exempted;</w:t>
      </w:r>
    </w:p>
    <w:p w14:paraId="411BC4C1" w14:textId="77777777" w:rsidR="0047618B" w:rsidRDefault="0047618B">
      <w:pPr>
        <w:pStyle w:val="BodyText"/>
        <w:spacing w:before="1"/>
        <w:rPr>
          <w:sz w:val="21"/>
        </w:rPr>
      </w:pPr>
    </w:p>
    <w:p w14:paraId="411BC4C2" w14:textId="77777777" w:rsidR="0047618B" w:rsidRDefault="004E6265">
      <w:pPr>
        <w:pStyle w:val="ListParagraph"/>
        <w:numPr>
          <w:ilvl w:val="0"/>
          <w:numId w:val="2"/>
        </w:numPr>
        <w:tabs>
          <w:tab w:val="left" w:pos="450"/>
        </w:tabs>
        <w:spacing w:line="271" w:lineRule="auto"/>
        <w:ind w:right="270" w:firstLine="0"/>
      </w:pPr>
      <w:r>
        <w:rPr>
          <w:w w:val="105"/>
        </w:rPr>
        <w:t xml:space="preserve">A specification or purchase description suitable for obtaining full and open competition, or necessary information, certified as complete and accurate in accordance with </w:t>
      </w:r>
      <w:hyperlink r:id="rId18" w:anchor="FAR_6_303">
        <w:r>
          <w:rPr>
            <w:color w:val="27314A"/>
            <w:w w:val="105"/>
            <w:u w:val="single" w:color="27314A"/>
          </w:rPr>
          <w:t>FAR 6.303</w:t>
        </w:r>
      </w:hyperlink>
      <w:r>
        <w:rPr>
          <w:color w:val="27314A"/>
          <w:w w:val="105"/>
        </w:rPr>
        <w:t xml:space="preserve"> </w:t>
      </w:r>
      <w:r>
        <w:rPr>
          <w:w w:val="105"/>
        </w:rPr>
        <w:t>to support</w:t>
      </w:r>
      <w:r>
        <w:rPr>
          <w:spacing w:val="40"/>
          <w:w w:val="105"/>
        </w:rPr>
        <w:t xml:space="preserve"> </w:t>
      </w:r>
      <w:r>
        <w:rPr>
          <w:w w:val="105"/>
        </w:rPr>
        <w:t>any recommendation for use of other than full and open competition;</w:t>
      </w:r>
    </w:p>
    <w:p w14:paraId="411BC4C3" w14:textId="77777777" w:rsidR="0047618B" w:rsidRDefault="0047618B">
      <w:pPr>
        <w:pStyle w:val="BodyText"/>
        <w:spacing w:before="2"/>
        <w:rPr>
          <w:sz w:val="21"/>
        </w:rPr>
      </w:pPr>
    </w:p>
    <w:p w14:paraId="411BC4C4" w14:textId="77777777" w:rsidR="0047618B" w:rsidRDefault="004E6265">
      <w:pPr>
        <w:pStyle w:val="ListParagraph"/>
        <w:numPr>
          <w:ilvl w:val="0"/>
          <w:numId w:val="2"/>
        </w:numPr>
        <w:tabs>
          <w:tab w:val="left" w:pos="450"/>
        </w:tabs>
        <w:ind w:left="450" w:hanging="340"/>
      </w:pP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obligation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authority;</w:t>
      </w:r>
    </w:p>
    <w:p w14:paraId="411BC4C5" w14:textId="77777777" w:rsidR="0047618B" w:rsidRDefault="0047618B">
      <w:pPr>
        <w:pStyle w:val="BodyText"/>
        <w:spacing w:before="11"/>
        <w:rPr>
          <w:sz w:val="23"/>
        </w:rPr>
      </w:pPr>
    </w:p>
    <w:p w14:paraId="411BC4C6" w14:textId="77777777" w:rsidR="0047618B" w:rsidRDefault="004E6265">
      <w:pPr>
        <w:pStyle w:val="ListParagraph"/>
        <w:numPr>
          <w:ilvl w:val="0"/>
          <w:numId w:val="2"/>
        </w:numPr>
        <w:tabs>
          <w:tab w:val="left" w:pos="450"/>
        </w:tabs>
        <w:ind w:left="450" w:hanging="340"/>
      </w:pP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mailing</w:t>
      </w:r>
      <w:r>
        <w:rPr>
          <w:spacing w:val="10"/>
          <w:w w:val="105"/>
        </w:rPr>
        <w:t xml:space="preserve"> </w:t>
      </w:r>
      <w:r>
        <w:rPr>
          <w:w w:val="105"/>
        </w:rPr>
        <w:t>address</w:t>
      </w:r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telephone</w:t>
      </w:r>
      <w:r>
        <w:rPr>
          <w:spacing w:val="10"/>
          <w:w w:val="105"/>
        </w:rPr>
        <w:t xml:space="preserve"> </w:t>
      </w:r>
      <w:r>
        <w:rPr>
          <w:w w:val="105"/>
        </w:rPr>
        <w:t>number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single</w:t>
      </w:r>
      <w:r>
        <w:rPr>
          <w:spacing w:val="10"/>
          <w:w w:val="105"/>
        </w:rPr>
        <w:t xml:space="preserve"> </w:t>
      </w:r>
      <w:r>
        <w:rPr>
          <w:w w:val="105"/>
        </w:rPr>
        <w:t>point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contact;</w:t>
      </w:r>
    </w:p>
    <w:p w14:paraId="411BC4C7" w14:textId="77777777" w:rsidR="0047618B" w:rsidRDefault="0047618B">
      <w:pPr>
        <w:pStyle w:val="BodyText"/>
        <w:spacing w:before="10"/>
        <w:rPr>
          <w:sz w:val="23"/>
        </w:rPr>
      </w:pPr>
    </w:p>
    <w:p w14:paraId="411BC4C8" w14:textId="77777777" w:rsidR="0047618B" w:rsidRDefault="004E6265">
      <w:pPr>
        <w:pStyle w:val="ListParagraph"/>
        <w:numPr>
          <w:ilvl w:val="0"/>
          <w:numId w:val="2"/>
        </w:numPr>
        <w:tabs>
          <w:tab w:val="left" w:pos="450"/>
        </w:tabs>
        <w:spacing w:line="271" w:lineRule="auto"/>
        <w:ind w:right="108" w:firstLine="0"/>
      </w:pPr>
      <w:r>
        <w:rPr>
          <w:w w:val="105"/>
        </w:rPr>
        <w:t>Transportation, routing, or shipping instructions. If the foreign contractor will be required to ship</w:t>
      </w:r>
      <w:r>
        <w:rPr>
          <w:spacing w:val="40"/>
          <w:w w:val="105"/>
        </w:rPr>
        <w:t xml:space="preserve"> </w:t>
      </w:r>
      <w:r>
        <w:rPr>
          <w:w w:val="105"/>
        </w:rPr>
        <w:t>requirements to multiple CONUS-based consignees, detailed shipping instructions concerning each</w:t>
      </w:r>
      <w:r>
        <w:rPr>
          <w:spacing w:val="80"/>
          <w:w w:val="105"/>
        </w:rPr>
        <w:t xml:space="preserve"> </w:t>
      </w:r>
      <w:r>
        <w:rPr>
          <w:w w:val="105"/>
        </w:rPr>
        <w:t>consignee will be provided to the overseas procuring activity; and</w:t>
      </w:r>
    </w:p>
    <w:p w14:paraId="411BC4C9" w14:textId="77777777" w:rsidR="0047618B" w:rsidRDefault="0047618B">
      <w:pPr>
        <w:pStyle w:val="BodyText"/>
        <w:spacing w:before="2"/>
        <w:rPr>
          <w:sz w:val="21"/>
        </w:rPr>
      </w:pPr>
    </w:p>
    <w:p w14:paraId="411BC4CA" w14:textId="77777777" w:rsidR="0047618B" w:rsidRDefault="004E6265">
      <w:pPr>
        <w:pStyle w:val="ListParagraph"/>
        <w:numPr>
          <w:ilvl w:val="0"/>
          <w:numId w:val="2"/>
        </w:numPr>
        <w:tabs>
          <w:tab w:val="left" w:pos="450"/>
        </w:tabs>
        <w:spacing w:line="271" w:lineRule="auto"/>
        <w:ind w:right="178" w:firstLine="0"/>
      </w:pPr>
      <w:r>
        <w:rPr>
          <w:w w:val="105"/>
        </w:rPr>
        <w:t xml:space="preserve">Any special distribution requirements for the contractual documents required beyond the normal </w:t>
      </w:r>
      <w:r>
        <w:rPr>
          <w:spacing w:val="-2"/>
          <w:w w:val="105"/>
        </w:rPr>
        <w:t>distribution.</w:t>
      </w:r>
    </w:p>
    <w:p w14:paraId="411BC4CB" w14:textId="77777777" w:rsidR="0047618B" w:rsidRDefault="0047618B">
      <w:pPr>
        <w:pStyle w:val="BodyText"/>
        <w:spacing w:before="1"/>
        <w:rPr>
          <w:sz w:val="21"/>
        </w:rPr>
      </w:pPr>
    </w:p>
    <w:p w14:paraId="411BC4CC" w14:textId="77777777" w:rsidR="0047618B" w:rsidRDefault="004E6265">
      <w:pPr>
        <w:pStyle w:val="ListParagraph"/>
        <w:numPr>
          <w:ilvl w:val="0"/>
          <w:numId w:val="3"/>
        </w:numPr>
        <w:tabs>
          <w:tab w:val="left" w:pos="442"/>
        </w:tabs>
        <w:spacing w:line="271" w:lineRule="auto"/>
        <w:ind w:right="124" w:firstLine="0"/>
      </w:pPr>
      <w:r>
        <w:rPr>
          <w:w w:val="105"/>
        </w:rPr>
        <w:t>Overseas</w:t>
      </w:r>
      <w:r>
        <w:rPr>
          <w:spacing w:val="40"/>
          <w:w w:val="105"/>
        </w:rPr>
        <w:t xml:space="preserve"> </w:t>
      </w:r>
      <w:r>
        <w:rPr>
          <w:w w:val="105"/>
        </w:rPr>
        <w:t>contracting</w:t>
      </w:r>
      <w:r>
        <w:rPr>
          <w:spacing w:val="40"/>
          <w:w w:val="105"/>
        </w:rPr>
        <w:t xml:space="preserve"> </w:t>
      </w:r>
      <w:r>
        <w:rPr>
          <w:w w:val="105"/>
        </w:rPr>
        <w:t>activities</w:t>
      </w:r>
      <w:r>
        <w:rPr>
          <w:spacing w:val="40"/>
          <w:w w:val="105"/>
        </w:rPr>
        <w:t xml:space="preserve"> </w:t>
      </w:r>
      <w:r>
        <w:rPr>
          <w:w w:val="105"/>
        </w:rPr>
        <w:t>providing</w:t>
      </w:r>
      <w:r>
        <w:rPr>
          <w:spacing w:val="40"/>
          <w:w w:val="105"/>
        </w:rPr>
        <w:t xml:space="preserve"> </w:t>
      </w:r>
      <w:r>
        <w:rPr>
          <w:w w:val="105"/>
        </w:rPr>
        <w:t>courtesy</w:t>
      </w:r>
      <w:r>
        <w:rPr>
          <w:spacing w:val="40"/>
          <w:w w:val="105"/>
        </w:rPr>
        <w:t xml:space="preserve"> </w:t>
      </w:r>
      <w:r>
        <w:rPr>
          <w:w w:val="105"/>
        </w:rPr>
        <w:t>contracting</w:t>
      </w:r>
      <w:r>
        <w:rPr>
          <w:spacing w:val="40"/>
          <w:w w:val="105"/>
        </w:rPr>
        <w:t xml:space="preserve"> </w:t>
      </w:r>
      <w:r>
        <w:rPr>
          <w:w w:val="105"/>
        </w:rPr>
        <w:t>support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CONUS-based requiring activities will, after determining all submitted documentation to be adequate, proceed with</w:t>
      </w:r>
      <w:r>
        <w:rPr>
          <w:spacing w:val="40"/>
          <w:w w:val="105"/>
        </w:rPr>
        <w:t xml:space="preserve"> </w:t>
      </w:r>
      <w:r>
        <w:rPr>
          <w:w w:val="105"/>
        </w:rPr>
        <w:t>the acquisition using the certificate of conformance when appropriate. The AFO supporting the</w:t>
      </w:r>
      <w:r>
        <w:rPr>
          <w:spacing w:val="40"/>
          <w:w w:val="105"/>
        </w:rPr>
        <w:t xml:space="preserve"> </w:t>
      </w:r>
      <w:r>
        <w:rPr>
          <w:w w:val="105"/>
        </w:rPr>
        <w:t>overseas contracting activity should make payments on all transactions. The CONUS requiring base</w:t>
      </w:r>
      <w:r>
        <w:rPr>
          <w:spacing w:val="80"/>
          <w:w w:val="150"/>
        </w:rPr>
        <w:t xml:space="preserve"> </w:t>
      </w:r>
      <w:r>
        <w:rPr>
          <w:w w:val="105"/>
        </w:rPr>
        <w:t>should respond expeditiously to any requests of the overseas contracting activity.</w:t>
      </w:r>
    </w:p>
    <w:p w14:paraId="411BC4CD" w14:textId="77777777" w:rsidR="0047618B" w:rsidRDefault="0047618B">
      <w:pPr>
        <w:pStyle w:val="BodyText"/>
        <w:rPr>
          <w:sz w:val="26"/>
        </w:rPr>
      </w:pPr>
    </w:p>
    <w:p w14:paraId="411BC4CE" w14:textId="77777777" w:rsidR="0047618B" w:rsidRDefault="004E6265">
      <w:pPr>
        <w:pStyle w:val="Heading1"/>
        <w:spacing w:before="205" w:line="273" w:lineRule="auto"/>
        <w:rPr>
          <w:b/>
        </w:rPr>
      </w:pPr>
      <w:r>
        <w:rPr>
          <w:b/>
          <w:spacing w:val="-2"/>
        </w:rPr>
        <w:t>MP5325.70</w:t>
      </w:r>
      <w:r>
        <w:rPr>
          <w:b/>
          <w:spacing w:val="-24"/>
        </w:rPr>
        <w:t xml:space="preserve"> </w:t>
      </w:r>
      <w:r>
        <w:rPr>
          <w:b/>
          <w:spacing w:val="-2"/>
        </w:rPr>
        <w:t>—</w:t>
      </w:r>
      <w:r>
        <w:rPr>
          <w:b/>
          <w:spacing w:val="-24"/>
        </w:rPr>
        <w:t xml:space="preserve"> </w:t>
      </w:r>
      <w:r>
        <w:rPr>
          <w:b/>
          <w:spacing w:val="-2"/>
        </w:rPr>
        <w:t>AUTHORIZATION</w:t>
      </w:r>
      <w:r>
        <w:rPr>
          <w:b/>
          <w:spacing w:val="-24"/>
        </w:rPr>
        <w:t xml:space="preserve"> </w:t>
      </w:r>
      <w:r>
        <w:rPr>
          <w:b/>
          <w:spacing w:val="-2"/>
        </w:rPr>
        <w:t>ACTS,</w:t>
      </w:r>
      <w:r>
        <w:rPr>
          <w:b/>
          <w:spacing w:val="-24"/>
        </w:rPr>
        <w:t xml:space="preserve"> </w:t>
      </w:r>
      <w:r>
        <w:rPr>
          <w:b/>
          <w:spacing w:val="-2"/>
        </w:rPr>
        <w:t xml:space="preserve">APPROPRIATIONS </w:t>
      </w:r>
      <w:r>
        <w:rPr>
          <w:b/>
        </w:rPr>
        <w:t>ACTS,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OTHER</w:t>
      </w:r>
      <w:r>
        <w:rPr>
          <w:b/>
          <w:spacing w:val="-3"/>
        </w:rPr>
        <w:t xml:space="preserve"> </w:t>
      </w:r>
      <w:r>
        <w:rPr>
          <w:b/>
        </w:rPr>
        <w:t>STATUTORY</w:t>
      </w:r>
      <w:r>
        <w:rPr>
          <w:b/>
          <w:spacing w:val="-3"/>
        </w:rPr>
        <w:t xml:space="preserve"> </w:t>
      </w:r>
      <w:r>
        <w:rPr>
          <w:b/>
        </w:rPr>
        <w:t>RESTRICTIONS</w:t>
      </w:r>
      <w:r>
        <w:rPr>
          <w:b/>
          <w:spacing w:val="-3"/>
        </w:rPr>
        <w:t xml:space="preserve"> </w:t>
      </w:r>
      <w:r>
        <w:rPr>
          <w:b/>
        </w:rPr>
        <w:t>ON FOREIGN ACQUISITION</w:t>
      </w:r>
    </w:p>
    <w:p w14:paraId="411BC4CF" w14:textId="77777777" w:rsidR="0047618B" w:rsidRDefault="0047618B">
      <w:pPr>
        <w:pStyle w:val="BodyText"/>
        <w:spacing w:before="5"/>
        <w:rPr>
          <w:rFonts w:ascii="Bookman Old Style"/>
          <w:b/>
          <w:sz w:val="39"/>
        </w:rPr>
      </w:pPr>
    </w:p>
    <w:p w14:paraId="411BC4D0" w14:textId="77777777" w:rsidR="0047618B" w:rsidRDefault="004E6265">
      <w:pPr>
        <w:pStyle w:val="Heading2"/>
        <w:spacing w:before="1"/>
        <w:rPr>
          <w:b/>
        </w:rPr>
      </w:pPr>
      <w:r>
        <w:rPr>
          <w:b/>
        </w:rPr>
        <w:t>MP5325.7002-2</w:t>
      </w:r>
      <w:r>
        <w:rPr>
          <w:b/>
          <w:spacing w:val="-13"/>
        </w:rPr>
        <w:t xml:space="preserve"> </w:t>
      </w:r>
      <w:r>
        <w:rPr>
          <w:b/>
        </w:rPr>
        <w:t>-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Exceptions</w:t>
      </w:r>
    </w:p>
    <w:p w14:paraId="411BC4D1" w14:textId="77777777" w:rsidR="0047618B" w:rsidRDefault="0047618B">
      <w:pPr>
        <w:pStyle w:val="BodyText"/>
        <w:spacing w:before="8"/>
        <w:rPr>
          <w:rFonts w:ascii="Bookman Old Style"/>
          <w:b/>
          <w:sz w:val="42"/>
        </w:rPr>
      </w:pPr>
    </w:p>
    <w:p w14:paraId="411BC4D2" w14:textId="55010655" w:rsidR="0047618B" w:rsidDel="00725B93" w:rsidRDefault="004E6265">
      <w:pPr>
        <w:pStyle w:val="BodyText"/>
        <w:ind w:left="110"/>
        <w:rPr>
          <w:del w:id="6" w:author="ROSSI, AMANDA M CIV USAF HAF SAF/AQCP" w:date="2024-05-16T10:06:00Z"/>
          <w:rFonts w:ascii="Bookman Old Style"/>
          <w:b/>
        </w:rPr>
      </w:pPr>
      <w:commentRangeStart w:id="7"/>
      <w:del w:id="8" w:author="ROSSI, AMANDA M CIV USAF HAF SAF/AQCP" w:date="2024-05-16T10:06:00Z">
        <w:r w:rsidDel="00725B93">
          <w:rPr>
            <w:rFonts w:ascii="Bookman Old Style"/>
            <w:b/>
            <w:spacing w:val="-9"/>
          </w:rPr>
          <w:delText>20</w:delText>
        </w:r>
        <w:r w:rsidR="00993E7A" w:rsidDel="00725B93">
          <w:rPr>
            <w:rFonts w:ascii="Bookman Old Style"/>
            <w:b/>
            <w:spacing w:val="-9"/>
          </w:rPr>
          <w:delText>24</w:delText>
        </w:r>
        <w:r w:rsidDel="00725B93">
          <w:rPr>
            <w:rFonts w:ascii="Bookman Old Style"/>
            <w:b/>
            <w:spacing w:val="-5"/>
          </w:rPr>
          <w:delText xml:space="preserve"> </w:delText>
        </w:r>
        <w:r w:rsidDel="00725B93">
          <w:rPr>
            <w:rFonts w:ascii="Bookman Old Style"/>
            <w:b/>
            <w:spacing w:val="-2"/>
          </w:rPr>
          <w:delText>Edition</w:delText>
        </w:r>
        <w:commentRangeEnd w:id="7"/>
        <w:r w:rsidR="00993E7A" w:rsidDel="00725B93">
          <w:rPr>
            <w:rStyle w:val="CommentReference"/>
          </w:rPr>
          <w:commentReference w:id="7"/>
        </w:r>
      </w:del>
    </w:p>
    <w:p w14:paraId="411BC4D3" w14:textId="77777777" w:rsidR="0047618B" w:rsidRDefault="0047618B">
      <w:pPr>
        <w:pStyle w:val="BodyText"/>
        <w:spacing w:before="9"/>
        <w:rPr>
          <w:rFonts w:ascii="Bookman Old Style"/>
          <w:b/>
          <w:sz w:val="23"/>
        </w:rPr>
      </w:pPr>
    </w:p>
    <w:p w14:paraId="411BC4D4" w14:textId="77777777" w:rsidR="0047618B" w:rsidRDefault="00725B93">
      <w:pPr>
        <w:pStyle w:val="BodyText"/>
        <w:ind w:left="110"/>
      </w:pPr>
      <w:hyperlink w:anchor="_bookmark0" w:history="1">
        <w:r w:rsidR="004E6265">
          <w:rPr>
            <w:color w:val="27314A"/>
            <w:w w:val="105"/>
            <w:u w:val="single" w:color="27314A"/>
          </w:rPr>
          <w:t>MP5325.7002-2-1.</w:t>
        </w:r>
        <w:r w:rsidR="004E6265">
          <w:rPr>
            <w:color w:val="27314A"/>
            <w:spacing w:val="14"/>
            <w:w w:val="105"/>
            <w:u w:val="single" w:color="27314A"/>
          </w:rPr>
          <w:t xml:space="preserve"> </w:t>
        </w:r>
        <w:r w:rsidR="004E6265">
          <w:rPr>
            <w:color w:val="27314A"/>
            <w:w w:val="105"/>
            <w:u w:val="single" w:color="27314A"/>
          </w:rPr>
          <w:t>Domestic</w:t>
        </w:r>
        <w:r w:rsidR="004E6265">
          <w:rPr>
            <w:color w:val="27314A"/>
            <w:spacing w:val="14"/>
            <w:w w:val="105"/>
            <w:u w:val="single" w:color="27314A"/>
          </w:rPr>
          <w:t xml:space="preserve"> </w:t>
        </w:r>
        <w:r w:rsidR="004E6265">
          <w:rPr>
            <w:color w:val="27314A"/>
            <w:w w:val="105"/>
            <w:u w:val="single" w:color="27314A"/>
          </w:rPr>
          <w:t>Non-Availability</w:t>
        </w:r>
        <w:r w:rsidR="004E6265">
          <w:rPr>
            <w:color w:val="27314A"/>
            <w:spacing w:val="15"/>
            <w:w w:val="105"/>
            <w:u w:val="single" w:color="27314A"/>
          </w:rPr>
          <w:t xml:space="preserve"> </w:t>
        </w:r>
        <w:r w:rsidR="004E6265">
          <w:rPr>
            <w:color w:val="27314A"/>
            <w:w w:val="105"/>
            <w:u w:val="single" w:color="27314A"/>
          </w:rPr>
          <w:t>Determinations</w:t>
        </w:r>
        <w:r w:rsidR="004E6265">
          <w:rPr>
            <w:color w:val="27314A"/>
            <w:spacing w:val="14"/>
            <w:w w:val="105"/>
            <w:u w:val="single" w:color="27314A"/>
          </w:rPr>
          <w:t xml:space="preserve"> </w:t>
        </w:r>
        <w:r w:rsidR="004E6265">
          <w:rPr>
            <w:color w:val="27314A"/>
            <w:w w:val="105"/>
            <w:u w:val="single" w:color="27314A"/>
          </w:rPr>
          <w:t>(DNAD)</w:t>
        </w:r>
        <w:r w:rsidR="004E6265">
          <w:rPr>
            <w:color w:val="27314A"/>
            <w:spacing w:val="15"/>
            <w:w w:val="105"/>
            <w:u w:val="single" w:color="27314A"/>
          </w:rPr>
          <w:t xml:space="preserve"> </w:t>
        </w:r>
        <w:r w:rsidR="004E6265">
          <w:rPr>
            <w:color w:val="27314A"/>
            <w:w w:val="105"/>
            <w:u w:val="single" w:color="27314A"/>
          </w:rPr>
          <w:t>Under</w:t>
        </w:r>
        <w:r w:rsidR="004E6265">
          <w:rPr>
            <w:color w:val="27314A"/>
            <w:spacing w:val="14"/>
            <w:w w:val="105"/>
            <w:u w:val="single" w:color="27314A"/>
          </w:rPr>
          <w:t xml:space="preserve"> </w:t>
        </w:r>
        <w:r w:rsidR="004E6265">
          <w:rPr>
            <w:color w:val="27314A"/>
            <w:w w:val="105"/>
            <w:u w:val="single" w:color="27314A"/>
          </w:rPr>
          <w:t>DFARS</w:t>
        </w:r>
        <w:r w:rsidR="004E6265">
          <w:rPr>
            <w:color w:val="27314A"/>
            <w:spacing w:val="14"/>
            <w:w w:val="105"/>
            <w:u w:val="single" w:color="27314A"/>
          </w:rPr>
          <w:t xml:space="preserve"> </w:t>
        </w:r>
        <w:r w:rsidR="004E6265">
          <w:rPr>
            <w:color w:val="27314A"/>
            <w:spacing w:val="-2"/>
            <w:w w:val="105"/>
            <w:u w:val="single" w:color="27314A"/>
          </w:rPr>
          <w:t>225.7002</w:t>
        </w:r>
      </w:hyperlink>
    </w:p>
    <w:p w14:paraId="411BC4D5" w14:textId="77777777" w:rsidR="0047618B" w:rsidRDefault="0047618B">
      <w:pPr>
        <w:pStyle w:val="BodyText"/>
        <w:spacing w:before="9"/>
        <w:rPr>
          <w:sz w:val="15"/>
        </w:rPr>
      </w:pPr>
    </w:p>
    <w:p w14:paraId="411BC4D6" w14:textId="77777777" w:rsidR="0047618B" w:rsidRDefault="00725B93">
      <w:pPr>
        <w:pStyle w:val="BodyText"/>
        <w:spacing w:before="95"/>
        <w:ind w:left="110"/>
      </w:pPr>
      <w:hyperlink w:anchor="_bookmark0" w:history="1">
        <w:r w:rsidR="004E6265">
          <w:rPr>
            <w:color w:val="27314A"/>
            <w:w w:val="105"/>
            <w:u w:val="single" w:color="27314A"/>
          </w:rPr>
          <w:t>MP5325.7002-2-2.</w:t>
        </w:r>
        <w:r w:rsidR="004E6265">
          <w:rPr>
            <w:color w:val="27314A"/>
            <w:spacing w:val="20"/>
            <w:w w:val="105"/>
            <w:u w:val="single" w:color="27314A"/>
          </w:rPr>
          <w:t xml:space="preserve"> </w:t>
        </w:r>
        <w:r w:rsidR="004E6265">
          <w:rPr>
            <w:color w:val="27314A"/>
            <w:w w:val="105"/>
            <w:u w:val="single" w:color="27314A"/>
          </w:rPr>
          <w:t>DNAD</w:t>
        </w:r>
        <w:r w:rsidR="004E6265">
          <w:rPr>
            <w:color w:val="27314A"/>
            <w:spacing w:val="21"/>
            <w:w w:val="105"/>
            <w:u w:val="single" w:color="27314A"/>
          </w:rPr>
          <w:t xml:space="preserve"> </w:t>
        </w:r>
        <w:r w:rsidR="004E6265">
          <w:rPr>
            <w:color w:val="27314A"/>
            <w:spacing w:val="-2"/>
            <w:w w:val="105"/>
            <w:u w:val="single" w:color="27314A"/>
          </w:rPr>
          <w:t>Exception</w:t>
        </w:r>
      </w:hyperlink>
    </w:p>
    <w:p w14:paraId="411BC4D7" w14:textId="77777777" w:rsidR="0047618B" w:rsidRDefault="0047618B">
      <w:pPr>
        <w:pStyle w:val="BodyText"/>
        <w:rPr>
          <w:sz w:val="20"/>
        </w:rPr>
      </w:pPr>
    </w:p>
    <w:p w14:paraId="411BC4D8" w14:textId="77777777" w:rsidR="0047618B" w:rsidRDefault="0047618B">
      <w:pPr>
        <w:pStyle w:val="BodyText"/>
        <w:spacing w:before="10"/>
        <w:rPr>
          <w:sz w:val="16"/>
        </w:rPr>
      </w:pPr>
    </w:p>
    <w:p w14:paraId="411BC4D9" w14:textId="77777777" w:rsidR="0047618B" w:rsidRDefault="004E6265">
      <w:pPr>
        <w:pStyle w:val="BodyText"/>
        <w:spacing w:before="99" w:line="273" w:lineRule="auto"/>
        <w:ind w:left="110"/>
        <w:rPr>
          <w:rFonts w:ascii="Bookman Old Style"/>
          <w:b/>
        </w:rPr>
      </w:pPr>
      <w:r>
        <w:rPr>
          <w:rFonts w:ascii="Bookman Old Style"/>
          <w:b/>
          <w:spacing w:val="-2"/>
        </w:rPr>
        <w:t>MP5325.7002-2-1.</w:t>
      </w:r>
      <w:r>
        <w:rPr>
          <w:rFonts w:ascii="Bookman Old Style"/>
          <w:b/>
          <w:spacing w:val="-16"/>
        </w:rPr>
        <w:t xml:space="preserve"> </w:t>
      </w:r>
      <w:r>
        <w:rPr>
          <w:rFonts w:ascii="Bookman Old Style"/>
          <w:b/>
          <w:spacing w:val="-2"/>
        </w:rPr>
        <w:t>Domestic</w:t>
      </w:r>
      <w:r>
        <w:rPr>
          <w:rFonts w:ascii="Bookman Old Style"/>
          <w:b/>
          <w:spacing w:val="-16"/>
        </w:rPr>
        <w:t xml:space="preserve"> </w:t>
      </w:r>
      <w:r>
        <w:rPr>
          <w:rFonts w:ascii="Bookman Old Style"/>
          <w:b/>
          <w:spacing w:val="-2"/>
        </w:rPr>
        <w:t>Non-Availability</w:t>
      </w:r>
      <w:r>
        <w:rPr>
          <w:rFonts w:ascii="Bookman Old Style"/>
          <w:b/>
          <w:spacing w:val="-16"/>
        </w:rPr>
        <w:t xml:space="preserve"> </w:t>
      </w:r>
      <w:r>
        <w:rPr>
          <w:rFonts w:ascii="Bookman Old Style"/>
          <w:b/>
          <w:spacing w:val="-2"/>
        </w:rPr>
        <w:t>Determinations</w:t>
      </w:r>
      <w:r>
        <w:rPr>
          <w:rFonts w:ascii="Bookman Old Style"/>
          <w:b/>
          <w:spacing w:val="-16"/>
        </w:rPr>
        <w:t xml:space="preserve"> </w:t>
      </w:r>
      <w:r>
        <w:rPr>
          <w:rFonts w:ascii="Bookman Old Style"/>
          <w:b/>
          <w:spacing w:val="-2"/>
        </w:rPr>
        <w:t>(DNAD)</w:t>
      </w:r>
      <w:r>
        <w:rPr>
          <w:rFonts w:ascii="Bookman Old Style"/>
          <w:b/>
          <w:spacing w:val="-16"/>
        </w:rPr>
        <w:t xml:space="preserve"> </w:t>
      </w:r>
      <w:r>
        <w:rPr>
          <w:rFonts w:ascii="Bookman Old Style"/>
          <w:b/>
          <w:spacing w:val="-2"/>
        </w:rPr>
        <w:t>Under</w:t>
      </w:r>
      <w:r>
        <w:rPr>
          <w:rFonts w:ascii="Bookman Old Style"/>
          <w:b/>
          <w:spacing w:val="-16"/>
        </w:rPr>
        <w:t xml:space="preserve"> </w:t>
      </w:r>
      <w:r>
        <w:rPr>
          <w:rFonts w:ascii="Bookman Old Style"/>
          <w:b/>
          <w:spacing w:val="-2"/>
        </w:rPr>
        <w:t>DFARS 225.7002</w:t>
      </w:r>
    </w:p>
    <w:p w14:paraId="411BC4DA" w14:textId="77777777" w:rsidR="0047618B" w:rsidRDefault="0047618B">
      <w:pPr>
        <w:pStyle w:val="BodyText"/>
        <w:rPr>
          <w:rFonts w:ascii="Bookman Old Style"/>
          <w:b/>
          <w:sz w:val="26"/>
        </w:rPr>
      </w:pPr>
    </w:p>
    <w:p w14:paraId="411BC4DB" w14:textId="77777777" w:rsidR="0047618B" w:rsidRDefault="004E6265">
      <w:pPr>
        <w:pStyle w:val="BodyText"/>
        <w:spacing w:before="184"/>
        <w:ind w:left="110"/>
      </w:pPr>
      <w:r>
        <w:rPr>
          <w:w w:val="105"/>
        </w:rPr>
        <w:t>Follow</w:t>
      </w:r>
      <w:r>
        <w:rPr>
          <w:spacing w:val="12"/>
          <w:w w:val="105"/>
        </w:rPr>
        <w:t xml:space="preserve"> </w:t>
      </w:r>
      <w:r>
        <w:rPr>
          <w:w w:val="105"/>
        </w:rPr>
        <w:t>these</w:t>
      </w:r>
      <w:r>
        <w:rPr>
          <w:spacing w:val="12"/>
          <w:w w:val="105"/>
        </w:rPr>
        <w:t xml:space="preserve"> </w:t>
      </w:r>
      <w:r>
        <w:rPr>
          <w:w w:val="105"/>
        </w:rPr>
        <w:t>mandatory</w:t>
      </w:r>
      <w:r>
        <w:rPr>
          <w:spacing w:val="12"/>
          <w:w w:val="105"/>
        </w:rPr>
        <w:t xml:space="preserve"> </w:t>
      </w:r>
      <w:r>
        <w:rPr>
          <w:w w:val="105"/>
        </w:rPr>
        <w:t>procedures</w:t>
      </w:r>
      <w:r>
        <w:rPr>
          <w:spacing w:val="12"/>
          <w:w w:val="105"/>
        </w:rPr>
        <w:t xml:space="preserve"> </w:t>
      </w:r>
      <w:r>
        <w:rPr>
          <w:w w:val="105"/>
        </w:rPr>
        <w:t>when</w:t>
      </w:r>
      <w:r>
        <w:rPr>
          <w:spacing w:val="12"/>
          <w:w w:val="105"/>
        </w:rPr>
        <w:t xml:space="preserve"> </w:t>
      </w:r>
      <w:r>
        <w:rPr>
          <w:w w:val="105"/>
        </w:rPr>
        <w:t>requesting</w:t>
      </w:r>
      <w:r>
        <w:rPr>
          <w:spacing w:val="12"/>
          <w:w w:val="105"/>
        </w:rPr>
        <w:t xml:space="preserve"> </w:t>
      </w:r>
      <w:r>
        <w:rPr>
          <w:w w:val="105"/>
        </w:rPr>
        <w:t>approval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purchase</w:t>
      </w:r>
      <w:r>
        <w:rPr>
          <w:spacing w:val="12"/>
          <w:w w:val="105"/>
        </w:rPr>
        <w:t xml:space="preserve"> </w:t>
      </w:r>
      <w:r>
        <w:rPr>
          <w:w w:val="105"/>
        </w:rPr>
        <w:t>restricted</w:t>
      </w:r>
      <w:r>
        <w:rPr>
          <w:spacing w:val="12"/>
          <w:w w:val="105"/>
        </w:rPr>
        <w:t xml:space="preserve"> </w:t>
      </w:r>
      <w:r>
        <w:rPr>
          <w:w w:val="105"/>
        </w:rPr>
        <w:t>items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under</w:t>
      </w:r>
    </w:p>
    <w:p w14:paraId="411BC4DC" w14:textId="77777777" w:rsidR="0047618B" w:rsidRDefault="0047618B">
      <w:pPr>
        <w:sectPr w:rsidR="0047618B">
          <w:pgSz w:w="11910" w:h="16840"/>
          <w:pgMar w:top="820" w:right="740" w:bottom="280" w:left="740" w:header="720" w:footer="720" w:gutter="0"/>
          <w:cols w:space="720"/>
        </w:sectPr>
      </w:pPr>
    </w:p>
    <w:p w14:paraId="411BC4DD" w14:textId="77777777" w:rsidR="0047618B" w:rsidRDefault="00725B93">
      <w:pPr>
        <w:pStyle w:val="BodyText"/>
        <w:spacing w:before="82" w:line="271" w:lineRule="auto"/>
        <w:ind w:left="110" w:right="133"/>
      </w:pPr>
      <w:hyperlink r:id="rId19" w:anchor="DFARS-225.7002">
        <w:r w:rsidR="004E6265">
          <w:rPr>
            <w:color w:val="27314A"/>
            <w:w w:val="105"/>
            <w:u w:val="single" w:color="27314A"/>
          </w:rPr>
          <w:t>DFARS</w:t>
        </w:r>
        <w:r w:rsidR="004E6265">
          <w:rPr>
            <w:color w:val="27314A"/>
            <w:spacing w:val="40"/>
            <w:w w:val="105"/>
            <w:u w:val="single" w:color="27314A"/>
          </w:rPr>
          <w:t xml:space="preserve"> </w:t>
        </w:r>
        <w:r w:rsidR="004E6265">
          <w:rPr>
            <w:color w:val="27314A"/>
            <w:w w:val="105"/>
            <w:u w:val="single" w:color="27314A"/>
          </w:rPr>
          <w:t>225.7002</w:t>
        </w:r>
      </w:hyperlink>
      <w:r w:rsidR="004E6265">
        <w:rPr>
          <w:w w:val="105"/>
        </w:rPr>
        <w:t>;</w:t>
      </w:r>
      <w:r w:rsidR="004E6265">
        <w:rPr>
          <w:spacing w:val="40"/>
          <w:w w:val="105"/>
        </w:rPr>
        <w:t xml:space="preserve"> </w:t>
      </w:r>
      <w:r w:rsidR="004E6265">
        <w:rPr>
          <w:w w:val="105"/>
        </w:rPr>
        <w:t>for</w:t>
      </w:r>
      <w:r w:rsidR="004E6265">
        <w:rPr>
          <w:spacing w:val="40"/>
          <w:w w:val="105"/>
        </w:rPr>
        <w:t xml:space="preserve"> </w:t>
      </w:r>
      <w:r w:rsidR="004E6265">
        <w:rPr>
          <w:w w:val="105"/>
        </w:rPr>
        <w:t>example,</w:t>
      </w:r>
      <w:r w:rsidR="004E6265">
        <w:rPr>
          <w:spacing w:val="40"/>
          <w:w w:val="105"/>
        </w:rPr>
        <w:t xml:space="preserve"> </w:t>
      </w:r>
      <w:r w:rsidR="004E6265">
        <w:rPr>
          <w:w w:val="105"/>
        </w:rPr>
        <w:t>food,</w:t>
      </w:r>
      <w:r w:rsidR="004E6265">
        <w:rPr>
          <w:spacing w:val="40"/>
          <w:w w:val="105"/>
        </w:rPr>
        <w:t xml:space="preserve"> </w:t>
      </w:r>
      <w:r w:rsidR="004E6265">
        <w:rPr>
          <w:w w:val="105"/>
        </w:rPr>
        <w:t>clothing,</w:t>
      </w:r>
      <w:r w:rsidR="004E6265">
        <w:rPr>
          <w:spacing w:val="40"/>
          <w:w w:val="105"/>
        </w:rPr>
        <w:t xml:space="preserve"> </w:t>
      </w:r>
      <w:r w:rsidR="004E6265">
        <w:rPr>
          <w:w w:val="105"/>
        </w:rPr>
        <w:t>tents,</w:t>
      </w:r>
      <w:r w:rsidR="004E6265">
        <w:rPr>
          <w:spacing w:val="40"/>
          <w:w w:val="105"/>
        </w:rPr>
        <w:t xml:space="preserve"> </w:t>
      </w:r>
      <w:r w:rsidR="004E6265">
        <w:rPr>
          <w:w w:val="105"/>
        </w:rPr>
        <w:t>tarpaulins,</w:t>
      </w:r>
      <w:r w:rsidR="004E6265">
        <w:rPr>
          <w:spacing w:val="40"/>
          <w:w w:val="105"/>
        </w:rPr>
        <w:t xml:space="preserve"> </w:t>
      </w:r>
      <w:r w:rsidR="004E6265">
        <w:rPr>
          <w:w w:val="105"/>
        </w:rPr>
        <w:t>covers,</w:t>
      </w:r>
      <w:r w:rsidR="004E6265">
        <w:rPr>
          <w:spacing w:val="40"/>
          <w:w w:val="105"/>
        </w:rPr>
        <w:t xml:space="preserve"> </w:t>
      </w:r>
      <w:r w:rsidR="004E6265">
        <w:rPr>
          <w:w w:val="105"/>
        </w:rPr>
        <w:t>cotton,</w:t>
      </w:r>
      <w:r w:rsidR="004E6265">
        <w:rPr>
          <w:spacing w:val="40"/>
          <w:w w:val="105"/>
        </w:rPr>
        <w:t xml:space="preserve"> </w:t>
      </w:r>
      <w:r w:rsidR="004E6265">
        <w:rPr>
          <w:w w:val="105"/>
        </w:rPr>
        <w:t>and</w:t>
      </w:r>
      <w:r w:rsidR="004E6265">
        <w:rPr>
          <w:spacing w:val="40"/>
          <w:w w:val="105"/>
        </w:rPr>
        <w:t xml:space="preserve"> </w:t>
      </w:r>
      <w:r w:rsidR="004E6265">
        <w:rPr>
          <w:w w:val="105"/>
        </w:rPr>
        <w:t>hand</w:t>
      </w:r>
      <w:r w:rsidR="004E6265">
        <w:rPr>
          <w:spacing w:val="40"/>
          <w:w w:val="105"/>
        </w:rPr>
        <w:t xml:space="preserve"> </w:t>
      </w:r>
      <w:r w:rsidR="004E6265">
        <w:rPr>
          <w:w w:val="105"/>
        </w:rPr>
        <w:t>or measuring tools. The requirement to comply with these statutory and regulatory restrictions applies</w:t>
      </w:r>
      <w:r w:rsidR="004E6265">
        <w:rPr>
          <w:spacing w:val="80"/>
          <w:w w:val="150"/>
        </w:rPr>
        <w:t xml:space="preserve"> </w:t>
      </w:r>
      <w:r w:rsidR="004E6265">
        <w:rPr>
          <w:w w:val="105"/>
        </w:rPr>
        <w:t>to</w:t>
      </w:r>
      <w:r w:rsidR="004E6265">
        <w:rPr>
          <w:spacing w:val="23"/>
          <w:w w:val="105"/>
        </w:rPr>
        <w:t xml:space="preserve"> </w:t>
      </w:r>
      <w:r w:rsidR="004E6265">
        <w:rPr>
          <w:w w:val="105"/>
        </w:rPr>
        <w:t>procurements</w:t>
      </w:r>
      <w:r w:rsidR="004E6265">
        <w:rPr>
          <w:spacing w:val="23"/>
          <w:w w:val="105"/>
        </w:rPr>
        <w:t xml:space="preserve"> </w:t>
      </w:r>
      <w:r w:rsidR="004E6265">
        <w:rPr>
          <w:w w:val="105"/>
        </w:rPr>
        <w:t>in</w:t>
      </w:r>
      <w:r w:rsidR="004E6265">
        <w:rPr>
          <w:spacing w:val="23"/>
          <w:w w:val="105"/>
        </w:rPr>
        <w:t xml:space="preserve"> </w:t>
      </w:r>
      <w:r w:rsidR="004E6265">
        <w:rPr>
          <w:w w:val="105"/>
        </w:rPr>
        <w:t>excess</w:t>
      </w:r>
      <w:r w:rsidR="004E6265">
        <w:rPr>
          <w:spacing w:val="23"/>
          <w:w w:val="105"/>
        </w:rPr>
        <w:t xml:space="preserve"> </w:t>
      </w:r>
      <w:r w:rsidR="004E6265">
        <w:rPr>
          <w:w w:val="105"/>
        </w:rPr>
        <w:t>of</w:t>
      </w:r>
      <w:r w:rsidR="004E6265">
        <w:rPr>
          <w:spacing w:val="23"/>
          <w:w w:val="105"/>
        </w:rPr>
        <w:t xml:space="preserve"> </w:t>
      </w:r>
      <w:r w:rsidR="004E6265">
        <w:rPr>
          <w:w w:val="105"/>
        </w:rPr>
        <w:t>$150,000.</w:t>
      </w:r>
      <w:r w:rsidR="004E6265">
        <w:rPr>
          <w:spacing w:val="23"/>
          <w:w w:val="105"/>
        </w:rPr>
        <w:t xml:space="preserve"> </w:t>
      </w:r>
      <w:r w:rsidR="004E6265">
        <w:rPr>
          <w:w w:val="105"/>
        </w:rPr>
        <w:t>This</w:t>
      </w:r>
      <w:r w:rsidR="004E6265">
        <w:rPr>
          <w:spacing w:val="23"/>
          <w:w w:val="105"/>
        </w:rPr>
        <w:t xml:space="preserve"> </w:t>
      </w:r>
      <w:r w:rsidR="004E6265">
        <w:rPr>
          <w:w w:val="105"/>
        </w:rPr>
        <w:t>MP</w:t>
      </w:r>
      <w:r w:rsidR="004E6265">
        <w:rPr>
          <w:spacing w:val="23"/>
          <w:w w:val="105"/>
        </w:rPr>
        <w:t xml:space="preserve"> </w:t>
      </w:r>
      <w:r w:rsidR="004E6265">
        <w:rPr>
          <w:w w:val="105"/>
        </w:rPr>
        <w:t>provides</w:t>
      </w:r>
      <w:r w:rsidR="004E6265">
        <w:rPr>
          <w:spacing w:val="23"/>
          <w:w w:val="105"/>
        </w:rPr>
        <w:t xml:space="preserve"> </w:t>
      </w:r>
      <w:r w:rsidR="004E6265">
        <w:rPr>
          <w:w w:val="105"/>
        </w:rPr>
        <w:t>assistance</w:t>
      </w:r>
      <w:r w:rsidR="004E6265">
        <w:rPr>
          <w:spacing w:val="23"/>
          <w:w w:val="105"/>
        </w:rPr>
        <w:t xml:space="preserve"> </w:t>
      </w:r>
      <w:r w:rsidR="004E6265">
        <w:rPr>
          <w:w w:val="105"/>
        </w:rPr>
        <w:t>in</w:t>
      </w:r>
      <w:r w:rsidR="004E6265">
        <w:rPr>
          <w:spacing w:val="23"/>
          <w:w w:val="105"/>
        </w:rPr>
        <w:t xml:space="preserve"> </w:t>
      </w:r>
      <w:r w:rsidR="004E6265">
        <w:rPr>
          <w:w w:val="105"/>
        </w:rPr>
        <w:t>determining</w:t>
      </w:r>
      <w:r w:rsidR="004E6265">
        <w:rPr>
          <w:spacing w:val="23"/>
          <w:w w:val="105"/>
        </w:rPr>
        <w:t xml:space="preserve"> </w:t>
      </w:r>
      <w:r w:rsidR="004E6265">
        <w:rPr>
          <w:w w:val="105"/>
        </w:rPr>
        <w:t>the</w:t>
      </w:r>
      <w:r w:rsidR="004E6265">
        <w:rPr>
          <w:spacing w:val="23"/>
          <w:w w:val="105"/>
        </w:rPr>
        <w:t xml:space="preserve"> </w:t>
      </w:r>
      <w:r w:rsidR="004E6265">
        <w:rPr>
          <w:w w:val="105"/>
        </w:rPr>
        <w:t>applicability of</w:t>
      </w:r>
      <w:r w:rsidR="004E6265">
        <w:rPr>
          <w:spacing w:val="19"/>
          <w:w w:val="105"/>
        </w:rPr>
        <w:t xml:space="preserve"> </w:t>
      </w:r>
      <w:r w:rsidR="004E6265">
        <w:rPr>
          <w:w w:val="105"/>
        </w:rPr>
        <w:t>restrictions</w:t>
      </w:r>
      <w:r w:rsidR="004E6265">
        <w:rPr>
          <w:spacing w:val="19"/>
          <w:w w:val="105"/>
        </w:rPr>
        <w:t xml:space="preserve"> </w:t>
      </w:r>
      <w:r w:rsidR="004E6265">
        <w:rPr>
          <w:w w:val="105"/>
        </w:rPr>
        <w:t>when</w:t>
      </w:r>
      <w:r w:rsidR="004E6265">
        <w:rPr>
          <w:spacing w:val="19"/>
          <w:w w:val="105"/>
        </w:rPr>
        <w:t xml:space="preserve"> </w:t>
      </w:r>
      <w:r w:rsidR="004E6265">
        <w:rPr>
          <w:w w:val="105"/>
        </w:rPr>
        <w:t>drafting</w:t>
      </w:r>
      <w:r w:rsidR="004E6265">
        <w:rPr>
          <w:spacing w:val="19"/>
          <w:w w:val="105"/>
        </w:rPr>
        <w:t xml:space="preserve"> </w:t>
      </w:r>
      <w:r w:rsidR="004E6265">
        <w:rPr>
          <w:w w:val="105"/>
        </w:rPr>
        <w:t>a</w:t>
      </w:r>
      <w:r w:rsidR="004E6265">
        <w:rPr>
          <w:spacing w:val="19"/>
          <w:w w:val="105"/>
        </w:rPr>
        <w:t xml:space="preserve"> </w:t>
      </w:r>
      <w:r w:rsidR="004E6265">
        <w:rPr>
          <w:w w:val="105"/>
        </w:rPr>
        <w:t>DNAD.</w:t>
      </w:r>
      <w:r w:rsidR="004E6265">
        <w:rPr>
          <w:spacing w:val="19"/>
          <w:w w:val="105"/>
        </w:rPr>
        <w:t xml:space="preserve"> </w:t>
      </w:r>
      <w:r w:rsidR="004E6265">
        <w:rPr>
          <w:w w:val="105"/>
        </w:rPr>
        <w:t>A</w:t>
      </w:r>
      <w:r w:rsidR="004E6265">
        <w:rPr>
          <w:spacing w:val="19"/>
          <w:w w:val="105"/>
        </w:rPr>
        <w:t xml:space="preserve"> </w:t>
      </w:r>
      <w:r w:rsidR="004E6265">
        <w:rPr>
          <w:w w:val="105"/>
        </w:rPr>
        <w:t>DNAD</w:t>
      </w:r>
      <w:r w:rsidR="004E6265">
        <w:rPr>
          <w:spacing w:val="19"/>
          <w:w w:val="105"/>
        </w:rPr>
        <w:t xml:space="preserve"> </w:t>
      </w:r>
      <w:r w:rsidR="004E6265">
        <w:rPr>
          <w:w w:val="105"/>
        </w:rPr>
        <w:t>must</w:t>
      </w:r>
      <w:r w:rsidR="004E6265">
        <w:rPr>
          <w:spacing w:val="19"/>
          <w:w w:val="105"/>
        </w:rPr>
        <w:t xml:space="preserve"> </w:t>
      </w:r>
      <w:r w:rsidR="004E6265">
        <w:rPr>
          <w:w w:val="105"/>
        </w:rPr>
        <w:t>be</w:t>
      </w:r>
      <w:r w:rsidR="004E6265">
        <w:rPr>
          <w:spacing w:val="19"/>
          <w:w w:val="105"/>
        </w:rPr>
        <w:t xml:space="preserve"> </w:t>
      </w:r>
      <w:r w:rsidR="004E6265">
        <w:rPr>
          <w:w w:val="105"/>
        </w:rPr>
        <w:t>tailored</w:t>
      </w:r>
      <w:r w:rsidR="004E6265">
        <w:rPr>
          <w:spacing w:val="19"/>
          <w:w w:val="105"/>
        </w:rPr>
        <w:t xml:space="preserve"> </w:t>
      </w:r>
      <w:r w:rsidR="004E6265">
        <w:rPr>
          <w:w w:val="105"/>
        </w:rPr>
        <w:t>to</w:t>
      </w:r>
      <w:r w:rsidR="004E6265">
        <w:rPr>
          <w:spacing w:val="19"/>
          <w:w w:val="105"/>
        </w:rPr>
        <w:t xml:space="preserve"> </w:t>
      </w:r>
      <w:r w:rsidR="004E6265">
        <w:rPr>
          <w:w w:val="105"/>
        </w:rPr>
        <w:t>your</w:t>
      </w:r>
      <w:r w:rsidR="004E6265">
        <w:rPr>
          <w:spacing w:val="19"/>
          <w:w w:val="105"/>
        </w:rPr>
        <w:t xml:space="preserve"> </w:t>
      </w:r>
      <w:r w:rsidR="004E6265">
        <w:rPr>
          <w:w w:val="105"/>
        </w:rPr>
        <w:t>acquisition.</w:t>
      </w:r>
      <w:r w:rsidR="004E6265">
        <w:rPr>
          <w:spacing w:val="19"/>
          <w:w w:val="105"/>
        </w:rPr>
        <w:t xml:space="preserve"> </w:t>
      </w:r>
      <w:r w:rsidR="004E6265">
        <w:rPr>
          <w:w w:val="105"/>
        </w:rPr>
        <w:t>In</w:t>
      </w:r>
      <w:r w:rsidR="004E6265">
        <w:rPr>
          <w:spacing w:val="19"/>
          <w:w w:val="105"/>
        </w:rPr>
        <w:t xml:space="preserve"> </w:t>
      </w:r>
      <w:r w:rsidR="004E6265">
        <w:rPr>
          <w:w w:val="105"/>
        </w:rPr>
        <w:t>some</w:t>
      </w:r>
      <w:r w:rsidR="004E6265">
        <w:rPr>
          <w:spacing w:val="19"/>
          <w:w w:val="105"/>
        </w:rPr>
        <w:t xml:space="preserve"> </w:t>
      </w:r>
      <w:r w:rsidR="004E6265">
        <w:rPr>
          <w:w w:val="105"/>
        </w:rPr>
        <w:t>cases,</w:t>
      </w:r>
      <w:r w:rsidR="004E6265">
        <w:rPr>
          <w:spacing w:val="19"/>
          <w:w w:val="105"/>
        </w:rPr>
        <w:t xml:space="preserve"> </w:t>
      </w:r>
      <w:r w:rsidR="004E6265">
        <w:rPr>
          <w:w w:val="105"/>
        </w:rPr>
        <w:t xml:space="preserve">it may not be possible to obtain all of the data specified in the </w:t>
      </w:r>
      <w:hyperlink r:id="rId20">
        <w:r w:rsidR="004E6265">
          <w:rPr>
            <w:color w:val="27314A"/>
            <w:w w:val="105"/>
            <w:u w:val="single" w:color="27314A"/>
          </w:rPr>
          <w:t>DNAD</w:t>
        </w:r>
      </w:hyperlink>
      <w:r w:rsidR="004E6265">
        <w:rPr>
          <w:color w:val="27314A"/>
          <w:w w:val="105"/>
        </w:rPr>
        <w:t xml:space="preserve"> </w:t>
      </w:r>
      <w:r w:rsidR="004E6265">
        <w:rPr>
          <w:w w:val="105"/>
        </w:rPr>
        <w:t>template; however, contracting</w:t>
      </w:r>
      <w:r w:rsidR="004E6265">
        <w:rPr>
          <w:spacing w:val="80"/>
          <w:w w:val="105"/>
        </w:rPr>
        <w:t xml:space="preserve"> </w:t>
      </w:r>
      <w:r w:rsidR="004E6265">
        <w:rPr>
          <w:w w:val="105"/>
        </w:rPr>
        <w:t>officers</w:t>
      </w:r>
      <w:r w:rsidR="004E6265">
        <w:rPr>
          <w:spacing w:val="29"/>
          <w:w w:val="105"/>
        </w:rPr>
        <w:t xml:space="preserve"> </w:t>
      </w:r>
      <w:r w:rsidR="004E6265">
        <w:rPr>
          <w:w w:val="105"/>
        </w:rPr>
        <w:t>should</w:t>
      </w:r>
      <w:r w:rsidR="004E6265">
        <w:rPr>
          <w:spacing w:val="29"/>
          <w:w w:val="105"/>
        </w:rPr>
        <w:t xml:space="preserve"> </w:t>
      </w:r>
      <w:r w:rsidR="004E6265">
        <w:rPr>
          <w:w w:val="105"/>
        </w:rPr>
        <w:t>make</w:t>
      </w:r>
      <w:r w:rsidR="004E6265">
        <w:rPr>
          <w:spacing w:val="29"/>
          <w:w w:val="105"/>
        </w:rPr>
        <w:t xml:space="preserve"> </w:t>
      </w:r>
      <w:r w:rsidR="004E6265">
        <w:rPr>
          <w:w w:val="105"/>
        </w:rPr>
        <w:t>every</w:t>
      </w:r>
      <w:r w:rsidR="004E6265">
        <w:rPr>
          <w:spacing w:val="29"/>
          <w:w w:val="105"/>
        </w:rPr>
        <w:t xml:space="preserve"> </w:t>
      </w:r>
      <w:r w:rsidR="004E6265">
        <w:rPr>
          <w:w w:val="105"/>
        </w:rPr>
        <w:t>effort</w:t>
      </w:r>
      <w:r w:rsidR="004E6265">
        <w:rPr>
          <w:spacing w:val="29"/>
          <w:w w:val="105"/>
        </w:rPr>
        <w:t xml:space="preserve"> </w:t>
      </w:r>
      <w:r w:rsidR="004E6265">
        <w:rPr>
          <w:w w:val="105"/>
        </w:rPr>
        <w:t>to</w:t>
      </w:r>
      <w:r w:rsidR="004E6265">
        <w:rPr>
          <w:spacing w:val="29"/>
          <w:w w:val="105"/>
        </w:rPr>
        <w:t xml:space="preserve"> </w:t>
      </w:r>
      <w:r w:rsidR="004E6265">
        <w:rPr>
          <w:w w:val="105"/>
        </w:rPr>
        <w:t>do</w:t>
      </w:r>
      <w:r w:rsidR="004E6265">
        <w:rPr>
          <w:spacing w:val="29"/>
          <w:w w:val="105"/>
        </w:rPr>
        <w:t xml:space="preserve"> </w:t>
      </w:r>
      <w:r w:rsidR="004E6265">
        <w:rPr>
          <w:w w:val="105"/>
        </w:rPr>
        <w:t>so.</w:t>
      </w:r>
      <w:r w:rsidR="004E6265">
        <w:rPr>
          <w:spacing w:val="29"/>
          <w:w w:val="105"/>
        </w:rPr>
        <w:t xml:space="preserve"> </w:t>
      </w:r>
      <w:r w:rsidR="004E6265">
        <w:rPr>
          <w:w w:val="105"/>
        </w:rPr>
        <w:t>See</w:t>
      </w:r>
      <w:r w:rsidR="004E6265">
        <w:rPr>
          <w:spacing w:val="31"/>
          <w:w w:val="105"/>
        </w:rPr>
        <w:t xml:space="preserve"> </w:t>
      </w:r>
      <w:hyperlink r:id="rId21" w:anchor="DFARS-225.7002">
        <w:r w:rsidR="004E6265">
          <w:rPr>
            <w:color w:val="27314A"/>
            <w:w w:val="105"/>
            <w:u w:val="single" w:color="27314A"/>
          </w:rPr>
          <w:t>DFARS</w:t>
        </w:r>
        <w:r w:rsidR="004E6265">
          <w:rPr>
            <w:color w:val="27314A"/>
            <w:spacing w:val="29"/>
            <w:w w:val="105"/>
            <w:u w:val="single" w:color="27314A"/>
          </w:rPr>
          <w:t xml:space="preserve"> </w:t>
        </w:r>
        <w:r w:rsidR="004E6265">
          <w:rPr>
            <w:color w:val="27314A"/>
            <w:w w:val="105"/>
            <w:u w:val="single" w:color="27314A"/>
          </w:rPr>
          <w:t>225.7002</w:t>
        </w:r>
      </w:hyperlink>
      <w:r w:rsidR="004E6265">
        <w:rPr>
          <w:color w:val="27314A"/>
          <w:spacing w:val="29"/>
          <w:w w:val="105"/>
        </w:rPr>
        <w:t xml:space="preserve"> </w:t>
      </w:r>
      <w:r w:rsidR="004E6265">
        <w:rPr>
          <w:w w:val="105"/>
        </w:rPr>
        <w:t>for</w:t>
      </w:r>
      <w:r w:rsidR="004E6265">
        <w:rPr>
          <w:spacing w:val="29"/>
          <w:w w:val="105"/>
        </w:rPr>
        <w:t xml:space="preserve"> </w:t>
      </w:r>
      <w:r w:rsidR="004E6265">
        <w:rPr>
          <w:w w:val="105"/>
        </w:rPr>
        <w:t>the</w:t>
      </w:r>
      <w:r w:rsidR="004E6265">
        <w:rPr>
          <w:spacing w:val="29"/>
          <w:w w:val="105"/>
        </w:rPr>
        <w:t xml:space="preserve"> </w:t>
      </w:r>
      <w:r w:rsidR="004E6265">
        <w:rPr>
          <w:w w:val="105"/>
        </w:rPr>
        <w:t>entire</w:t>
      </w:r>
      <w:r w:rsidR="004E6265">
        <w:rPr>
          <w:spacing w:val="29"/>
          <w:w w:val="105"/>
        </w:rPr>
        <w:t xml:space="preserve"> </w:t>
      </w:r>
      <w:r w:rsidR="004E6265">
        <w:rPr>
          <w:w w:val="105"/>
        </w:rPr>
        <w:t>list.</w:t>
      </w:r>
    </w:p>
    <w:p w14:paraId="411BC4DE" w14:textId="77777777" w:rsidR="0047618B" w:rsidRDefault="0047618B">
      <w:pPr>
        <w:pStyle w:val="BodyText"/>
        <w:rPr>
          <w:sz w:val="26"/>
        </w:rPr>
      </w:pPr>
    </w:p>
    <w:p w14:paraId="411BC4DF" w14:textId="71B16776" w:rsidR="0047618B" w:rsidRDefault="004E6265">
      <w:pPr>
        <w:pStyle w:val="BodyText"/>
        <w:spacing w:before="195"/>
        <w:ind w:left="110"/>
        <w:rPr>
          <w:rFonts w:ascii="Bookman Old Style"/>
          <w:b/>
        </w:rPr>
      </w:pPr>
      <w:r>
        <w:rPr>
          <w:rFonts w:ascii="Bookman Old Style"/>
          <w:b/>
          <w:spacing w:val="-4"/>
        </w:rPr>
        <w:t>MP5325.7002-2-2. DNAD</w:t>
      </w:r>
      <w:r>
        <w:rPr>
          <w:rFonts w:ascii="Bookman Old Style"/>
          <w:b/>
          <w:spacing w:val="-3"/>
        </w:rPr>
        <w:t xml:space="preserve"> </w:t>
      </w:r>
      <w:r>
        <w:rPr>
          <w:rFonts w:ascii="Bookman Old Style"/>
          <w:b/>
          <w:spacing w:val="-4"/>
        </w:rPr>
        <w:t>Exception</w:t>
      </w:r>
    </w:p>
    <w:p w14:paraId="411BC4E0" w14:textId="77777777" w:rsidR="0047618B" w:rsidRDefault="0047618B">
      <w:pPr>
        <w:pStyle w:val="BodyText"/>
        <w:rPr>
          <w:rFonts w:ascii="Bookman Old Style"/>
          <w:b/>
          <w:sz w:val="26"/>
        </w:rPr>
      </w:pPr>
    </w:p>
    <w:p w14:paraId="411BC4E1" w14:textId="77777777" w:rsidR="0047618B" w:rsidRDefault="004E6265">
      <w:pPr>
        <w:pStyle w:val="ListParagraph"/>
        <w:numPr>
          <w:ilvl w:val="0"/>
          <w:numId w:val="1"/>
        </w:numPr>
        <w:tabs>
          <w:tab w:val="left" w:pos="375"/>
        </w:tabs>
        <w:spacing w:before="224"/>
        <w:ind w:left="375" w:hanging="265"/>
        <w:rPr>
          <w:rFonts w:ascii="Bookman Old Style"/>
          <w:b/>
        </w:rPr>
      </w:pPr>
      <w:r>
        <w:rPr>
          <w:rFonts w:ascii="Bookman Old Style"/>
          <w:b/>
          <w:spacing w:val="-4"/>
        </w:rPr>
        <w:t>Individual</w:t>
      </w:r>
      <w:r>
        <w:rPr>
          <w:rFonts w:ascii="Bookman Old Style"/>
          <w:b/>
          <w:spacing w:val="-1"/>
        </w:rPr>
        <w:t xml:space="preserve"> </w:t>
      </w:r>
      <w:r>
        <w:rPr>
          <w:rFonts w:ascii="Bookman Old Style"/>
          <w:b/>
          <w:spacing w:val="-2"/>
        </w:rPr>
        <w:t>DNADs</w:t>
      </w:r>
    </w:p>
    <w:p w14:paraId="411BC4E2" w14:textId="77777777" w:rsidR="0047618B" w:rsidRDefault="0047618B">
      <w:pPr>
        <w:pStyle w:val="BodyText"/>
        <w:spacing w:before="9"/>
        <w:rPr>
          <w:rFonts w:ascii="Bookman Old Style"/>
          <w:b/>
          <w:sz w:val="23"/>
        </w:rPr>
      </w:pPr>
    </w:p>
    <w:p w14:paraId="411BC4E3" w14:textId="77777777" w:rsidR="0047618B" w:rsidRDefault="004E6265">
      <w:pPr>
        <w:pStyle w:val="BodyText"/>
        <w:spacing w:line="271" w:lineRule="auto"/>
        <w:ind w:left="110"/>
      </w:pPr>
      <w:r>
        <w:rPr>
          <w:w w:val="110"/>
        </w:rPr>
        <w:t>When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contractor</w:t>
      </w:r>
      <w:r>
        <w:rPr>
          <w:spacing w:val="-5"/>
          <w:w w:val="110"/>
        </w:rPr>
        <w:t xml:space="preserve"> </w:t>
      </w:r>
      <w:r>
        <w:rPr>
          <w:w w:val="110"/>
        </w:rPr>
        <w:t>asserts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domestic</w:t>
      </w:r>
      <w:r>
        <w:rPr>
          <w:spacing w:val="-5"/>
          <w:w w:val="110"/>
        </w:rPr>
        <w:t xml:space="preserve"> </w:t>
      </w:r>
      <w:r>
        <w:rPr>
          <w:w w:val="110"/>
        </w:rPr>
        <w:t>item</w:t>
      </w:r>
      <w:r>
        <w:rPr>
          <w:spacing w:val="-5"/>
          <w:w w:val="110"/>
        </w:rPr>
        <w:t xml:space="preserve"> </w:t>
      </w:r>
      <w:r>
        <w:rPr>
          <w:w w:val="110"/>
        </w:rPr>
        <w:t>identified</w:t>
      </w:r>
      <w:r>
        <w:rPr>
          <w:spacing w:val="-5"/>
          <w:w w:val="110"/>
        </w:rPr>
        <w:t xml:space="preserve"> </w:t>
      </w:r>
      <w:r>
        <w:rPr>
          <w:w w:val="110"/>
        </w:rPr>
        <w:t>at</w:t>
      </w:r>
      <w:r>
        <w:rPr>
          <w:spacing w:val="-5"/>
          <w:w w:val="110"/>
        </w:rPr>
        <w:t xml:space="preserve"> </w:t>
      </w:r>
      <w:hyperlink r:id="rId22" w:anchor="DFARS-225.7002-1">
        <w:r>
          <w:rPr>
            <w:color w:val="27314A"/>
            <w:w w:val="110"/>
            <w:u w:val="single" w:color="27314A"/>
          </w:rPr>
          <w:t>DFARS</w:t>
        </w:r>
        <w:r>
          <w:rPr>
            <w:color w:val="27314A"/>
            <w:spacing w:val="-5"/>
            <w:w w:val="110"/>
            <w:u w:val="single" w:color="27314A"/>
          </w:rPr>
          <w:t xml:space="preserve"> </w:t>
        </w:r>
        <w:r>
          <w:rPr>
            <w:color w:val="27314A"/>
            <w:w w:val="110"/>
            <w:u w:val="single" w:color="27314A"/>
          </w:rPr>
          <w:t>225.7002-1</w:t>
        </w:r>
      </w:hyperlink>
      <w:r>
        <w:rPr>
          <w:color w:val="27314A"/>
          <w:spacing w:val="-5"/>
          <w:w w:val="110"/>
        </w:rPr>
        <w:t xml:space="preserve"> </w:t>
      </w:r>
      <w:r>
        <w:rPr>
          <w:w w:val="110"/>
        </w:rPr>
        <w:t>cannot</w:t>
      </w:r>
      <w:r>
        <w:rPr>
          <w:spacing w:val="-5"/>
          <w:w w:val="110"/>
        </w:rPr>
        <w:t xml:space="preserve"> </w:t>
      </w:r>
      <w:r>
        <w:rPr>
          <w:w w:val="110"/>
        </w:rPr>
        <w:t>be</w:t>
      </w:r>
      <w:r>
        <w:rPr>
          <w:spacing w:val="-5"/>
          <w:w w:val="110"/>
        </w:rPr>
        <w:t xml:space="preserve"> </w:t>
      </w:r>
      <w:r>
        <w:rPr>
          <w:w w:val="110"/>
        </w:rPr>
        <w:t>acquired as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when</w:t>
      </w:r>
      <w:r>
        <w:rPr>
          <w:spacing w:val="-6"/>
          <w:w w:val="110"/>
        </w:rPr>
        <w:t xml:space="preserve"> </w:t>
      </w:r>
      <w:r>
        <w:rPr>
          <w:w w:val="110"/>
        </w:rPr>
        <w:t>needed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satisfactory</w:t>
      </w:r>
      <w:r>
        <w:rPr>
          <w:spacing w:val="-6"/>
          <w:w w:val="110"/>
        </w:rPr>
        <w:t xml:space="preserve"> </w:t>
      </w:r>
      <w:r>
        <w:rPr>
          <w:w w:val="110"/>
        </w:rPr>
        <w:t>quality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sufficient</w:t>
      </w:r>
      <w:r>
        <w:rPr>
          <w:spacing w:val="-6"/>
          <w:w w:val="110"/>
        </w:rPr>
        <w:t xml:space="preserve"> </w:t>
      </w:r>
      <w:r>
        <w:rPr>
          <w:w w:val="110"/>
        </w:rPr>
        <w:t>quantity</w:t>
      </w:r>
      <w:r>
        <w:rPr>
          <w:spacing w:val="-6"/>
          <w:w w:val="110"/>
        </w:rPr>
        <w:t xml:space="preserve"> </w:t>
      </w:r>
      <w:r>
        <w:rPr>
          <w:w w:val="110"/>
        </w:rPr>
        <w:t>at</w:t>
      </w:r>
      <w:r>
        <w:rPr>
          <w:spacing w:val="-6"/>
          <w:w w:val="110"/>
        </w:rPr>
        <w:t xml:space="preserve"> </w:t>
      </w:r>
      <w:r>
        <w:rPr>
          <w:w w:val="110"/>
        </w:rPr>
        <w:t>U.S.</w:t>
      </w:r>
      <w:r>
        <w:rPr>
          <w:spacing w:val="-6"/>
          <w:w w:val="110"/>
        </w:rPr>
        <w:t xml:space="preserve"> </w:t>
      </w:r>
      <w:r>
        <w:rPr>
          <w:w w:val="110"/>
        </w:rPr>
        <w:t>market</w:t>
      </w:r>
      <w:r>
        <w:rPr>
          <w:spacing w:val="-6"/>
          <w:w w:val="110"/>
        </w:rPr>
        <w:t xml:space="preserve"> </w:t>
      </w:r>
      <w:r>
        <w:rPr>
          <w:w w:val="110"/>
        </w:rPr>
        <w:t>prices,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DNAD</w:t>
      </w:r>
      <w:r>
        <w:rPr>
          <w:spacing w:val="-6"/>
          <w:w w:val="110"/>
        </w:rPr>
        <w:t xml:space="preserve"> </w:t>
      </w:r>
      <w:r>
        <w:rPr>
          <w:w w:val="110"/>
        </w:rPr>
        <w:t>is required.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SecAF</w:t>
      </w:r>
      <w:r>
        <w:rPr>
          <w:spacing w:val="-1"/>
          <w:w w:val="110"/>
        </w:rPr>
        <w:t xml:space="preserve"> </w:t>
      </w:r>
      <w:r>
        <w:rPr>
          <w:w w:val="110"/>
        </w:rPr>
        <w:t>may</w:t>
      </w:r>
      <w:r>
        <w:rPr>
          <w:spacing w:val="-1"/>
          <w:w w:val="110"/>
        </w:rPr>
        <w:t xml:space="preserve"> </w:t>
      </w:r>
      <w:r>
        <w:rPr>
          <w:w w:val="110"/>
        </w:rPr>
        <w:t>approve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DNAD</w:t>
      </w:r>
      <w:r>
        <w:rPr>
          <w:spacing w:val="-1"/>
          <w:w w:val="110"/>
        </w:rPr>
        <w:t xml:space="preserve"> </w:t>
      </w:r>
      <w:r>
        <w:rPr>
          <w:w w:val="110"/>
        </w:rPr>
        <w:t>if</w:t>
      </w:r>
      <w:r>
        <w:rPr>
          <w:spacing w:val="-1"/>
          <w:w w:val="110"/>
        </w:rPr>
        <w:t xml:space="preserve"> </w:t>
      </w:r>
      <w:r>
        <w:rPr>
          <w:w w:val="110"/>
        </w:rPr>
        <w:t>compliant</w:t>
      </w:r>
      <w:r>
        <w:rPr>
          <w:spacing w:val="-1"/>
          <w:w w:val="110"/>
        </w:rPr>
        <w:t xml:space="preserve"> </w:t>
      </w:r>
      <w:r>
        <w:rPr>
          <w:w w:val="110"/>
        </w:rPr>
        <w:t>items,</w:t>
      </w:r>
      <w:r>
        <w:rPr>
          <w:spacing w:val="-1"/>
          <w:w w:val="110"/>
        </w:rPr>
        <w:t xml:space="preserve"> </w:t>
      </w:r>
      <w:r>
        <w:rPr>
          <w:w w:val="110"/>
        </w:rPr>
        <w:t>identified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at </w:t>
      </w:r>
      <w:hyperlink r:id="rId23" w:anchor="DFARS-225.7002-1">
        <w:r>
          <w:rPr>
            <w:color w:val="27314A"/>
            <w:w w:val="110"/>
            <w:u w:val="single" w:color="27314A"/>
          </w:rPr>
          <w:t>DFARS</w:t>
        </w:r>
        <w:r>
          <w:rPr>
            <w:color w:val="27314A"/>
            <w:spacing w:val="-1"/>
            <w:w w:val="110"/>
            <w:u w:val="single" w:color="27314A"/>
          </w:rPr>
          <w:t xml:space="preserve"> </w:t>
        </w:r>
        <w:r>
          <w:rPr>
            <w:color w:val="27314A"/>
            <w:w w:val="110"/>
            <w:u w:val="single" w:color="27314A"/>
          </w:rPr>
          <w:t>225.7002-1</w:t>
        </w:r>
      </w:hyperlink>
      <w:r>
        <w:rPr>
          <w:w w:val="110"/>
        </w:rPr>
        <w:t>,</w:t>
      </w:r>
      <w:r>
        <w:rPr>
          <w:spacing w:val="-1"/>
          <w:w w:val="110"/>
        </w:rPr>
        <w:t xml:space="preserve"> </w:t>
      </w:r>
      <w:r>
        <w:rPr>
          <w:w w:val="110"/>
        </w:rPr>
        <w:t>of satisfactory quality and sufficient quantity, and in the required form, cannot be procured at U.S. market</w:t>
      </w:r>
      <w:r>
        <w:rPr>
          <w:spacing w:val="-6"/>
          <w:w w:val="110"/>
        </w:rPr>
        <w:t xml:space="preserve"> </w:t>
      </w:r>
      <w:r>
        <w:rPr>
          <w:w w:val="110"/>
        </w:rPr>
        <w:t>prices</w:t>
      </w:r>
      <w:r>
        <w:rPr>
          <w:spacing w:val="-6"/>
          <w:w w:val="110"/>
        </w:rPr>
        <w:t xml:space="preserve"> </w:t>
      </w:r>
      <w:r>
        <w:rPr>
          <w:w w:val="110"/>
        </w:rPr>
        <w:t>as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when</w:t>
      </w:r>
      <w:r>
        <w:rPr>
          <w:spacing w:val="-6"/>
          <w:w w:val="110"/>
        </w:rPr>
        <w:t xml:space="preserve"> </w:t>
      </w:r>
      <w:r>
        <w:rPr>
          <w:w w:val="110"/>
        </w:rPr>
        <w:t>needed.</w:t>
      </w:r>
      <w:r>
        <w:rPr>
          <w:spacing w:val="-6"/>
          <w:w w:val="110"/>
        </w:rPr>
        <w:t xml:space="preserve"> </w:t>
      </w:r>
      <w:r>
        <w:rPr>
          <w:w w:val="110"/>
        </w:rPr>
        <w:t>This</w:t>
      </w:r>
      <w:r>
        <w:rPr>
          <w:spacing w:val="-6"/>
          <w:w w:val="110"/>
        </w:rPr>
        <w:t xml:space="preserve"> </w:t>
      </w:r>
      <w:r>
        <w:rPr>
          <w:w w:val="110"/>
        </w:rPr>
        <w:t>approval</w:t>
      </w:r>
      <w:r>
        <w:rPr>
          <w:spacing w:val="-6"/>
          <w:w w:val="110"/>
        </w:rPr>
        <w:t xml:space="preserve"> </w:t>
      </w:r>
      <w:r>
        <w:rPr>
          <w:w w:val="110"/>
        </w:rPr>
        <w:t>authority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not</w:t>
      </w:r>
      <w:r>
        <w:rPr>
          <w:spacing w:val="-6"/>
          <w:w w:val="110"/>
        </w:rPr>
        <w:t xml:space="preserve"> </w:t>
      </w:r>
      <w:r>
        <w:rPr>
          <w:w w:val="110"/>
        </w:rPr>
        <w:t>delegable.</w:t>
      </w:r>
      <w:r>
        <w:rPr>
          <w:spacing w:val="-6"/>
          <w:w w:val="110"/>
        </w:rPr>
        <w:t xml:space="preserve"> </w:t>
      </w:r>
      <w:r>
        <w:rPr>
          <w:w w:val="110"/>
        </w:rPr>
        <w:t>This</w:t>
      </w:r>
      <w:r>
        <w:rPr>
          <w:spacing w:val="-6"/>
          <w:w w:val="110"/>
        </w:rPr>
        <w:t xml:space="preserve"> </w:t>
      </w:r>
      <w:r>
        <w:rPr>
          <w:w w:val="110"/>
        </w:rPr>
        <w:t>exception</w:t>
      </w:r>
      <w:r>
        <w:rPr>
          <w:spacing w:val="-6"/>
          <w:w w:val="110"/>
        </w:rPr>
        <w:t xml:space="preserve"> </w:t>
      </w:r>
      <w:r>
        <w:rPr>
          <w:w w:val="110"/>
        </w:rPr>
        <w:t>should not</w:t>
      </w:r>
      <w:r>
        <w:rPr>
          <w:spacing w:val="-8"/>
          <w:w w:val="110"/>
        </w:rPr>
        <w:t xml:space="preserve"> </w:t>
      </w:r>
      <w:r>
        <w:rPr>
          <w:w w:val="110"/>
        </w:rPr>
        <w:t>be</w:t>
      </w:r>
      <w:r>
        <w:rPr>
          <w:spacing w:val="-8"/>
          <w:w w:val="110"/>
        </w:rPr>
        <w:t xml:space="preserve"> </w:t>
      </w:r>
      <w:r>
        <w:rPr>
          <w:w w:val="110"/>
        </w:rPr>
        <w:t>read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require</w:t>
      </w:r>
      <w:r>
        <w:rPr>
          <w:spacing w:val="-8"/>
          <w:w w:val="110"/>
        </w:rPr>
        <w:t xml:space="preserve"> </w:t>
      </w:r>
      <w:r>
        <w:rPr>
          <w:w w:val="110"/>
        </w:rPr>
        <w:t>that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compliant</w:t>
      </w:r>
      <w:r>
        <w:rPr>
          <w:spacing w:val="-8"/>
          <w:w w:val="110"/>
        </w:rPr>
        <w:t xml:space="preserve"> </w:t>
      </w:r>
      <w:r>
        <w:rPr>
          <w:w w:val="110"/>
        </w:rPr>
        <w:t>material/item</w:t>
      </w:r>
      <w:r>
        <w:rPr>
          <w:spacing w:val="-8"/>
          <w:w w:val="110"/>
        </w:rPr>
        <w:t xml:space="preserve"> </w:t>
      </w:r>
      <w:r>
        <w:rPr>
          <w:w w:val="110"/>
        </w:rPr>
        <w:t>must</w:t>
      </w:r>
      <w:r>
        <w:rPr>
          <w:spacing w:val="-8"/>
          <w:w w:val="110"/>
        </w:rPr>
        <w:t xml:space="preserve"> </w:t>
      </w:r>
      <w:r>
        <w:rPr>
          <w:w w:val="110"/>
        </w:rPr>
        <w:t>be</w:t>
      </w:r>
      <w:r>
        <w:rPr>
          <w:spacing w:val="-8"/>
          <w:w w:val="110"/>
        </w:rPr>
        <w:t xml:space="preserve"> </w:t>
      </w:r>
      <w:r>
        <w:rPr>
          <w:w w:val="110"/>
        </w:rPr>
        <w:t>totally</w:t>
      </w:r>
      <w:r>
        <w:rPr>
          <w:spacing w:val="-8"/>
          <w:w w:val="110"/>
        </w:rPr>
        <w:t xml:space="preserve"> </w:t>
      </w:r>
      <w:r>
        <w:rPr>
          <w:w w:val="110"/>
        </w:rPr>
        <w:t>unavailable</w:t>
      </w:r>
      <w:r>
        <w:rPr>
          <w:spacing w:val="-8"/>
          <w:w w:val="110"/>
        </w:rPr>
        <w:t xml:space="preserve"> </w:t>
      </w:r>
      <w:r>
        <w:rPr>
          <w:w w:val="110"/>
        </w:rPr>
        <w:t>(i.e.,</w:t>
      </w:r>
      <w:r>
        <w:rPr>
          <w:spacing w:val="-8"/>
          <w:w w:val="110"/>
        </w:rPr>
        <w:t xml:space="preserve"> </w:t>
      </w:r>
      <w:r>
        <w:rPr>
          <w:w w:val="110"/>
        </w:rPr>
        <w:t>cannot</w:t>
      </w:r>
      <w:r>
        <w:rPr>
          <w:spacing w:val="-8"/>
          <w:w w:val="110"/>
        </w:rPr>
        <w:t xml:space="preserve"> </w:t>
      </w:r>
      <w:r>
        <w:rPr>
          <w:w w:val="110"/>
        </w:rPr>
        <w:t>be obtained</w:t>
      </w:r>
      <w:r>
        <w:rPr>
          <w:spacing w:val="-2"/>
          <w:w w:val="110"/>
        </w:rPr>
        <w:t xml:space="preserve"> </w:t>
      </w:r>
      <w:r>
        <w:rPr>
          <w:w w:val="110"/>
        </w:rPr>
        <w:t>at</w:t>
      </w:r>
      <w:r>
        <w:rPr>
          <w:spacing w:val="-2"/>
          <w:w w:val="110"/>
        </w:rPr>
        <w:t xml:space="preserve"> </w:t>
      </w:r>
      <w:r>
        <w:rPr>
          <w:w w:val="110"/>
        </w:rPr>
        <w:t>any</w:t>
      </w:r>
      <w:r>
        <w:rPr>
          <w:spacing w:val="-2"/>
          <w:w w:val="110"/>
        </w:rPr>
        <w:t xml:space="preserve"> </w:t>
      </w:r>
      <w:r>
        <w:rPr>
          <w:w w:val="110"/>
        </w:rPr>
        <w:t>cost).</w:t>
      </w:r>
      <w:r>
        <w:rPr>
          <w:spacing w:val="-2"/>
          <w:w w:val="110"/>
        </w:rPr>
        <w:t xml:space="preserve"> </w:t>
      </w:r>
      <w:r>
        <w:rPr>
          <w:w w:val="110"/>
        </w:rPr>
        <w:t>There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some</w:t>
      </w:r>
      <w:r>
        <w:rPr>
          <w:spacing w:val="-2"/>
          <w:w w:val="110"/>
        </w:rPr>
        <w:t xml:space="preserve"> </w:t>
      </w:r>
      <w:r>
        <w:rPr>
          <w:w w:val="110"/>
        </w:rPr>
        <w:t>cost</w:t>
      </w:r>
      <w:r>
        <w:rPr>
          <w:spacing w:val="-2"/>
          <w:w w:val="110"/>
        </w:rPr>
        <w:t xml:space="preserve"> </w:t>
      </w:r>
      <w:r>
        <w:rPr>
          <w:w w:val="110"/>
        </w:rPr>
        <w:t>limit</w:t>
      </w:r>
      <w:r>
        <w:rPr>
          <w:spacing w:val="-2"/>
          <w:w w:val="110"/>
        </w:rPr>
        <w:t xml:space="preserve"> </w:t>
      </w:r>
      <w:r>
        <w:rPr>
          <w:w w:val="110"/>
        </w:rPr>
        <w:t>that</w:t>
      </w:r>
      <w:r>
        <w:rPr>
          <w:spacing w:val="-2"/>
          <w:w w:val="110"/>
        </w:rPr>
        <w:t xml:space="preserve"> </w:t>
      </w:r>
      <w:r>
        <w:rPr>
          <w:w w:val="110"/>
        </w:rPr>
        <w:t>should</w:t>
      </w:r>
      <w:r>
        <w:rPr>
          <w:spacing w:val="-2"/>
          <w:w w:val="110"/>
        </w:rPr>
        <w:t xml:space="preserve"> </w:t>
      </w:r>
      <w:r>
        <w:rPr>
          <w:w w:val="110"/>
        </w:rPr>
        <w:t>be</w:t>
      </w:r>
      <w:r>
        <w:rPr>
          <w:spacing w:val="-2"/>
          <w:w w:val="110"/>
        </w:rPr>
        <w:t xml:space="preserve"> </w:t>
      </w:r>
      <w:r>
        <w:rPr>
          <w:w w:val="110"/>
        </w:rPr>
        <w:t>recognizable</w:t>
      </w:r>
      <w:r>
        <w:rPr>
          <w:spacing w:val="-2"/>
          <w:w w:val="110"/>
        </w:rPr>
        <w:t xml:space="preserve"> </w:t>
      </w:r>
      <w:r>
        <w:rPr>
          <w:w w:val="110"/>
        </w:rPr>
        <w:t>by</w:t>
      </w:r>
      <w:r>
        <w:rPr>
          <w:spacing w:val="-2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contracting</w:t>
      </w:r>
      <w:r>
        <w:rPr>
          <w:spacing w:val="-2"/>
          <w:w w:val="110"/>
        </w:rPr>
        <w:t xml:space="preserve"> </w:t>
      </w:r>
      <w:r>
        <w:rPr>
          <w:w w:val="110"/>
        </w:rPr>
        <w:t>officer, and</w:t>
      </w:r>
      <w:r>
        <w:rPr>
          <w:spacing w:val="-6"/>
          <w:w w:val="110"/>
        </w:rPr>
        <w:t xml:space="preserve"> </w:t>
      </w:r>
      <w:r>
        <w:rPr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reasonable</w:t>
      </w:r>
      <w:r>
        <w:rPr>
          <w:spacing w:val="-6"/>
          <w:w w:val="110"/>
        </w:rPr>
        <w:t xml:space="preserve"> </w:t>
      </w:r>
      <w:r>
        <w:rPr>
          <w:w w:val="110"/>
        </w:rPr>
        <w:t>person</w:t>
      </w:r>
      <w:r>
        <w:rPr>
          <w:spacing w:val="-6"/>
          <w:w w:val="110"/>
        </w:rPr>
        <w:t xml:space="preserve"> </w:t>
      </w:r>
      <w:r>
        <w:rPr>
          <w:w w:val="110"/>
        </w:rPr>
        <w:t>would</w:t>
      </w:r>
      <w:r>
        <w:rPr>
          <w:spacing w:val="-6"/>
          <w:w w:val="110"/>
        </w:rPr>
        <w:t xml:space="preserve"> </w:t>
      </w:r>
      <w:r>
        <w:rPr>
          <w:w w:val="110"/>
        </w:rPr>
        <w:t>agree,</w:t>
      </w:r>
      <w:r>
        <w:rPr>
          <w:spacing w:val="-6"/>
          <w:w w:val="110"/>
        </w:rPr>
        <w:t xml:space="preserve"> </w:t>
      </w:r>
      <w:r>
        <w:rPr>
          <w:w w:val="110"/>
        </w:rPr>
        <w:t>makes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material/item</w:t>
      </w:r>
      <w:r>
        <w:rPr>
          <w:spacing w:val="-6"/>
          <w:w w:val="110"/>
        </w:rPr>
        <w:t xml:space="preserve"> </w:t>
      </w:r>
      <w:r>
        <w:rPr>
          <w:w w:val="110"/>
        </w:rPr>
        <w:t>effectively</w:t>
      </w:r>
      <w:r>
        <w:rPr>
          <w:spacing w:val="-6"/>
          <w:w w:val="110"/>
        </w:rPr>
        <w:t xml:space="preserve"> </w:t>
      </w:r>
      <w:r>
        <w:rPr>
          <w:w w:val="110"/>
        </w:rPr>
        <w:t>“unavailable.”</w:t>
      </w:r>
    </w:p>
    <w:p w14:paraId="411BC4E4" w14:textId="77777777" w:rsidR="0047618B" w:rsidRDefault="0047618B">
      <w:pPr>
        <w:pStyle w:val="BodyText"/>
        <w:spacing w:before="8"/>
        <w:rPr>
          <w:sz w:val="21"/>
        </w:rPr>
      </w:pPr>
    </w:p>
    <w:p w14:paraId="411BC4E5" w14:textId="77777777" w:rsidR="0047618B" w:rsidRDefault="004E6265">
      <w:pPr>
        <w:pStyle w:val="ListParagraph"/>
        <w:numPr>
          <w:ilvl w:val="0"/>
          <w:numId w:val="1"/>
        </w:numPr>
        <w:tabs>
          <w:tab w:val="left" w:pos="385"/>
        </w:tabs>
        <w:ind w:left="385" w:hanging="275"/>
        <w:rPr>
          <w:rFonts w:ascii="Bookman Old Style"/>
          <w:b/>
        </w:rPr>
      </w:pPr>
      <w:r>
        <w:rPr>
          <w:rFonts w:ascii="Bookman Old Style"/>
          <w:b/>
          <w:spacing w:val="-2"/>
        </w:rPr>
        <w:t>Class</w:t>
      </w:r>
      <w:r>
        <w:rPr>
          <w:rFonts w:ascii="Bookman Old Style"/>
          <w:b/>
          <w:spacing w:val="-12"/>
        </w:rPr>
        <w:t xml:space="preserve"> </w:t>
      </w:r>
      <w:r>
        <w:rPr>
          <w:rFonts w:ascii="Bookman Old Style"/>
          <w:b/>
          <w:spacing w:val="-2"/>
        </w:rPr>
        <w:t>DNADs</w:t>
      </w:r>
    </w:p>
    <w:p w14:paraId="411BC4E6" w14:textId="77777777" w:rsidR="0047618B" w:rsidRDefault="0047618B">
      <w:pPr>
        <w:pStyle w:val="BodyText"/>
        <w:spacing w:before="9"/>
        <w:rPr>
          <w:rFonts w:ascii="Bookman Old Style"/>
          <w:b/>
          <w:sz w:val="23"/>
        </w:rPr>
      </w:pPr>
    </w:p>
    <w:p w14:paraId="411BC4E7" w14:textId="5C6C43C3" w:rsidR="0047618B" w:rsidRDefault="004E6265">
      <w:pPr>
        <w:pStyle w:val="BodyText"/>
        <w:spacing w:line="271" w:lineRule="auto"/>
        <w:ind w:left="110" w:right="279"/>
      </w:pPr>
      <w:r>
        <w:rPr>
          <w:w w:val="105"/>
        </w:rPr>
        <w:t>Contracting officers may continue to use OUSD (A&amp;S)-approved class DNADs that cover food,</w:t>
      </w:r>
      <w:r>
        <w:rPr>
          <w:spacing w:val="80"/>
          <w:w w:val="150"/>
        </w:rPr>
        <w:t xml:space="preserve"> </w:t>
      </w:r>
      <w:r>
        <w:rPr>
          <w:w w:val="105"/>
        </w:rPr>
        <w:t>clothing, fabrics, and hand or measuring tools for new contracts if the DNAD was signed by the</w:t>
      </w:r>
      <w:r>
        <w:rPr>
          <w:spacing w:val="80"/>
          <w:w w:val="150"/>
        </w:rPr>
        <w:t xml:space="preserve"> </w:t>
      </w:r>
      <w:r>
        <w:rPr>
          <w:w w:val="105"/>
        </w:rPr>
        <w:t>Undersecretary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w w:val="105"/>
        </w:rPr>
        <w:t>Defense</w:t>
      </w:r>
      <w:r>
        <w:rPr>
          <w:spacing w:val="40"/>
          <w:w w:val="105"/>
        </w:rPr>
        <w:t xml:space="preserve"> </w:t>
      </w:r>
      <w:r>
        <w:rPr>
          <w:w w:val="105"/>
        </w:rPr>
        <w:t>(OUSD)</w:t>
      </w:r>
      <w:r>
        <w:rPr>
          <w:spacing w:val="40"/>
          <w:w w:val="105"/>
        </w:rPr>
        <w:t xml:space="preserve"> </w:t>
      </w:r>
      <w:r>
        <w:rPr>
          <w:w w:val="105"/>
        </w:rPr>
        <w:t>(A&amp;S)</w:t>
      </w:r>
      <w:r w:rsidR="00346ACE">
        <w:rPr>
          <w:w w:val="105"/>
        </w:rPr>
        <w:t xml:space="preserve">, </w:t>
      </w:r>
      <w:commentRangeStart w:id="9"/>
      <w:r>
        <w:rPr>
          <w:w w:val="105"/>
        </w:rPr>
        <w:t>by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Service</w:t>
      </w:r>
      <w:r>
        <w:rPr>
          <w:spacing w:val="40"/>
          <w:w w:val="105"/>
        </w:rPr>
        <w:t xml:space="preserve"> </w:t>
      </w:r>
      <w:r>
        <w:rPr>
          <w:w w:val="105"/>
        </w:rPr>
        <w:t>Secretary</w:t>
      </w:r>
      <w:r w:rsidR="00346ACE">
        <w:rPr>
          <w:w w:val="105"/>
        </w:rPr>
        <w:t>, or by the Director of D</w:t>
      </w:r>
      <w:r w:rsidR="00F4284A">
        <w:rPr>
          <w:w w:val="105"/>
        </w:rPr>
        <w:t>efense Logistics Agency</w:t>
      </w:r>
      <w:r>
        <w:rPr>
          <w:w w:val="105"/>
        </w:rPr>
        <w:t>.</w:t>
      </w:r>
      <w:r>
        <w:rPr>
          <w:spacing w:val="40"/>
          <w:w w:val="105"/>
        </w:rPr>
        <w:t xml:space="preserve"> </w:t>
      </w:r>
      <w:commentRangeEnd w:id="9"/>
      <w:r w:rsidR="00BA59B6">
        <w:rPr>
          <w:rStyle w:val="CommentReference"/>
        </w:rPr>
        <w:commentReference w:id="9"/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OUSD</w:t>
      </w:r>
      <w:r>
        <w:rPr>
          <w:spacing w:val="40"/>
          <w:w w:val="105"/>
        </w:rPr>
        <w:t xml:space="preserve"> </w:t>
      </w:r>
      <w:r>
        <w:rPr>
          <w:w w:val="105"/>
        </w:rPr>
        <w:t>(A&amp;S)</w:t>
      </w:r>
      <w:r>
        <w:rPr>
          <w:spacing w:val="40"/>
          <w:w w:val="105"/>
        </w:rPr>
        <w:t xml:space="preserve"> </w:t>
      </w:r>
      <w:r>
        <w:rPr>
          <w:w w:val="105"/>
        </w:rPr>
        <w:t>DNADs currently</w:t>
      </w:r>
      <w:r>
        <w:rPr>
          <w:spacing w:val="22"/>
          <w:w w:val="105"/>
        </w:rPr>
        <w:t xml:space="preserve"> </w:t>
      </w:r>
      <w:r>
        <w:rPr>
          <w:w w:val="105"/>
        </w:rPr>
        <w:t>available</w:t>
      </w:r>
      <w:r>
        <w:rPr>
          <w:spacing w:val="22"/>
          <w:w w:val="105"/>
        </w:rPr>
        <w:t xml:space="preserve"> </w:t>
      </w:r>
      <w:r>
        <w:rPr>
          <w:w w:val="105"/>
        </w:rPr>
        <w:t>for</w:t>
      </w:r>
      <w:r>
        <w:rPr>
          <w:spacing w:val="22"/>
          <w:w w:val="105"/>
        </w:rPr>
        <w:t xml:space="preserve"> </w:t>
      </w:r>
      <w:r>
        <w:rPr>
          <w:w w:val="105"/>
        </w:rPr>
        <w:t>reciprocal</w:t>
      </w:r>
      <w:r>
        <w:rPr>
          <w:spacing w:val="22"/>
          <w:w w:val="105"/>
        </w:rPr>
        <w:t xml:space="preserve"> </w:t>
      </w:r>
      <w:r>
        <w:rPr>
          <w:w w:val="105"/>
        </w:rPr>
        <w:t>use</w:t>
      </w:r>
      <w:r>
        <w:rPr>
          <w:spacing w:val="22"/>
          <w:w w:val="105"/>
        </w:rPr>
        <w:t xml:space="preserve"> </w:t>
      </w:r>
      <w:r>
        <w:rPr>
          <w:w w:val="105"/>
        </w:rPr>
        <w:t>are</w:t>
      </w:r>
      <w:r>
        <w:rPr>
          <w:spacing w:val="22"/>
          <w:w w:val="105"/>
        </w:rPr>
        <w:t xml:space="preserve"> </w:t>
      </w:r>
      <w:r>
        <w:rPr>
          <w:w w:val="105"/>
        </w:rPr>
        <w:t>posted</w:t>
      </w:r>
      <w:r>
        <w:rPr>
          <w:spacing w:val="22"/>
          <w:w w:val="105"/>
        </w:rPr>
        <w:t xml:space="preserve"> </w:t>
      </w:r>
      <w:r>
        <w:rPr>
          <w:w w:val="105"/>
        </w:rPr>
        <w:t>on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hyperlink r:id="rId24">
        <w:r>
          <w:rPr>
            <w:color w:val="27314A"/>
            <w:w w:val="105"/>
            <w:u w:val="single" w:color="27314A"/>
          </w:rPr>
          <w:t>DCMA</w:t>
        </w:r>
        <w:r>
          <w:rPr>
            <w:color w:val="27314A"/>
            <w:spacing w:val="22"/>
            <w:w w:val="105"/>
            <w:u w:val="single" w:color="27314A"/>
          </w:rPr>
          <w:t xml:space="preserve"> </w:t>
        </w:r>
        <w:r>
          <w:rPr>
            <w:color w:val="27314A"/>
            <w:w w:val="105"/>
            <w:u w:val="single" w:color="27314A"/>
          </w:rPr>
          <w:t>website</w:t>
        </w:r>
      </w:hyperlink>
      <w:r>
        <w:rPr>
          <w:w w:val="105"/>
        </w:rPr>
        <w:t>.</w:t>
      </w:r>
      <w:r>
        <w:rPr>
          <w:spacing w:val="22"/>
          <w:w w:val="105"/>
        </w:rPr>
        <w:t xml:space="preserve"> </w:t>
      </w:r>
      <w:r>
        <w:rPr>
          <w:w w:val="105"/>
        </w:rPr>
        <w:t>If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w w:val="105"/>
        </w:rPr>
        <w:t>class</w:t>
      </w:r>
      <w:r>
        <w:rPr>
          <w:spacing w:val="22"/>
          <w:w w:val="105"/>
        </w:rPr>
        <w:t xml:space="preserve"> </w:t>
      </w:r>
      <w:r>
        <w:rPr>
          <w:w w:val="105"/>
        </w:rPr>
        <w:t>DNAD</w:t>
      </w:r>
      <w:r>
        <w:rPr>
          <w:spacing w:val="22"/>
          <w:w w:val="105"/>
        </w:rPr>
        <w:t xml:space="preserve"> </w:t>
      </w:r>
      <w:r>
        <w:rPr>
          <w:w w:val="105"/>
        </w:rPr>
        <w:t>is</w:t>
      </w:r>
      <w:r>
        <w:rPr>
          <w:spacing w:val="22"/>
          <w:w w:val="105"/>
        </w:rPr>
        <w:t xml:space="preserve"> </w:t>
      </w:r>
      <w:r>
        <w:rPr>
          <w:w w:val="105"/>
        </w:rPr>
        <w:t>used,</w:t>
      </w:r>
      <w:r>
        <w:rPr>
          <w:spacing w:val="22"/>
          <w:w w:val="105"/>
        </w:rPr>
        <w:t xml:space="preserve"> </w:t>
      </w:r>
      <w:r>
        <w:rPr>
          <w:w w:val="105"/>
        </w:rPr>
        <w:t>the contracting officer must prepare a Determination and Finding (D&amp;F) approved by the SCO. This</w:t>
      </w:r>
      <w:r>
        <w:rPr>
          <w:spacing w:val="80"/>
          <w:w w:val="105"/>
        </w:rPr>
        <w:t xml:space="preserve"> </w:t>
      </w:r>
      <w:r>
        <w:rPr>
          <w:w w:val="105"/>
        </w:rPr>
        <w:t>approval may not be further delegated. The contracting officer must obtain legal review to support</w:t>
      </w:r>
      <w:r>
        <w:rPr>
          <w:spacing w:val="40"/>
          <w:w w:val="105"/>
        </w:rPr>
        <w:t xml:space="preserve"> </w:t>
      </w:r>
      <w:r>
        <w:rPr>
          <w:w w:val="105"/>
        </w:rPr>
        <w:t>the determination.</w:t>
      </w:r>
    </w:p>
    <w:p w14:paraId="411BC4E8" w14:textId="77777777" w:rsidR="0047618B" w:rsidRDefault="0047618B">
      <w:pPr>
        <w:pStyle w:val="BodyText"/>
        <w:rPr>
          <w:sz w:val="26"/>
        </w:rPr>
      </w:pPr>
    </w:p>
    <w:p w14:paraId="411BC4E9" w14:textId="77777777" w:rsidR="0047618B" w:rsidRDefault="004E6265">
      <w:pPr>
        <w:pStyle w:val="Heading2"/>
        <w:spacing w:before="172"/>
        <w:rPr>
          <w:b/>
        </w:rPr>
      </w:pPr>
      <w:r>
        <w:rPr>
          <w:b/>
        </w:rPr>
        <w:t>MP5325.7003-3</w:t>
      </w:r>
      <w:r>
        <w:rPr>
          <w:b/>
          <w:spacing w:val="-13"/>
        </w:rPr>
        <w:t xml:space="preserve"> </w:t>
      </w:r>
      <w:r>
        <w:rPr>
          <w:b/>
        </w:rPr>
        <w:t>-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Exceptions</w:t>
      </w:r>
    </w:p>
    <w:p w14:paraId="411BC4EA" w14:textId="77777777" w:rsidR="0047618B" w:rsidRDefault="0047618B">
      <w:pPr>
        <w:pStyle w:val="BodyText"/>
        <w:spacing w:before="9"/>
        <w:rPr>
          <w:rFonts w:ascii="Bookman Old Style"/>
          <w:b/>
          <w:sz w:val="42"/>
        </w:rPr>
      </w:pPr>
    </w:p>
    <w:p w14:paraId="411BC4EB" w14:textId="77777777" w:rsidR="0047618B" w:rsidRDefault="004E6265">
      <w:pPr>
        <w:pStyle w:val="BodyText"/>
        <w:ind w:left="110"/>
        <w:rPr>
          <w:rFonts w:ascii="Bookman Old Style"/>
          <w:b/>
        </w:rPr>
      </w:pPr>
      <w:r>
        <w:rPr>
          <w:rFonts w:ascii="Bookman Old Style"/>
          <w:b/>
          <w:spacing w:val="-9"/>
        </w:rPr>
        <w:t>2019</w:t>
      </w:r>
      <w:r>
        <w:rPr>
          <w:rFonts w:ascii="Bookman Old Style"/>
          <w:b/>
          <w:spacing w:val="-5"/>
        </w:rPr>
        <w:t xml:space="preserve"> </w:t>
      </w:r>
      <w:r>
        <w:rPr>
          <w:rFonts w:ascii="Bookman Old Style"/>
          <w:b/>
          <w:spacing w:val="-2"/>
        </w:rPr>
        <w:t>Edition</w:t>
      </w:r>
    </w:p>
    <w:p w14:paraId="411BC4EC" w14:textId="77777777" w:rsidR="0047618B" w:rsidRDefault="0047618B">
      <w:pPr>
        <w:pStyle w:val="BodyText"/>
        <w:spacing w:before="8"/>
        <w:rPr>
          <w:rFonts w:ascii="Bookman Old Style"/>
          <w:b/>
          <w:sz w:val="23"/>
        </w:rPr>
      </w:pPr>
    </w:p>
    <w:p w14:paraId="411BC4ED" w14:textId="7037ADA8" w:rsidR="0047618B" w:rsidRDefault="00725B93">
      <w:pPr>
        <w:pStyle w:val="BodyText"/>
        <w:spacing w:before="1"/>
        <w:ind w:left="110"/>
      </w:pPr>
      <w:hyperlink w:anchor="_bookmark0" w:history="1">
        <w:r w:rsidR="00C0278E">
          <w:rPr>
            <w:color w:val="27314A"/>
            <w:spacing w:val="-2"/>
            <w:w w:val="105"/>
            <w:u w:val="single" w:color="27314A"/>
          </w:rPr>
          <w:t>MP5325.7003-3-1 Domestic Non-Availability Determinations (DNAD) Under DFARS 225.7003</w:t>
        </w:r>
      </w:hyperlink>
    </w:p>
    <w:p w14:paraId="411BC4EE" w14:textId="77777777" w:rsidR="0047618B" w:rsidRDefault="0047618B">
      <w:pPr>
        <w:pStyle w:val="BodyText"/>
        <w:spacing w:before="9"/>
        <w:rPr>
          <w:sz w:val="15"/>
        </w:rPr>
      </w:pPr>
    </w:p>
    <w:p w14:paraId="411BC4EF" w14:textId="7EDE9379" w:rsidR="0047618B" w:rsidRDefault="00725B93">
      <w:pPr>
        <w:pStyle w:val="BodyText"/>
        <w:spacing w:before="95" w:line="271" w:lineRule="auto"/>
        <w:ind w:left="110" w:right="300"/>
      </w:pPr>
      <w:hyperlink w:anchor="_bookmark0" w:history="1">
        <w:r w:rsidR="00C0278E">
          <w:rPr>
            <w:color w:val="27314A"/>
            <w:w w:val="105"/>
            <w:u w:val="single" w:color="27314A"/>
          </w:rPr>
          <w:t>MP5325.7003-3-2 Applicability of Commercial Derivative Military Articles (CDMA) to Specialty</w:t>
        </w:r>
      </w:hyperlink>
      <w:r w:rsidR="004E6265">
        <w:rPr>
          <w:color w:val="27314A"/>
          <w:w w:val="105"/>
        </w:rPr>
        <w:t xml:space="preserve"> </w:t>
      </w:r>
      <w:hyperlink w:anchor="_bookmark0" w:history="1">
        <w:r w:rsidR="004E6265">
          <w:rPr>
            <w:color w:val="27314A"/>
            <w:spacing w:val="-2"/>
            <w:w w:val="105"/>
            <w:u w:val="single" w:color="27314A"/>
          </w:rPr>
          <w:t>Metals</w:t>
        </w:r>
      </w:hyperlink>
    </w:p>
    <w:p w14:paraId="411BC4F0" w14:textId="77777777" w:rsidR="0047618B" w:rsidRDefault="0047618B">
      <w:pPr>
        <w:pStyle w:val="BodyText"/>
        <w:rPr>
          <w:sz w:val="13"/>
        </w:rPr>
      </w:pPr>
    </w:p>
    <w:p w14:paraId="411BC4F1" w14:textId="218FD460" w:rsidR="0047618B" w:rsidRDefault="00725B93">
      <w:pPr>
        <w:pStyle w:val="BodyText"/>
        <w:spacing w:before="95"/>
        <w:ind w:left="110"/>
      </w:pPr>
      <w:hyperlink w:anchor="_bookmark0" w:history="1">
        <w:r w:rsidR="00C0278E">
          <w:rPr>
            <w:color w:val="27314A"/>
            <w:spacing w:val="-2"/>
            <w:w w:val="105"/>
            <w:u w:val="single" w:color="27314A"/>
          </w:rPr>
          <w:t>MP5325.7003-3-3 DNAD Exception</w:t>
        </w:r>
      </w:hyperlink>
    </w:p>
    <w:p w14:paraId="411BC4F2" w14:textId="77777777" w:rsidR="0047618B" w:rsidRDefault="0047618B">
      <w:pPr>
        <w:pStyle w:val="BodyText"/>
        <w:rPr>
          <w:sz w:val="20"/>
        </w:rPr>
      </w:pPr>
    </w:p>
    <w:p w14:paraId="411BC4F3" w14:textId="77777777" w:rsidR="0047618B" w:rsidRDefault="0047618B">
      <w:pPr>
        <w:pStyle w:val="BodyText"/>
        <w:spacing w:before="10"/>
        <w:rPr>
          <w:sz w:val="16"/>
        </w:rPr>
      </w:pPr>
    </w:p>
    <w:p w14:paraId="411BC4F4" w14:textId="47CABEF5" w:rsidR="0047618B" w:rsidRDefault="004E6265">
      <w:pPr>
        <w:pStyle w:val="BodyText"/>
        <w:spacing w:before="99" w:line="273" w:lineRule="auto"/>
        <w:ind w:left="110" w:right="977"/>
        <w:rPr>
          <w:rFonts w:ascii="Bookman Old Style"/>
          <w:b/>
        </w:rPr>
      </w:pPr>
      <w:commentRangeStart w:id="10"/>
      <w:r>
        <w:rPr>
          <w:rFonts w:ascii="Bookman Old Style"/>
          <w:b/>
          <w:spacing w:val="-2"/>
        </w:rPr>
        <w:t>MP5325</w:t>
      </w:r>
      <w:r w:rsidR="0044299C">
        <w:rPr>
          <w:rFonts w:ascii="Bookman Old Style"/>
          <w:b/>
          <w:spacing w:val="-2"/>
        </w:rPr>
        <w:t>.</w:t>
      </w:r>
      <w:r>
        <w:rPr>
          <w:rFonts w:ascii="Bookman Old Style"/>
          <w:b/>
          <w:spacing w:val="-2"/>
        </w:rPr>
        <w:t>7003</w:t>
      </w:r>
      <w:r w:rsidR="0044299C">
        <w:rPr>
          <w:rFonts w:ascii="Bookman Old Style"/>
          <w:b/>
          <w:spacing w:val="-2"/>
        </w:rPr>
        <w:t>-</w:t>
      </w:r>
      <w:r>
        <w:rPr>
          <w:rFonts w:ascii="Bookman Old Style"/>
          <w:b/>
          <w:spacing w:val="-2"/>
        </w:rPr>
        <w:t>3</w:t>
      </w:r>
      <w:r w:rsidR="0044299C">
        <w:rPr>
          <w:rFonts w:ascii="Bookman Old Style"/>
          <w:b/>
          <w:spacing w:val="-2"/>
        </w:rPr>
        <w:t>-</w:t>
      </w:r>
      <w:r>
        <w:rPr>
          <w:rFonts w:ascii="Bookman Old Style"/>
          <w:b/>
          <w:spacing w:val="-2"/>
        </w:rPr>
        <w:t>1</w:t>
      </w:r>
      <w:commentRangeEnd w:id="10"/>
      <w:r w:rsidR="00461BF9">
        <w:rPr>
          <w:rStyle w:val="CommentReference"/>
        </w:rPr>
        <w:commentReference w:id="10"/>
      </w:r>
      <w:r>
        <w:rPr>
          <w:rFonts w:ascii="Bookman Old Style"/>
          <w:b/>
          <w:spacing w:val="-17"/>
        </w:rPr>
        <w:t xml:space="preserve"> </w:t>
      </w:r>
      <w:r>
        <w:rPr>
          <w:rFonts w:ascii="Bookman Old Style"/>
          <w:b/>
          <w:spacing w:val="-2"/>
        </w:rPr>
        <w:t>Domestic</w:t>
      </w:r>
      <w:r>
        <w:rPr>
          <w:rFonts w:ascii="Bookman Old Style"/>
          <w:b/>
          <w:spacing w:val="-17"/>
        </w:rPr>
        <w:t xml:space="preserve"> </w:t>
      </w:r>
      <w:r>
        <w:rPr>
          <w:rFonts w:ascii="Bookman Old Style"/>
          <w:b/>
          <w:spacing w:val="-2"/>
        </w:rPr>
        <w:t>Non-Availability</w:t>
      </w:r>
      <w:r>
        <w:rPr>
          <w:rFonts w:ascii="Bookman Old Style"/>
          <w:b/>
          <w:spacing w:val="-17"/>
        </w:rPr>
        <w:t xml:space="preserve"> </w:t>
      </w:r>
      <w:r>
        <w:rPr>
          <w:rFonts w:ascii="Bookman Old Style"/>
          <w:b/>
          <w:spacing w:val="-2"/>
        </w:rPr>
        <w:t>Determinations</w:t>
      </w:r>
      <w:r>
        <w:rPr>
          <w:rFonts w:ascii="Bookman Old Style"/>
          <w:b/>
          <w:spacing w:val="-16"/>
        </w:rPr>
        <w:t xml:space="preserve"> </w:t>
      </w:r>
      <w:r>
        <w:rPr>
          <w:rFonts w:ascii="Bookman Old Style"/>
          <w:b/>
          <w:spacing w:val="-2"/>
        </w:rPr>
        <w:t>(DNAD)</w:t>
      </w:r>
      <w:r>
        <w:rPr>
          <w:rFonts w:ascii="Bookman Old Style"/>
          <w:b/>
          <w:spacing w:val="-17"/>
        </w:rPr>
        <w:t xml:space="preserve"> </w:t>
      </w:r>
      <w:r>
        <w:rPr>
          <w:rFonts w:ascii="Bookman Old Style"/>
          <w:b/>
          <w:spacing w:val="-2"/>
        </w:rPr>
        <w:t>Under</w:t>
      </w:r>
      <w:r>
        <w:rPr>
          <w:rFonts w:ascii="Bookman Old Style"/>
          <w:b/>
          <w:spacing w:val="-17"/>
        </w:rPr>
        <w:t xml:space="preserve"> </w:t>
      </w:r>
      <w:r>
        <w:rPr>
          <w:rFonts w:ascii="Bookman Old Style"/>
          <w:b/>
          <w:spacing w:val="-2"/>
        </w:rPr>
        <w:t>DFARS 225.7003</w:t>
      </w:r>
    </w:p>
    <w:p w14:paraId="411BC4F5" w14:textId="77777777" w:rsidR="0047618B" w:rsidRDefault="0047618B">
      <w:pPr>
        <w:pStyle w:val="BodyText"/>
        <w:rPr>
          <w:rFonts w:ascii="Bookman Old Style"/>
          <w:b/>
          <w:sz w:val="26"/>
        </w:rPr>
      </w:pPr>
    </w:p>
    <w:p w14:paraId="411BC4F6" w14:textId="77777777" w:rsidR="0047618B" w:rsidRDefault="004E6265">
      <w:pPr>
        <w:pStyle w:val="BodyText"/>
        <w:spacing w:before="184" w:line="271" w:lineRule="auto"/>
        <w:ind w:left="110" w:right="300"/>
      </w:pPr>
      <w:r>
        <w:rPr>
          <w:w w:val="105"/>
        </w:rPr>
        <w:t xml:space="preserve">Follow these mandatory procedures (MP) when requesting approval to purchase restricted specialty metals under </w:t>
      </w:r>
      <w:hyperlink r:id="rId25" w:anchor="DFARS-225.7003">
        <w:r>
          <w:rPr>
            <w:color w:val="27314A"/>
            <w:w w:val="105"/>
            <w:u w:val="single" w:color="27314A"/>
          </w:rPr>
          <w:t>DFARS 225.7003</w:t>
        </w:r>
      </w:hyperlink>
      <w:r>
        <w:rPr>
          <w:w w:val="105"/>
        </w:rPr>
        <w:t>. The requirement to comply with these statutory and regulatory restrictions applies to procurements in excess of the simplified acquisition threshold. This MP</w:t>
      </w:r>
      <w:r>
        <w:rPr>
          <w:spacing w:val="40"/>
          <w:w w:val="105"/>
        </w:rPr>
        <w:t xml:space="preserve"> </w:t>
      </w:r>
      <w:r>
        <w:rPr>
          <w:w w:val="105"/>
        </w:rPr>
        <w:t>provides</w:t>
      </w:r>
      <w:r>
        <w:rPr>
          <w:spacing w:val="37"/>
          <w:w w:val="105"/>
        </w:rPr>
        <w:t xml:space="preserve"> </w:t>
      </w:r>
      <w:r>
        <w:rPr>
          <w:w w:val="105"/>
        </w:rPr>
        <w:t>guidance</w:t>
      </w:r>
      <w:r>
        <w:rPr>
          <w:spacing w:val="37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drafting</w:t>
      </w:r>
      <w:r>
        <w:rPr>
          <w:spacing w:val="37"/>
          <w:w w:val="105"/>
        </w:rPr>
        <w:t xml:space="preserve"> </w:t>
      </w:r>
      <w:r>
        <w:rPr>
          <w:w w:val="105"/>
        </w:rPr>
        <w:t>DNAD</w:t>
      </w:r>
      <w:r>
        <w:rPr>
          <w:spacing w:val="37"/>
          <w:w w:val="105"/>
        </w:rPr>
        <w:t xml:space="preserve"> </w:t>
      </w:r>
      <w:r>
        <w:rPr>
          <w:w w:val="105"/>
        </w:rPr>
        <w:t>and</w:t>
      </w:r>
      <w:r>
        <w:rPr>
          <w:spacing w:val="37"/>
          <w:w w:val="105"/>
        </w:rPr>
        <w:t xml:space="preserve"> </w:t>
      </w:r>
      <w:r>
        <w:rPr>
          <w:w w:val="105"/>
        </w:rPr>
        <w:t>Commercial</w:t>
      </w:r>
      <w:r>
        <w:rPr>
          <w:spacing w:val="37"/>
          <w:w w:val="105"/>
        </w:rPr>
        <w:t xml:space="preserve"> </w:t>
      </w:r>
      <w:r>
        <w:rPr>
          <w:w w:val="105"/>
        </w:rPr>
        <w:t>Derivative</w:t>
      </w:r>
      <w:r>
        <w:rPr>
          <w:spacing w:val="37"/>
          <w:w w:val="105"/>
        </w:rPr>
        <w:t xml:space="preserve"> </w:t>
      </w:r>
      <w:r>
        <w:rPr>
          <w:w w:val="105"/>
        </w:rPr>
        <w:t>Military</w:t>
      </w:r>
      <w:r>
        <w:rPr>
          <w:spacing w:val="37"/>
          <w:w w:val="105"/>
        </w:rPr>
        <w:t xml:space="preserve"> </w:t>
      </w:r>
      <w:r>
        <w:rPr>
          <w:w w:val="105"/>
        </w:rPr>
        <w:t>Article</w:t>
      </w:r>
      <w:r>
        <w:rPr>
          <w:spacing w:val="37"/>
          <w:w w:val="105"/>
        </w:rPr>
        <w:t xml:space="preserve"> </w:t>
      </w:r>
      <w:r>
        <w:rPr>
          <w:w w:val="105"/>
        </w:rPr>
        <w:t>(CDMA)</w:t>
      </w:r>
    </w:p>
    <w:p w14:paraId="411BC4F7" w14:textId="77777777" w:rsidR="0047618B" w:rsidRDefault="0047618B">
      <w:pPr>
        <w:spacing w:line="271" w:lineRule="auto"/>
        <w:sectPr w:rsidR="0047618B">
          <w:pgSz w:w="11910" w:h="16840"/>
          <w:pgMar w:top="820" w:right="740" w:bottom="280" w:left="740" w:header="720" w:footer="720" w:gutter="0"/>
          <w:cols w:space="720"/>
        </w:sectPr>
      </w:pPr>
    </w:p>
    <w:p w14:paraId="411BC4F8" w14:textId="77777777" w:rsidR="0047618B" w:rsidRDefault="004E6265">
      <w:pPr>
        <w:pStyle w:val="BodyText"/>
        <w:spacing w:before="82" w:line="271" w:lineRule="auto"/>
        <w:ind w:left="110"/>
      </w:pPr>
      <w:r>
        <w:rPr>
          <w:w w:val="105"/>
        </w:rPr>
        <w:lastRenderedPageBreak/>
        <w:t>Determination</w:t>
      </w:r>
      <w:r>
        <w:rPr>
          <w:spacing w:val="34"/>
          <w:w w:val="105"/>
        </w:rPr>
        <w:t xml:space="preserve"> </w:t>
      </w:r>
      <w:r>
        <w:rPr>
          <w:w w:val="105"/>
        </w:rPr>
        <w:t>and</w:t>
      </w:r>
      <w:r>
        <w:rPr>
          <w:spacing w:val="34"/>
          <w:w w:val="105"/>
        </w:rPr>
        <w:t xml:space="preserve"> </w:t>
      </w:r>
      <w:r>
        <w:rPr>
          <w:w w:val="105"/>
        </w:rPr>
        <w:t>Finding</w:t>
      </w:r>
      <w:r>
        <w:rPr>
          <w:spacing w:val="34"/>
          <w:w w:val="105"/>
        </w:rPr>
        <w:t xml:space="preserve"> </w:t>
      </w:r>
      <w:r>
        <w:rPr>
          <w:w w:val="105"/>
        </w:rPr>
        <w:t>(D&amp;F)</w:t>
      </w:r>
      <w:r>
        <w:rPr>
          <w:spacing w:val="34"/>
          <w:w w:val="105"/>
        </w:rPr>
        <w:t xml:space="preserve"> </w:t>
      </w:r>
      <w:r>
        <w:rPr>
          <w:w w:val="105"/>
        </w:rPr>
        <w:t>documents.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DNAD</w:t>
      </w:r>
      <w:r>
        <w:rPr>
          <w:spacing w:val="34"/>
          <w:w w:val="105"/>
        </w:rPr>
        <w:t xml:space="preserve"> </w:t>
      </w:r>
      <w:r>
        <w:rPr>
          <w:w w:val="105"/>
        </w:rPr>
        <w:t>or</w:t>
      </w:r>
      <w:r>
        <w:rPr>
          <w:spacing w:val="34"/>
          <w:w w:val="105"/>
        </w:rPr>
        <w:t xml:space="preserve"> </w:t>
      </w:r>
      <w:r>
        <w:rPr>
          <w:w w:val="105"/>
        </w:rPr>
        <w:t>CDMA</w:t>
      </w:r>
      <w:r>
        <w:rPr>
          <w:spacing w:val="34"/>
          <w:w w:val="105"/>
        </w:rPr>
        <w:t xml:space="preserve"> </w:t>
      </w:r>
      <w:r>
        <w:rPr>
          <w:w w:val="105"/>
        </w:rPr>
        <w:t>D&amp;Fs</w:t>
      </w:r>
      <w:r>
        <w:rPr>
          <w:spacing w:val="34"/>
          <w:w w:val="105"/>
        </w:rPr>
        <w:t xml:space="preserve"> </w:t>
      </w:r>
      <w:r>
        <w:rPr>
          <w:w w:val="105"/>
        </w:rPr>
        <w:t>should</w:t>
      </w:r>
      <w:r>
        <w:rPr>
          <w:spacing w:val="34"/>
          <w:w w:val="105"/>
        </w:rPr>
        <w:t xml:space="preserve"> </w:t>
      </w:r>
      <w:r>
        <w:rPr>
          <w:w w:val="105"/>
        </w:rPr>
        <w:t>be</w:t>
      </w:r>
      <w:r>
        <w:rPr>
          <w:spacing w:val="34"/>
          <w:w w:val="105"/>
        </w:rPr>
        <w:t xml:space="preserve"> </w:t>
      </w:r>
      <w:r>
        <w:rPr>
          <w:w w:val="105"/>
        </w:rPr>
        <w:t>tailored</w:t>
      </w:r>
      <w:r>
        <w:rPr>
          <w:spacing w:val="34"/>
          <w:w w:val="105"/>
        </w:rPr>
        <w:t xml:space="preserve"> </w:t>
      </w:r>
      <w:r>
        <w:rPr>
          <w:w w:val="105"/>
        </w:rPr>
        <w:t>to</w:t>
      </w:r>
      <w:r>
        <w:rPr>
          <w:spacing w:val="34"/>
          <w:w w:val="105"/>
        </w:rPr>
        <w:t xml:space="preserve"> </w:t>
      </w:r>
      <w:r>
        <w:rPr>
          <w:w w:val="105"/>
        </w:rPr>
        <w:t>the particular</w:t>
      </w:r>
      <w:r>
        <w:rPr>
          <w:spacing w:val="19"/>
          <w:w w:val="105"/>
        </w:rPr>
        <w:t xml:space="preserve"> </w:t>
      </w:r>
      <w:r>
        <w:rPr>
          <w:w w:val="105"/>
        </w:rPr>
        <w:t>acquisition.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w w:val="105"/>
        </w:rPr>
        <w:t>some</w:t>
      </w:r>
      <w:r>
        <w:rPr>
          <w:spacing w:val="19"/>
          <w:w w:val="105"/>
        </w:rPr>
        <w:t xml:space="preserve"> </w:t>
      </w:r>
      <w:r>
        <w:rPr>
          <w:w w:val="105"/>
        </w:rPr>
        <w:t>cases,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contracting</w:t>
      </w:r>
      <w:r>
        <w:rPr>
          <w:spacing w:val="19"/>
          <w:w w:val="105"/>
        </w:rPr>
        <w:t xml:space="preserve"> </w:t>
      </w:r>
      <w:r>
        <w:rPr>
          <w:w w:val="105"/>
        </w:rPr>
        <w:t>officer</w:t>
      </w:r>
      <w:r>
        <w:rPr>
          <w:spacing w:val="19"/>
          <w:w w:val="105"/>
        </w:rPr>
        <w:t xml:space="preserve"> </w:t>
      </w:r>
      <w:r>
        <w:rPr>
          <w:w w:val="105"/>
        </w:rPr>
        <w:t>may</w:t>
      </w:r>
      <w:r>
        <w:rPr>
          <w:spacing w:val="19"/>
          <w:w w:val="105"/>
        </w:rPr>
        <w:t xml:space="preserve"> </w:t>
      </w:r>
      <w:r>
        <w:rPr>
          <w:w w:val="105"/>
        </w:rPr>
        <w:t>not</w:t>
      </w:r>
      <w:r>
        <w:rPr>
          <w:spacing w:val="19"/>
          <w:w w:val="105"/>
        </w:rPr>
        <w:t xml:space="preserve"> </w:t>
      </w:r>
      <w:r>
        <w:rPr>
          <w:w w:val="105"/>
        </w:rPr>
        <w:t>be</w:t>
      </w:r>
      <w:r>
        <w:rPr>
          <w:spacing w:val="19"/>
          <w:w w:val="105"/>
        </w:rPr>
        <w:t xml:space="preserve"> </w:t>
      </w:r>
      <w:r>
        <w:rPr>
          <w:w w:val="105"/>
        </w:rPr>
        <w:t>able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obtain</w:t>
      </w:r>
      <w:r>
        <w:rPr>
          <w:spacing w:val="19"/>
          <w:w w:val="105"/>
        </w:rPr>
        <w:t xml:space="preserve"> </w:t>
      </w:r>
      <w:r>
        <w:rPr>
          <w:w w:val="105"/>
        </w:rPr>
        <w:t>all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data specified</w:t>
      </w:r>
      <w:r>
        <w:rPr>
          <w:spacing w:val="31"/>
          <w:w w:val="105"/>
        </w:rPr>
        <w:t xml:space="preserve"> </w:t>
      </w:r>
      <w:r>
        <w:rPr>
          <w:w w:val="105"/>
        </w:rPr>
        <w:t>in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templates</w:t>
      </w:r>
      <w:r>
        <w:rPr>
          <w:spacing w:val="31"/>
          <w:w w:val="105"/>
        </w:rPr>
        <w:t xml:space="preserve"> </w:t>
      </w:r>
      <w:r>
        <w:rPr>
          <w:w w:val="105"/>
        </w:rPr>
        <w:t>referenced</w:t>
      </w:r>
      <w:r>
        <w:rPr>
          <w:spacing w:val="31"/>
          <w:w w:val="105"/>
        </w:rPr>
        <w:t xml:space="preserve"> </w:t>
      </w:r>
      <w:r>
        <w:rPr>
          <w:w w:val="105"/>
        </w:rPr>
        <w:t>below;</w:t>
      </w:r>
      <w:r>
        <w:rPr>
          <w:spacing w:val="31"/>
          <w:w w:val="105"/>
        </w:rPr>
        <w:t xml:space="preserve"> </w:t>
      </w:r>
      <w:r>
        <w:rPr>
          <w:w w:val="105"/>
        </w:rPr>
        <w:t>however,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contracting</w:t>
      </w:r>
      <w:r>
        <w:rPr>
          <w:spacing w:val="31"/>
          <w:w w:val="105"/>
        </w:rPr>
        <w:t xml:space="preserve"> </w:t>
      </w:r>
      <w:r>
        <w:rPr>
          <w:w w:val="105"/>
        </w:rPr>
        <w:t>officer</w:t>
      </w:r>
      <w:r>
        <w:rPr>
          <w:spacing w:val="31"/>
          <w:w w:val="105"/>
        </w:rPr>
        <w:t xml:space="preserve"> </w:t>
      </w:r>
      <w:r>
        <w:rPr>
          <w:w w:val="105"/>
        </w:rPr>
        <w:t>should</w:t>
      </w:r>
      <w:r>
        <w:rPr>
          <w:spacing w:val="31"/>
          <w:w w:val="105"/>
        </w:rPr>
        <w:t xml:space="preserve"> </w:t>
      </w:r>
      <w:r>
        <w:rPr>
          <w:w w:val="105"/>
        </w:rPr>
        <w:t>make</w:t>
      </w:r>
      <w:r>
        <w:rPr>
          <w:spacing w:val="31"/>
          <w:w w:val="105"/>
        </w:rPr>
        <w:t xml:space="preserve"> </w:t>
      </w:r>
      <w:r>
        <w:rPr>
          <w:w w:val="105"/>
        </w:rPr>
        <w:t>every effort to do so.</w:t>
      </w:r>
    </w:p>
    <w:p w14:paraId="411BC4F9" w14:textId="77777777" w:rsidR="0047618B" w:rsidRDefault="0047618B">
      <w:pPr>
        <w:pStyle w:val="BodyText"/>
        <w:rPr>
          <w:sz w:val="26"/>
        </w:rPr>
      </w:pPr>
    </w:p>
    <w:p w14:paraId="411BC4FA" w14:textId="18D42C2A" w:rsidR="0047618B" w:rsidRDefault="004E6265">
      <w:pPr>
        <w:pStyle w:val="BodyText"/>
        <w:spacing w:before="194" w:line="273" w:lineRule="auto"/>
        <w:ind w:left="110"/>
        <w:rPr>
          <w:rFonts w:ascii="Bookman Old Style"/>
          <w:b/>
        </w:rPr>
      </w:pPr>
      <w:commentRangeStart w:id="11"/>
      <w:r>
        <w:rPr>
          <w:rFonts w:ascii="Bookman Old Style"/>
          <w:b/>
          <w:spacing w:val="-4"/>
        </w:rPr>
        <w:t>MP5325</w:t>
      </w:r>
      <w:r w:rsidR="00C0278E">
        <w:rPr>
          <w:rFonts w:ascii="Bookman Old Style"/>
          <w:b/>
          <w:spacing w:val="-4"/>
        </w:rPr>
        <w:t>.</w:t>
      </w:r>
      <w:r>
        <w:rPr>
          <w:rFonts w:ascii="Bookman Old Style"/>
          <w:b/>
          <w:spacing w:val="-4"/>
        </w:rPr>
        <w:t>7003</w:t>
      </w:r>
      <w:r w:rsidR="00C0278E">
        <w:rPr>
          <w:rFonts w:ascii="Bookman Old Style"/>
          <w:b/>
          <w:spacing w:val="-4"/>
        </w:rPr>
        <w:t>-3-2</w:t>
      </w:r>
      <w:r>
        <w:rPr>
          <w:rFonts w:ascii="Bookman Old Style"/>
          <w:b/>
          <w:spacing w:val="-5"/>
        </w:rPr>
        <w:t xml:space="preserve"> </w:t>
      </w:r>
      <w:commentRangeEnd w:id="11"/>
      <w:r w:rsidR="00461BF9">
        <w:rPr>
          <w:rStyle w:val="CommentReference"/>
        </w:rPr>
        <w:commentReference w:id="11"/>
      </w:r>
      <w:r>
        <w:rPr>
          <w:rFonts w:ascii="Bookman Old Style"/>
          <w:b/>
          <w:spacing w:val="-4"/>
        </w:rPr>
        <w:t>Applicability</w:t>
      </w:r>
      <w:r>
        <w:rPr>
          <w:rFonts w:ascii="Bookman Old Style"/>
          <w:b/>
          <w:spacing w:val="-5"/>
        </w:rPr>
        <w:t xml:space="preserve"> </w:t>
      </w:r>
      <w:r>
        <w:rPr>
          <w:rFonts w:ascii="Bookman Old Style"/>
          <w:b/>
          <w:spacing w:val="-4"/>
        </w:rPr>
        <w:t>of</w:t>
      </w:r>
      <w:r>
        <w:rPr>
          <w:rFonts w:ascii="Bookman Old Style"/>
          <w:b/>
          <w:spacing w:val="-5"/>
        </w:rPr>
        <w:t xml:space="preserve"> </w:t>
      </w:r>
      <w:r>
        <w:rPr>
          <w:rFonts w:ascii="Bookman Old Style"/>
          <w:b/>
          <w:spacing w:val="-4"/>
        </w:rPr>
        <w:t>Commercial</w:t>
      </w:r>
      <w:r>
        <w:rPr>
          <w:rFonts w:ascii="Bookman Old Style"/>
          <w:b/>
          <w:spacing w:val="-5"/>
        </w:rPr>
        <w:t xml:space="preserve"> </w:t>
      </w:r>
      <w:r>
        <w:rPr>
          <w:rFonts w:ascii="Bookman Old Style"/>
          <w:b/>
          <w:spacing w:val="-4"/>
        </w:rPr>
        <w:t>Derivative</w:t>
      </w:r>
      <w:r>
        <w:rPr>
          <w:rFonts w:ascii="Bookman Old Style"/>
          <w:b/>
          <w:spacing w:val="-5"/>
        </w:rPr>
        <w:t xml:space="preserve"> </w:t>
      </w:r>
      <w:r>
        <w:rPr>
          <w:rFonts w:ascii="Bookman Old Style"/>
          <w:b/>
          <w:spacing w:val="-4"/>
        </w:rPr>
        <w:t>Military</w:t>
      </w:r>
      <w:r>
        <w:rPr>
          <w:rFonts w:ascii="Bookman Old Style"/>
          <w:b/>
          <w:spacing w:val="-5"/>
        </w:rPr>
        <w:t xml:space="preserve"> </w:t>
      </w:r>
      <w:r>
        <w:rPr>
          <w:rFonts w:ascii="Bookman Old Style"/>
          <w:b/>
          <w:spacing w:val="-4"/>
        </w:rPr>
        <w:t>Articles</w:t>
      </w:r>
      <w:r>
        <w:rPr>
          <w:rFonts w:ascii="Bookman Old Style"/>
          <w:b/>
          <w:spacing w:val="-5"/>
        </w:rPr>
        <w:t xml:space="preserve"> </w:t>
      </w:r>
      <w:r>
        <w:rPr>
          <w:rFonts w:ascii="Bookman Old Style"/>
          <w:b/>
          <w:spacing w:val="-4"/>
        </w:rPr>
        <w:t>(CDMA)</w:t>
      </w:r>
      <w:r>
        <w:rPr>
          <w:rFonts w:ascii="Bookman Old Style"/>
          <w:b/>
          <w:spacing w:val="-5"/>
        </w:rPr>
        <w:t xml:space="preserve"> </w:t>
      </w:r>
      <w:r>
        <w:rPr>
          <w:rFonts w:ascii="Bookman Old Style"/>
          <w:b/>
          <w:spacing w:val="-4"/>
        </w:rPr>
        <w:t xml:space="preserve">to </w:t>
      </w:r>
      <w:r>
        <w:rPr>
          <w:rFonts w:ascii="Bookman Old Style"/>
          <w:b/>
        </w:rPr>
        <w:t>Specialty Metals</w:t>
      </w:r>
    </w:p>
    <w:p w14:paraId="411BC4FB" w14:textId="77777777" w:rsidR="0047618B" w:rsidRDefault="0047618B">
      <w:pPr>
        <w:pStyle w:val="BodyText"/>
        <w:rPr>
          <w:rFonts w:ascii="Bookman Old Style"/>
          <w:b/>
          <w:sz w:val="26"/>
        </w:rPr>
      </w:pPr>
    </w:p>
    <w:p w14:paraId="411BC4FC" w14:textId="77777777" w:rsidR="0047618B" w:rsidRDefault="004E6265">
      <w:pPr>
        <w:pStyle w:val="BodyText"/>
        <w:spacing w:before="184" w:line="271" w:lineRule="auto"/>
        <w:ind w:left="110" w:right="300"/>
      </w:pPr>
      <w:r>
        <w:rPr>
          <w:w w:val="105"/>
        </w:rPr>
        <w:t>When</w:t>
      </w:r>
      <w:r>
        <w:rPr>
          <w:spacing w:val="24"/>
          <w:w w:val="105"/>
        </w:rPr>
        <w:t xml:space="preserve"> </w:t>
      </w:r>
      <w:r>
        <w:rPr>
          <w:w w:val="105"/>
        </w:rPr>
        <w:t>a</w:t>
      </w:r>
      <w:r>
        <w:rPr>
          <w:spacing w:val="24"/>
          <w:w w:val="105"/>
        </w:rPr>
        <w:t xml:space="preserve"> </w:t>
      </w:r>
      <w:r>
        <w:rPr>
          <w:w w:val="105"/>
        </w:rPr>
        <w:t>program</w:t>
      </w:r>
      <w:r>
        <w:rPr>
          <w:spacing w:val="24"/>
          <w:w w:val="105"/>
        </w:rPr>
        <w:t xml:space="preserve"> </w:t>
      </w:r>
      <w:r>
        <w:rPr>
          <w:w w:val="105"/>
        </w:rPr>
        <w:t>office</w:t>
      </w:r>
      <w:r>
        <w:rPr>
          <w:spacing w:val="24"/>
          <w:w w:val="105"/>
        </w:rPr>
        <w:t xml:space="preserve"> </w:t>
      </w:r>
      <w:r>
        <w:rPr>
          <w:w w:val="105"/>
        </w:rPr>
        <w:t>concludes</w:t>
      </w:r>
      <w:r>
        <w:rPr>
          <w:spacing w:val="24"/>
          <w:w w:val="105"/>
        </w:rPr>
        <w:t xml:space="preserve"> </w:t>
      </w:r>
      <w:r>
        <w:rPr>
          <w:w w:val="105"/>
        </w:rPr>
        <w:t>that</w:t>
      </w:r>
      <w:r>
        <w:rPr>
          <w:spacing w:val="24"/>
          <w:w w:val="105"/>
        </w:rPr>
        <w:t xml:space="preserve"> </w:t>
      </w:r>
      <w:r>
        <w:rPr>
          <w:w w:val="105"/>
        </w:rPr>
        <w:t>an</w:t>
      </w:r>
      <w:r>
        <w:rPr>
          <w:spacing w:val="24"/>
          <w:w w:val="105"/>
        </w:rPr>
        <w:t xml:space="preserve"> </w:t>
      </w:r>
      <w:r>
        <w:rPr>
          <w:w w:val="105"/>
        </w:rPr>
        <w:t>item</w:t>
      </w:r>
      <w:r>
        <w:rPr>
          <w:spacing w:val="24"/>
          <w:w w:val="105"/>
        </w:rPr>
        <w:t xml:space="preserve"> </w:t>
      </w:r>
      <w:r>
        <w:rPr>
          <w:w w:val="105"/>
        </w:rPr>
        <w:t>to</w:t>
      </w:r>
      <w:r>
        <w:rPr>
          <w:spacing w:val="24"/>
          <w:w w:val="105"/>
        </w:rPr>
        <w:t xml:space="preserve"> </w:t>
      </w:r>
      <w:r>
        <w:rPr>
          <w:w w:val="105"/>
        </w:rPr>
        <w:t>be</w:t>
      </w:r>
      <w:r>
        <w:rPr>
          <w:spacing w:val="24"/>
          <w:w w:val="105"/>
        </w:rPr>
        <w:t xml:space="preserve"> </w:t>
      </w:r>
      <w:r>
        <w:rPr>
          <w:w w:val="105"/>
        </w:rPr>
        <w:t>delivered</w:t>
      </w:r>
      <w:r>
        <w:rPr>
          <w:spacing w:val="24"/>
          <w:w w:val="105"/>
        </w:rPr>
        <w:t xml:space="preserve"> </w:t>
      </w:r>
      <w:r>
        <w:rPr>
          <w:w w:val="105"/>
        </w:rPr>
        <w:t>under</w:t>
      </w:r>
      <w:r>
        <w:rPr>
          <w:spacing w:val="24"/>
          <w:w w:val="105"/>
        </w:rPr>
        <w:t xml:space="preserve"> </w:t>
      </w:r>
      <w:r>
        <w:rPr>
          <w:w w:val="105"/>
        </w:rPr>
        <w:t>a</w:t>
      </w:r>
      <w:r>
        <w:rPr>
          <w:spacing w:val="24"/>
          <w:w w:val="105"/>
        </w:rPr>
        <w:t xml:space="preserve"> </w:t>
      </w:r>
      <w:r>
        <w:rPr>
          <w:w w:val="105"/>
        </w:rPr>
        <w:t>prime</w:t>
      </w:r>
      <w:r>
        <w:rPr>
          <w:spacing w:val="24"/>
          <w:w w:val="105"/>
        </w:rPr>
        <w:t xml:space="preserve"> </w:t>
      </w:r>
      <w:r>
        <w:rPr>
          <w:w w:val="105"/>
        </w:rPr>
        <w:t>contract</w:t>
      </w:r>
      <w:r>
        <w:rPr>
          <w:spacing w:val="24"/>
          <w:w w:val="105"/>
        </w:rPr>
        <w:t xml:space="preserve"> </w:t>
      </w:r>
      <w:r>
        <w:rPr>
          <w:w w:val="105"/>
        </w:rPr>
        <w:t>is</w:t>
      </w:r>
      <w:r>
        <w:rPr>
          <w:spacing w:val="24"/>
          <w:w w:val="105"/>
        </w:rPr>
        <w:t xml:space="preserve"> </w:t>
      </w:r>
      <w:r>
        <w:rPr>
          <w:w w:val="105"/>
        </w:rPr>
        <w:t xml:space="preserve">a commercial derivative military article (as defined at </w:t>
      </w:r>
      <w:hyperlink r:id="rId26" w:anchor="DFARS-252.225-7009">
        <w:r>
          <w:rPr>
            <w:color w:val="27314A"/>
            <w:w w:val="105"/>
            <w:u w:val="single" w:color="27314A"/>
          </w:rPr>
          <w:t>DFARS 252.225-7009</w:t>
        </w:r>
      </w:hyperlink>
      <w:r>
        <w:rPr>
          <w:w w:val="105"/>
        </w:rPr>
        <w:t xml:space="preserve">) and the prime contractor provides the certification required at </w:t>
      </w:r>
      <w:hyperlink r:id="rId27" w:anchor="DFARS-252.225-7010">
        <w:r>
          <w:rPr>
            <w:color w:val="27314A"/>
            <w:w w:val="105"/>
            <w:u w:val="single" w:color="27314A"/>
          </w:rPr>
          <w:t>DFARS 252.225-7010</w:t>
        </w:r>
      </w:hyperlink>
      <w:r>
        <w:rPr>
          <w:w w:val="105"/>
        </w:rPr>
        <w:t>, the contracting officer must prepare a</w:t>
      </w:r>
      <w:r>
        <w:rPr>
          <w:spacing w:val="40"/>
          <w:w w:val="105"/>
        </w:rPr>
        <w:t xml:space="preserve"> </w:t>
      </w:r>
      <w:hyperlink r:id="rId28">
        <w:r>
          <w:rPr>
            <w:color w:val="27314A"/>
            <w:w w:val="105"/>
            <w:u w:val="single" w:color="27314A"/>
          </w:rPr>
          <w:t>CDMA D&amp;F</w:t>
        </w:r>
      </w:hyperlink>
      <w:r>
        <w:rPr>
          <w:w w:val="105"/>
        </w:rPr>
        <w:t>.</w:t>
      </w:r>
    </w:p>
    <w:p w14:paraId="411BC4FD" w14:textId="77777777" w:rsidR="0047618B" w:rsidRDefault="0047618B">
      <w:pPr>
        <w:pStyle w:val="BodyText"/>
        <w:rPr>
          <w:sz w:val="26"/>
        </w:rPr>
      </w:pPr>
    </w:p>
    <w:p w14:paraId="411BC4FE" w14:textId="626B5F30" w:rsidR="0047618B" w:rsidRDefault="004E6265">
      <w:pPr>
        <w:pStyle w:val="BodyText"/>
        <w:spacing w:before="194"/>
        <w:ind w:left="110"/>
        <w:rPr>
          <w:rFonts w:ascii="Bookman Old Style"/>
          <w:b/>
        </w:rPr>
      </w:pPr>
      <w:commentRangeStart w:id="12"/>
      <w:r>
        <w:rPr>
          <w:rFonts w:ascii="Bookman Old Style"/>
          <w:b/>
          <w:spacing w:val="-6"/>
        </w:rPr>
        <w:t>MP5325</w:t>
      </w:r>
      <w:r w:rsidR="00C0278E">
        <w:rPr>
          <w:rFonts w:ascii="Bookman Old Style"/>
          <w:b/>
          <w:spacing w:val="-6"/>
        </w:rPr>
        <w:t>.</w:t>
      </w:r>
      <w:r>
        <w:rPr>
          <w:rFonts w:ascii="Bookman Old Style"/>
          <w:b/>
          <w:spacing w:val="-6"/>
        </w:rPr>
        <w:t>7003</w:t>
      </w:r>
      <w:r w:rsidR="00C0278E">
        <w:rPr>
          <w:rFonts w:ascii="Bookman Old Style"/>
          <w:b/>
          <w:spacing w:val="-6"/>
        </w:rPr>
        <w:t>-3-3</w:t>
      </w:r>
      <w:r>
        <w:rPr>
          <w:rFonts w:ascii="Bookman Old Style"/>
          <w:b/>
          <w:spacing w:val="2"/>
        </w:rPr>
        <w:t xml:space="preserve"> </w:t>
      </w:r>
      <w:commentRangeEnd w:id="12"/>
      <w:r w:rsidR="00461BF9">
        <w:rPr>
          <w:rStyle w:val="CommentReference"/>
        </w:rPr>
        <w:commentReference w:id="12"/>
      </w:r>
      <w:r>
        <w:rPr>
          <w:rFonts w:ascii="Bookman Old Style"/>
          <w:b/>
          <w:spacing w:val="-6"/>
        </w:rPr>
        <w:t>DNAD</w:t>
      </w:r>
      <w:r>
        <w:rPr>
          <w:rFonts w:ascii="Bookman Old Style"/>
          <w:b/>
          <w:spacing w:val="3"/>
        </w:rPr>
        <w:t xml:space="preserve"> </w:t>
      </w:r>
      <w:r>
        <w:rPr>
          <w:rFonts w:ascii="Bookman Old Style"/>
          <w:b/>
          <w:spacing w:val="-6"/>
        </w:rPr>
        <w:t>Exception</w:t>
      </w:r>
    </w:p>
    <w:p w14:paraId="411BC4FF" w14:textId="77777777" w:rsidR="0047618B" w:rsidRDefault="0047618B">
      <w:pPr>
        <w:pStyle w:val="BodyText"/>
        <w:rPr>
          <w:rFonts w:ascii="Bookman Old Style"/>
          <w:b/>
          <w:sz w:val="26"/>
        </w:rPr>
      </w:pPr>
    </w:p>
    <w:p w14:paraId="411BC500" w14:textId="77777777" w:rsidR="0047618B" w:rsidRDefault="004E6265">
      <w:pPr>
        <w:pStyle w:val="BodyText"/>
        <w:spacing w:before="220" w:line="271" w:lineRule="auto"/>
        <w:ind w:left="110" w:right="211"/>
      </w:pPr>
      <w:r>
        <w:rPr>
          <w:w w:val="105"/>
        </w:rPr>
        <w:t xml:space="preserve">When a program office concludes that domestically melted or produced specialty metal cannot be procured (as described in </w:t>
      </w:r>
      <w:hyperlink r:id="rId29" w:anchor="DFARS-225.7003-3">
        <w:r>
          <w:rPr>
            <w:color w:val="27314A"/>
            <w:w w:val="105"/>
            <w:u w:val="single" w:color="27314A"/>
          </w:rPr>
          <w:t>DFARS 225.7003-3(b)(5)</w:t>
        </w:r>
      </w:hyperlink>
      <w:r>
        <w:rPr>
          <w:w w:val="105"/>
        </w:rPr>
        <w:t>) to support the production of a particular end</w:t>
      </w:r>
      <w:r>
        <w:rPr>
          <w:spacing w:val="80"/>
          <w:w w:val="105"/>
        </w:rPr>
        <w:t xml:space="preserve"> </w:t>
      </w:r>
      <w:r>
        <w:rPr>
          <w:w w:val="105"/>
        </w:rPr>
        <w:t>item</w:t>
      </w:r>
      <w:r>
        <w:rPr>
          <w:spacing w:val="33"/>
          <w:w w:val="105"/>
        </w:rPr>
        <w:t xml:space="preserve"> </w:t>
      </w:r>
      <w:r>
        <w:rPr>
          <w:w w:val="105"/>
        </w:rPr>
        <w:t>or</w:t>
      </w:r>
      <w:r>
        <w:rPr>
          <w:spacing w:val="33"/>
          <w:w w:val="105"/>
        </w:rPr>
        <w:t xml:space="preserve"> </w:t>
      </w:r>
      <w:r>
        <w:rPr>
          <w:w w:val="105"/>
        </w:rPr>
        <w:t>component,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contracting</w:t>
      </w:r>
      <w:r>
        <w:rPr>
          <w:spacing w:val="33"/>
          <w:w w:val="105"/>
        </w:rPr>
        <w:t xml:space="preserve"> </w:t>
      </w:r>
      <w:r>
        <w:rPr>
          <w:w w:val="105"/>
        </w:rPr>
        <w:t>officer</w:t>
      </w:r>
      <w:r>
        <w:rPr>
          <w:spacing w:val="33"/>
          <w:w w:val="105"/>
        </w:rPr>
        <w:t xml:space="preserve"> </w:t>
      </w:r>
      <w:r>
        <w:rPr>
          <w:w w:val="105"/>
        </w:rPr>
        <w:t>must</w:t>
      </w:r>
      <w:r>
        <w:rPr>
          <w:spacing w:val="33"/>
          <w:w w:val="105"/>
        </w:rPr>
        <w:t xml:space="preserve"> </w:t>
      </w:r>
      <w:r>
        <w:rPr>
          <w:w w:val="105"/>
        </w:rPr>
        <w:t>prepare</w:t>
      </w:r>
      <w:r>
        <w:rPr>
          <w:spacing w:val="33"/>
          <w:w w:val="105"/>
        </w:rPr>
        <w:t xml:space="preserve"> </w:t>
      </w:r>
      <w:r>
        <w:rPr>
          <w:w w:val="105"/>
        </w:rPr>
        <w:t>a</w:t>
      </w:r>
      <w:r>
        <w:rPr>
          <w:spacing w:val="33"/>
          <w:w w:val="105"/>
        </w:rPr>
        <w:t xml:space="preserve"> </w:t>
      </w:r>
      <w:hyperlink r:id="rId30">
        <w:r>
          <w:rPr>
            <w:color w:val="27314A"/>
            <w:w w:val="105"/>
            <w:u w:val="single" w:color="27314A"/>
          </w:rPr>
          <w:t>DNAD</w:t>
        </w:r>
        <w:r>
          <w:rPr>
            <w:color w:val="27314A"/>
            <w:spacing w:val="33"/>
            <w:w w:val="105"/>
            <w:u w:val="single" w:color="27314A"/>
          </w:rPr>
          <w:t xml:space="preserve"> </w:t>
        </w:r>
        <w:r>
          <w:rPr>
            <w:color w:val="27314A"/>
            <w:w w:val="105"/>
            <w:u w:val="single" w:color="27314A"/>
          </w:rPr>
          <w:t>D&amp;F</w:t>
        </w:r>
      </w:hyperlink>
      <w:r>
        <w:rPr>
          <w:color w:val="27314A"/>
          <w:spacing w:val="33"/>
          <w:w w:val="105"/>
        </w:rPr>
        <w:t xml:space="preserve"> </w:t>
      </w:r>
      <w:r>
        <w:rPr>
          <w:w w:val="105"/>
        </w:rPr>
        <w:t>for</w:t>
      </w:r>
      <w:r>
        <w:rPr>
          <w:spacing w:val="33"/>
          <w:w w:val="105"/>
        </w:rPr>
        <w:t xml:space="preserve"> </w:t>
      </w:r>
      <w:r>
        <w:rPr>
          <w:w w:val="105"/>
        </w:rPr>
        <w:t>specialty</w:t>
      </w:r>
      <w:r>
        <w:rPr>
          <w:spacing w:val="33"/>
          <w:w w:val="105"/>
        </w:rPr>
        <w:t xml:space="preserve"> </w:t>
      </w:r>
      <w:r>
        <w:rPr>
          <w:w w:val="105"/>
        </w:rPr>
        <w:t>metals.</w:t>
      </w:r>
      <w:r>
        <w:rPr>
          <w:spacing w:val="33"/>
          <w:w w:val="105"/>
        </w:rPr>
        <w:t xml:space="preserve"> </w:t>
      </w:r>
      <w:r>
        <w:rPr>
          <w:w w:val="105"/>
        </w:rPr>
        <w:t>The SecAF may approve a DNAD for an individual contract if a compliant specialty metal of satisfactory</w:t>
      </w:r>
      <w:r>
        <w:rPr>
          <w:spacing w:val="80"/>
          <w:w w:val="105"/>
        </w:rPr>
        <w:t xml:space="preserve"> </w:t>
      </w:r>
      <w:r>
        <w:rPr>
          <w:w w:val="105"/>
        </w:rPr>
        <w:t>quality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sufficient</w:t>
      </w:r>
      <w:r>
        <w:rPr>
          <w:spacing w:val="16"/>
          <w:w w:val="105"/>
        </w:rPr>
        <w:t xml:space="preserve"> </w:t>
      </w:r>
      <w:r>
        <w:rPr>
          <w:w w:val="105"/>
        </w:rPr>
        <w:t>quantity,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required</w:t>
      </w:r>
      <w:r>
        <w:rPr>
          <w:spacing w:val="16"/>
          <w:w w:val="105"/>
        </w:rPr>
        <w:t xml:space="preserve"> </w:t>
      </w:r>
      <w:r>
        <w:rPr>
          <w:w w:val="105"/>
        </w:rPr>
        <w:t>form,</w:t>
      </w:r>
      <w:r>
        <w:rPr>
          <w:spacing w:val="16"/>
          <w:w w:val="105"/>
        </w:rPr>
        <w:t xml:space="preserve"> </w:t>
      </w:r>
      <w:r>
        <w:rPr>
          <w:w w:val="105"/>
        </w:rPr>
        <w:t>cannot</w:t>
      </w:r>
      <w:r>
        <w:rPr>
          <w:spacing w:val="16"/>
          <w:w w:val="105"/>
        </w:rPr>
        <w:t xml:space="preserve"> </w:t>
      </w:r>
      <w:r>
        <w:rPr>
          <w:w w:val="105"/>
        </w:rPr>
        <w:t>be</w:t>
      </w:r>
      <w:r>
        <w:rPr>
          <w:spacing w:val="16"/>
          <w:w w:val="105"/>
        </w:rPr>
        <w:t xml:space="preserve"> </w:t>
      </w:r>
      <w:r>
        <w:rPr>
          <w:w w:val="105"/>
        </w:rPr>
        <w:t>procured</w:t>
      </w:r>
      <w:r>
        <w:rPr>
          <w:spacing w:val="16"/>
          <w:w w:val="105"/>
        </w:rPr>
        <w:t xml:space="preserve"> </w:t>
      </w:r>
      <w:r>
        <w:rPr>
          <w:w w:val="105"/>
        </w:rPr>
        <w:t>as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when</w:t>
      </w:r>
      <w:r>
        <w:rPr>
          <w:spacing w:val="16"/>
          <w:w w:val="105"/>
        </w:rPr>
        <w:t xml:space="preserve"> </w:t>
      </w:r>
      <w:r>
        <w:rPr>
          <w:w w:val="105"/>
        </w:rPr>
        <w:t>needed</w:t>
      </w:r>
      <w:r>
        <w:rPr>
          <w:spacing w:val="16"/>
          <w:w w:val="105"/>
        </w:rPr>
        <w:t xml:space="preserve"> </w:t>
      </w:r>
      <w:r>
        <w:rPr>
          <w:w w:val="105"/>
        </w:rPr>
        <w:t>at a fair and reasonable price. This approval authority is not delegable. A Class DNAD requires the</w:t>
      </w:r>
      <w:r>
        <w:rPr>
          <w:spacing w:val="80"/>
          <w:w w:val="150"/>
        </w:rPr>
        <w:t xml:space="preserve"> </w:t>
      </w:r>
      <w:r>
        <w:rPr>
          <w:w w:val="105"/>
        </w:rPr>
        <w:t>approval of the USD(A&amp;S).</w:t>
      </w:r>
    </w:p>
    <w:sectPr w:rsidR="0047618B">
      <w:pgSz w:w="11910" w:h="16840"/>
      <w:pgMar w:top="820" w:right="740" w:bottom="280" w:left="7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ROSSI, AMANDA M CIV USAF HAF SAF/AQCP" w:date="2024-05-16T10:06:00Z" w:initials="AR">
    <w:p w14:paraId="3785D042" w14:textId="77777777" w:rsidR="00725B93" w:rsidRDefault="00725B93" w:rsidP="00725B93">
      <w:pPr>
        <w:pStyle w:val="CommentText"/>
      </w:pPr>
      <w:r>
        <w:rPr>
          <w:rStyle w:val="CommentReference"/>
        </w:rPr>
        <w:annotationRef/>
      </w:r>
      <w:r>
        <w:t>Added link</w:t>
      </w:r>
    </w:p>
  </w:comment>
  <w:comment w:id="5" w:author="ROSSI, AMANDA M CIV USAF HAF SAF/AQCP" w:date="2024-05-16T09:41:00Z" w:initials="AR">
    <w:p w14:paraId="4EBB76D8" w14:textId="5E7C31E6" w:rsidR="00461BF9" w:rsidRDefault="00461BF9" w:rsidP="00461BF9">
      <w:pPr>
        <w:pStyle w:val="CommentText"/>
      </w:pPr>
      <w:r>
        <w:rPr>
          <w:rStyle w:val="CommentReference"/>
        </w:rPr>
        <w:annotationRef/>
      </w:r>
      <w:r>
        <w:t>Spelling correction</w:t>
      </w:r>
    </w:p>
  </w:comment>
  <w:comment w:id="7" w:author="ROSSI, AMANDA M CIV USAF HAF SAF/AQCP" w:date="2024-05-16T09:43:00Z" w:initials="AR">
    <w:p w14:paraId="49BB9321" w14:textId="77777777" w:rsidR="00993E7A" w:rsidRDefault="00993E7A" w:rsidP="00993E7A">
      <w:pPr>
        <w:pStyle w:val="CommentText"/>
      </w:pPr>
      <w:r>
        <w:rPr>
          <w:rStyle w:val="CommentReference"/>
        </w:rPr>
        <w:annotationRef/>
      </w:r>
      <w:r>
        <w:t>updated</w:t>
      </w:r>
    </w:p>
  </w:comment>
  <w:comment w:id="9" w:author="ROSSI, AMANDA M CIV USAF HAF SAF/AQCP" w:date="2024-05-16T09:37:00Z" w:initials="AR">
    <w:p w14:paraId="214FD268" w14:textId="14E4B073" w:rsidR="00BA59B6" w:rsidRDefault="00BA59B6" w:rsidP="00BA59B6">
      <w:pPr>
        <w:pStyle w:val="CommentText"/>
      </w:pPr>
      <w:r>
        <w:rPr>
          <w:rStyle w:val="CommentReference"/>
        </w:rPr>
        <w:annotationRef/>
      </w:r>
      <w:r>
        <w:t>revised</w:t>
      </w:r>
    </w:p>
  </w:comment>
  <w:comment w:id="10" w:author="ROSSI, AMANDA M CIV USAF HAF SAF/AQCP" w:date="2024-05-16T09:38:00Z" w:initials="AR">
    <w:p w14:paraId="4E469EEB" w14:textId="77777777" w:rsidR="00461BF9" w:rsidRDefault="00461BF9" w:rsidP="00461BF9">
      <w:pPr>
        <w:pStyle w:val="CommentText"/>
      </w:pPr>
      <w:r>
        <w:rPr>
          <w:rStyle w:val="CommentReference"/>
        </w:rPr>
        <w:annotationRef/>
      </w:r>
      <w:r>
        <w:t>The dashes here are currently underscores on acq.gov</w:t>
      </w:r>
    </w:p>
  </w:comment>
  <w:comment w:id="11" w:author="ROSSI, AMANDA M CIV USAF HAF SAF/AQCP" w:date="2024-05-16T09:38:00Z" w:initials="AR">
    <w:p w14:paraId="5173D2B1" w14:textId="77777777" w:rsidR="00461BF9" w:rsidRDefault="00461BF9" w:rsidP="00461BF9">
      <w:pPr>
        <w:pStyle w:val="CommentText"/>
      </w:pPr>
      <w:r>
        <w:rPr>
          <w:rStyle w:val="CommentReference"/>
        </w:rPr>
        <w:annotationRef/>
      </w:r>
      <w:r>
        <w:t>The dashes here are currently underscores on acq.gov</w:t>
      </w:r>
    </w:p>
  </w:comment>
  <w:comment w:id="12" w:author="ROSSI, AMANDA M CIV USAF HAF SAF/AQCP" w:date="2024-05-16T09:38:00Z" w:initials="AR">
    <w:p w14:paraId="39CF7F89" w14:textId="77777777" w:rsidR="00461BF9" w:rsidRDefault="00461BF9" w:rsidP="00461BF9">
      <w:pPr>
        <w:pStyle w:val="CommentText"/>
      </w:pPr>
      <w:r>
        <w:rPr>
          <w:rStyle w:val="CommentReference"/>
        </w:rPr>
        <w:annotationRef/>
      </w:r>
      <w:r>
        <w:t>The dashes here are currently underscores on acq.gov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785D042" w15:done="0"/>
  <w15:commentEx w15:paraId="4EBB76D8" w15:done="0"/>
  <w15:commentEx w15:paraId="49BB9321" w15:done="0"/>
  <w15:commentEx w15:paraId="214FD268" w15:done="0"/>
  <w15:commentEx w15:paraId="4E469EEB" w15:done="0"/>
  <w15:commentEx w15:paraId="5173D2B1" w15:done="0"/>
  <w15:commentEx w15:paraId="39CF7F8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9F0592A" w16cex:dateUtc="2024-05-16T16:06:00Z"/>
  <w16cex:commentExtensible w16cex:durableId="29F05356" w16cex:dateUtc="2024-05-16T15:41:00Z"/>
  <w16cex:commentExtensible w16cex:durableId="29F053CC" w16cex:dateUtc="2024-05-16T15:43:00Z"/>
  <w16cex:commentExtensible w16cex:durableId="29F05242" w16cex:dateUtc="2024-05-16T15:37:00Z"/>
  <w16cex:commentExtensible w16cex:durableId="29F0528F" w16cex:dateUtc="2024-05-16T15:38:00Z"/>
  <w16cex:commentExtensible w16cex:durableId="29F05295" w16cex:dateUtc="2024-05-16T15:38:00Z"/>
  <w16cex:commentExtensible w16cex:durableId="29F0529B" w16cex:dateUtc="2024-05-16T15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785D042" w16cid:durableId="29F0592A"/>
  <w16cid:commentId w16cid:paraId="4EBB76D8" w16cid:durableId="29F05356"/>
  <w16cid:commentId w16cid:paraId="49BB9321" w16cid:durableId="29F053CC"/>
  <w16cid:commentId w16cid:paraId="214FD268" w16cid:durableId="29F05242"/>
  <w16cid:commentId w16cid:paraId="4E469EEB" w16cid:durableId="29F0528F"/>
  <w16cid:commentId w16cid:paraId="5173D2B1" w16cid:durableId="29F05295"/>
  <w16cid:commentId w16cid:paraId="39CF7F89" w16cid:durableId="29F0529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altName w:val="Cambria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_sansregular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969B4"/>
    <w:multiLevelType w:val="hybridMultilevel"/>
    <w:tmpl w:val="D87A77B2"/>
    <w:lvl w:ilvl="0" w:tplc="56465510">
      <w:start w:val="1"/>
      <w:numFmt w:val="lowerLetter"/>
      <w:lvlText w:val="%1."/>
      <w:lvlJc w:val="left"/>
      <w:pPr>
        <w:ind w:left="376" w:hanging="266"/>
      </w:pPr>
      <w:rPr>
        <w:rFonts w:ascii="Bookman Old Style" w:eastAsia="Bookman Old Style" w:hAnsi="Bookman Old Style" w:cs="Bookman Old Style" w:hint="default"/>
        <w:b/>
        <w:bCs/>
        <w:i w:val="0"/>
        <w:iCs w:val="0"/>
        <w:spacing w:val="0"/>
        <w:w w:val="97"/>
        <w:sz w:val="22"/>
        <w:szCs w:val="22"/>
        <w:lang w:val="en-US" w:eastAsia="en-US" w:bidi="ar-SA"/>
      </w:rPr>
    </w:lvl>
    <w:lvl w:ilvl="1" w:tplc="B66CE448">
      <w:numFmt w:val="bullet"/>
      <w:lvlText w:val="•"/>
      <w:lvlJc w:val="left"/>
      <w:pPr>
        <w:ind w:left="1384" w:hanging="266"/>
      </w:pPr>
      <w:rPr>
        <w:rFonts w:hint="default"/>
        <w:lang w:val="en-US" w:eastAsia="en-US" w:bidi="ar-SA"/>
      </w:rPr>
    </w:lvl>
    <w:lvl w:ilvl="2" w:tplc="5156C394">
      <w:numFmt w:val="bullet"/>
      <w:lvlText w:val="•"/>
      <w:lvlJc w:val="left"/>
      <w:pPr>
        <w:ind w:left="2389" w:hanging="266"/>
      </w:pPr>
      <w:rPr>
        <w:rFonts w:hint="default"/>
        <w:lang w:val="en-US" w:eastAsia="en-US" w:bidi="ar-SA"/>
      </w:rPr>
    </w:lvl>
    <w:lvl w:ilvl="3" w:tplc="8B76ACBC">
      <w:numFmt w:val="bullet"/>
      <w:lvlText w:val="•"/>
      <w:lvlJc w:val="left"/>
      <w:pPr>
        <w:ind w:left="3393" w:hanging="266"/>
      </w:pPr>
      <w:rPr>
        <w:rFonts w:hint="default"/>
        <w:lang w:val="en-US" w:eastAsia="en-US" w:bidi="ar-SA"/>
      </w:rPr>
    </w:lvl>
    <w:lvl w:ilvl="4" w:tplc="16A64858">
      <w:numFmt w:val="bullet"/>
      <w:lvlText w:val="•"/>
      <w:lvlJc w:val="left"/>
      <w:pPr>
        <w:ind w:left="4398" w:hanging="266"/>
      </w:pPr>
      <w:rPr>
        <w:rFonts w:hint="default"/>
        <w:lang w:val="en-US" w:eastAsia="en-US" w:bidi="ar-SA"/>
      </w:rPr>
    </w:lvl>
    <w:lvl w:ilvl="5" w:tplc="E6888206">
      <w:numFmt w:val="bullet"/>
      <w:lvlText w:val="•"/>
      <w:lvlJc w:val="left"/>
      <w:pPr>
        <w:ind w:left="5402" w:hanging="266"/>
      </w:pPr>
      <w:rPr>
        <w:rFonts w:hint="default"/>
        <w:lang w:val="en-US" w:eastAsia="en-US" w:bidi="ar-SA"/>
      </w:rPr>
    </w:lvl>
    <w:lvl w:ilvl="6" w:tplc="8CE0E866">
      <w:numFmt w:val="bullet"/>
      <w:lvlText w:val="•"/>
      <w:lvlJc w:val="left"/>
      <w:pPr>
        <w:ind w:left="6407" w:hanging="266"/>
      </w:pPr>
      <w:rPr>
        <w:rFonts w:hint="default"/>
        <w:lang w:val="en-US" w:eastAsia="en-US" w:bidi="ar-SA"/>
      </w:rPr>
    </w:lvl>
    <w:lvl w:ilvl="7" w:tplc="1840CCEA">
      <w:numFmt w:val="bullet"/>
      <w:lvlText w:val="•"/>
      <w:lvlJc w:val="left"/>
      <w:pPr>
        <w:ind w:left="7411" w:hanging="266"/>
      </w:pPr>
      <w:rPr>
        <w:rFonts w:hint="default"/>
        <w:lang w:val="en-US" w:eastAsia="en-US" w:bidi="ar-SA"/>
      </w:rPr>
    </w:lvl>
    <w:lvl w:ilvl="8" w:tplc="BD027680">
      <w:numFmt w:val="bullet"/>
      <w:lvlText w:val="•"/>
      <w:lvlJc w:val="left"/>
      <w:pPr>
        <w:ind w:left="8416" w:hanging="266"/>
      </w:pPr>
      <w:rPr>
        <w:rFonts w:hint="default"/>
        <w:lang w:val="en-US" w:eastAsia="en-US" w:bidi="ar-SA"/>
      </w:rPr>
    </w:lvl>
  </w:abstractNum>
  <w:abstractNum w:abstractNumId="1" w15:restartNumberingAfterBreak="0">
    <w:nsid w:val="6B847DF6"/>
    <w:multiLevelType w:val="hybridMultilevel"/>
    <w:tmpl w:val="568CCDF2"/>
    <w:lvl w:ilvl="0" w:tplc="32EAAC82">
      <w:start w:val="1"/>
      <w:numFmt w:val="lowerLetter"/>
      <w:lvlText w:val="(%1)"/>
      <w:lvlJc w:val="left"/>
      <w:pPr>
        <w:ind w:left="110" w:hanging="336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98"/>
        <w:sz w:val="22"/>
        <w:szCs w:val="22"/>
        <w:lang w:val="en-US" w:eastAsia="en-US" w:bidi="ar-SA"/>
      </w:rPr>
    </w:lvl>
    <w:lvl w:ilvl="1" w:tplc="8C24AFC2">
      <w:start w:val="1"/>
      <w:numFmt w:val="decimal"/>
      <w:lvlText w:val="(%2)"/>
      <w:lvlJc w:val="left"/>
      <w:pPr>
        <w:ind w:left="110" w:hanging="344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2" w:tplc="3E3A926C">
      <w:numFmt w:val="bullet"/>
      <w:lvlText w:val="•"/>
      <w:lvlJc w:val="left"/>
      <w:pPr>
        <w:ind w:left="1567" w:hanging="344"/>
      </w:pPr>
      <w:rPr>
        <w:rFonts w:hint="default"/>
        <w:lang w:val="en-US" w:eastAsia="en-US" w:bidi="ar-SA"/>
      </w:rPr>
    </w:lvl>
    <w:lvl w:ilvl="3" w:tplc="BC963C38">
      <w:numFmt w:val="bullet"/>
      <w:lvlText w:val="•"/>
      <w:lvlJc w:val="left"/>
      <w:pPr>
        <w:ind w:left="2674" w:hanging="344"/>
      </w:pPr>
      <w:rPr>
        <w:rFonts w:hint="default"/>
        <w:lang w:val="en-US" w:eastAsia="en-US" w:bidi="ar-SA"/>
      </w:rPr>
    </w:lvl>
    <w:lvl w:ilvl="4" w:tplc="99723D50">
      <w:numFmt w:val="bullet"/>
      <w:lvlText w:val="•"/>
      <w:lvlJc w:val="left"/>
      <w:pPr>
        <w:ind w:left="3781" w:hanging="344"/>
      </w:pPr>
      <w:rPr>
        <w:rFonts w:hint="default"/>
        <w:lang w:val="en-US" w:eastAsia="en-US" w:bidi="ar-SA"/>
      </w:rPr>
    </w:lvl>
    <w:lvl w:ilvl="5" w:tplc="B0C4EBE4">
      <w:numFmt w:val="bullet"/>
      <w:lvlText w:val="•"/>
      <w:lvlJc w:val="left"/>
      <w:pPr>
        <w:ind w:left="4889" w:hanging="344"/>
      </w:pPr>
      <w:rPr>
        <w:rFonts w:hint="default"/>
        <w:lang w:val="en-US" w:eastAsia="en-US" w:bidi="ar-SA"/>
      </w:rPr>
    </w:lvl>
    <w:lvl w:ilvl="6" w:tplc="1660B3A4">
      <w:numFmt w:val="bullet"/>
      <w:lvlText w:val="•"/>
      <w:lvlJc w:val="left"/>
      <w:pPr>
        <w:ind w:left="5996" w:hanging="344"/>
      </w:pPr>
      <w:rPr>
        <w:rFonts w:hint="default"/>
        <w:lang w:val="en-US" w:eastAsia="en-US" w:bidi="ar-SA"/>
      </w:rPr>
    </w:lvl>
    <w:lvl w:ilvl="7" w:tplc="2D1CDCA4">
      <w:numFmt w:val="bullet"/>
      <w:lvlText w:val="•"/>
      <w:lvlJc w:val="left"/>
      <w:pPr>
        <w:ind w:left="7103" w:hanging="344"/>
      </w:pPr>
      <w:rPr>
        <w:rFonts w:hint="default"/>
        <w:lang w:val="en-US" w:eastAsia="en-US" w:bidi="ar-SA"/>
      </w:rPr>
    </w:lvl>
    <w:lvl w:ilvl="8" w:tplc="F88A5814">
      <w:numFmt w:val="bullet"/>
      <w:lvlText w:val="•"/>
      <w:lvlJc w:val="left"/>
      <w:pPr>
        <w:ind w:left="8211" w:hanging="344"/>
      </w:pPr>
      <w:rPr>
        <w:rFonts w:hint="default"/>
        <w:lang w:val="en-US" w:eastAsia="en-US" w:bidi="ar-SA"/>
      </w:rPr>
    </w:lvl>
  </w:abstractNum>
  <w:abstractNum w:abstractNumId="2" w15:restartNumberingAfterBreak="0">
    <w:nsid w:val="7B3F0040"/>
    <w:multiLevelType w:val="hybridMultilevel"/>
    <w:tmpl w:val="6EA8ABAC"/>
    <w:lvl w:ilvl="0" w:tplc="9A2AEABA">
      <w:start w:val="1"/>
      <w:numFmt w:val="decimal"/>
      <w:lvlText w:val="(%1)"/>
      <w:lvlJc w:val="left"/>
      <w:pPr>
        <w:ind w:left="110" w:hanging="344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1" w:tplc="7F58F63E">
      <w:numFmt w:val="bullet"/>
      <w:lvlText w:val="•"/>
      <w:lvlJc w:val="left"/>
      <w:pPr>
        <w:ind w:left="1150" w:hanging="344"/>
      </w:pPr>
      <w:rPr>
        <w:rFonts w:hint="default"/>
        <w:lang w:val="en-US" w:eastAsia="en-US" w:bidi="ar-SA"/>
      </w:rPr>
    </w:lvl>
    <w:lvl w:ilvl="2" w:tplc="742A13DA">
      <w:numFmt w:val="bullet"/>
      <w:lvlText w:val="•"/>
      <w:lvlJc w:val="left"/>
      <w:pPr>
        <w:ind w:left="2181" w:hanging="344"/>
      </w:pPr>
      <w:rPr>
        <w:rFonts w:hint="default"/>
        <w:lang w:val="en-US" w:eastAsia="en-US" w:bidi="ar-SA"/>
      </w:rPr>
    </w:lvl>
    <w:lvl w:ilvl="3" w:tplc="FFFACB50">
      <w:numFmt w:val="bullet"/>
      <w:lvlText w:val="•"/>
      <w:lvlJc w:val="left"/>
      <w:pPr>
        <w:ind w:left="3211" w:hanging="344"/>
      </w:pPr>
      <w:rPr>
        <w:rFonts w:hint="default"/>
        <w:lang w:val="en-US" w:eastAsia="en-US" w:bidi="ar-SA"/>
      </w:rPr>
    </w:lvl>
    <w:lvl w:ilvl="4" w:tplc="55644DCE">
      <w:numFmt w:val="bullet"/>
      <w:lvlText w:val="•"/>
      <w:lvlJc w:val="left"/>
      <w:pPr>
        <w:ind w:left="4242" w:hanging="344"/>
      </w:pPr>
      <w:rPr>
        <w:rFonts w:hint="default"/>
        <w:lang w:val="en-US" w:eastAsia="en-US" w:bidi="ar-SA"/>
      </w:rPr>
    </w:lvl>
    <w:lvl w:ilvl="5" w:tplc="4258939C">
      <w:numFmt w:val="bullet"/>
      <w:lvlText w:val="•"/>
      <w:lvlJc w:val="left"/>
      <w:pPr>
        <w:ind w:left="5272" w:hanging="344"/>
      </w:pPr>
      <w:rPr>
        <w:rFonts w:hint="default"/>
        <w:lang w:val="en-US" w:eastAsia="en-US" w:bidi="ar-SA"/>
      </w:rPr>
    </w:lvl>
    <w:lvl w:ilvl="6" w:tplc="6F105282">
      <w:numFmt w:val="bullet"/>
      <w:lvlText w:val="•"/>
      <w:lvlJc w:val="left"/>
      <w:pPr>
        <w:ind w:left="6303" w:hanging="344"/>
      </w:pPr>
      <w:rPr>
        <w:rFonts w:hint="default"/>
        <w:lang w:val="en-US" w:eastAsia="en-US" w:bidi="ar-SA"/>
      </w:rPr>
    </w:lvl>
    <w:lvl w:ilvl="7" w:tplc="9EF23BF0">
      <w:numFmt w:val="bullet"/>
      <w:lvlText w:val="•"/>
      <w:lvlJc w:val="left"/>
      <w:pPr>
        <w:ind w:left="7333" w:hanging="344"/>
      </w:pPr>
      <w:rPr>
        <w:rFonts w:hint="default"/>
        <w:lang w:val="en-US" w:eastAsia="en-US" w:bidi="ar-SA"/>
      </w:rPr>
    </w:lvl>
    <w:lvl w:ilvl="8" w:tplc="FAD2F752">
      <w:numFmt w:val="bullet"/>
      <w:lvlText w:val="•"/>
      <w:lvlJc w:val="left"/>
      <w:pPr>
        <w:ind w:left="8364" w:hanging="344"/>
      </w:pPr>
      <w:rPr>
        <w:rFonts w:hint="default"/>
        <w:lang w:val="en-US" w:eastAsia="en-US" w:bidi="ar-SA"/>
      </w:rPr>
    </w:lvl>
  </w:abstractNum>
  <w:num w:numId="1" w16cid:durableId="484711557">
    <w:abstractNumId w:val="0"/>
  </w:num>
  <w:num w:numId="2" w16cid:durableId="1183323082">
    <w:abstractNumId w:val="2"/>
  </w:num>
  <w:num w:numId="3" w16cid:durableId="178411186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SSI, AMANDA M CIV USAF HAF SAF/AQCP">
    <w15:presenceInfo w15:providerId="AD" w15:userId="S::amanda.rossi@us.af.mil::bc6c04f6-28fa-4922-89f2-ef85ed2ce7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18B"/>
    <w:rsid w:val="002A5FA1"/>
    <w:rsid w:val="002E6D90"/>
    <w:rsid w:val="00346ACE"/>
    <w:rsid w:val="0044299C"/>
    <w:rsid w:val="00461BF9"/>
    <w:rsid w:val="0047618B"/>
    <w:rsid w:val="004E6265"/>
    <w:rsid w:val="005440BC"/>
    <w:rsid w:val="006E134F"/>
    <w:rsid w:val="00725B93"/>
    <w:rsid w:val="00993E7A"/>
    <w:rsid w:val="00AE0F4D"/>
    <w:rsid w:val="00BA59B6"/>
    <w:rsid w:val="00C0278E"/>
    <w:rsid w:val="00C4176E"/>
    <w:rsid w:val="00E34DC7"/>
    <w:rsid w:val="00E44CC0"/>
    <w:rsid w:val="00F4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BC463"/>
  <w15:docId w15:val="{A61C51A1-1185-4538-8D92-C4E60552A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99"/>
      <w:ind w:left="110"/>
      <w:outlineLvl w:val="0"/>
    </w:pPr>
    <w:rPr>
      <w:rFonts w:ascii="Bookman Old Style" w:eastAsia="Bookman Old Style" w:hAnsi="Bookman Old Style" w:cs="Bookman Old Style"/>
      <w:sz w:val="33"/>
      <w:szCs w:val="33"/>
    </w:rPr>
  </w:style>
  <w:style w:type="paragraph" w:styleId="Heading2">
    <w:name w:val="heading 2"/>
    <w:basedOn w:val="Normal"/>
    <w:uiPriority w:val="9"/>
    <w:unhideWhenUsed/>
    <w:qFormat/>
    <w:pPr>
      <w:ind w:left="110"/>
      <w:outlineLvl w:val="1"/>
    </w:pPr>
    <w:rPr>
      <w:rFonts w:ascii="Bookman Old Style" w:eastAsia="Bookman Old Style" w:hAnsi="Bookman Old Style" w:cs="Bookman Old Style"/>
      <w:sz w:val="25"/>
      <w:szCs w:val="25"/>
    </w:rPr>
  </w:style>
  <w:style w:type="paragraph" w:styleId="Heading3">
    <w:name w:val="heading 3"/>
    <w:basedOn w:val="Normal"/>
    <w:uiPriority w:val="9"/>
    <w:unhideWhenUsed/>
    <w:qFormat/>
    <w:pPr>
      <w:ind w:left="110"/>
      <w:outlineLvl w:val="2"/>
    </w:pPr>
    <w:rPr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3"/>
      <w:ind w:left="110"/>
    </w:pPr>
    <w:rPr>
      <w:rFonts w:ascii="Bookman Old Style" w:eastAsia="Bookman Old Style" w:hAnsi="Bookman Old Style" w:cs="Bookman Old Style"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110"/>
    </w:pPr>
  </w:style>
  <w:style w:type="paragraph" w:customStyle="1" w:styleId="TableParagraph">
    <w:name w:val="Table Paragraph"/>
    <w:basedOn w:val="Normal"/>
    <w:uiPriority w:val="1"/>
    <w:qFormat/>
  </w:style>
  <w:style w:type="paragraph" w:styleId="Revision">
    <w:name w:val="Revision"/>
    <w:hidden/>
    <w:uiPriority w:val="99"/>
    <w:semiHidden/>
    <w:rsid w:val="00E44CC0"/>
    <w:pPr>
      <w:widowControl/>
      <w:autoSpaceDE/>
      <w:autoSpaceDN/>
    </w:pPr>
    <w:rPr>
      <w:rFonts w:ascii="Cambria" w:eastAsia="Cambria" w:hAnsi="Cambria" w:cs="Cambria"/>
    </w:rPr>
  </w:style>
  <w:style w:type="character" w:styleId="CommentReference">
    <w:name w:val="annotation reference"/>
    <w:basedOn w:val="DefaultParagraphFont"/>
    <w:uiPriority w:val="99"/>
    <w:semiHidden/>
    <w:unhideWhenUsed/>
    <w:rsid w:val="00BA59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A59B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A59B6"/>
    <w:rPr>
      <w:rFonts w:ascii="Cambria" w:eastAsia="Cambria" w:hAnsi="Cambria" w:cs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59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59B6"/>
    <w:rPr>
      <w:rFonts w:ascii="Cambria" w:eastAsia="Cambria" w:hAnsi="Cambria" w:cs="Cambria"/>
      <w:b/>
      <w:bCs/>
      <w:sz w:val="20"/>
      <w:szCs w:val="20"/>
    </w:rPr>
  </w:style>
  <w:style w:type="paragraph" w:customStyle="1" w:styleId="p">
    <w:name w:val="p"/>
    <w:basedOn w:val="Normal"/>
    <w:rsid w:val="00725B9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25B9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25B9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6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cquisition.gov/dfars/225.103-exceptions" TargetMode="External"/><Relationship Id="rId18" Type="http://schemas.openxmlformats.org/officeDocument/2006/relationships/hyperlink" Target="https://www.acquisition.gov/far/part-6" TargetMode="External"/><Relationship Id="rId26" Type="http://schemas.openxmlformats.org/officeDocument/2006/relationships/hyperlink" Target="https://www.acquisition.gov/dfars/part-252-solicitation-provisions-and-contract-clauses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acquisition.gov/dfars/part-225-foreign-acquisition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acquisition.gov/far/part-25" TargetMode="External"/><Relationship Id="rId17" Type="http://schemas.openxmlformats.org/officeDocument/2006/relationships/hyperlink" Target="https://www.acquisition.gov/dfars/225.103-exceptions" TargetMode="External"/><Relationship Id="rId25" Type="http://schemas.openxmlformats.org/officeDocument/2006/relationships/hyperlink" Target="https://www.acquisition.gov/dfars/part-225-foreign-acquisition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acquisition.gov/dfars/subpart-225.5-evaluating-foreign-offers%E2%80%94supply-contracts" TargetMode="External"/><Relationship Id="rId20" Type="http://schemas.openxmlformats.org/officeDocument/2006/relationships/hyperlink" Target="https://usaf.dps.mil/sites/AFCC/AQCP/KnowledgeCenter/SitePages/DAFFARS-Templates.aspx" TargetMode="External"/><Relationship Id="rId29" Type="http://schemas.openxmlformats.org/officeDocument/2006/relationships/hyperlink" Target="https://www.acquisition.gov/dfars/part-225-foreign-acquisition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24" Type="http://schemas.openxmlformats.org/officeDocument/2006/relationships/hyperlink" Target="http://www.dcma.mil/dnads/" TargetMode="External"/><Relationship Id="rId32" Type="http://schemas.microsoft.com/office/2011/relationships/people" Target="people.xml"/><Relationship Id="rId5" Type="http://schemas.openxmlformats.org/officeDocument/2006/relationships/styles" Target="styles.xml"/><Relationship Id="rId15" Type="http://schemas.openxmlformats.org/officeDocument/2006/relationships/hyperlink" Target="https://www.acquisition.gov/daffars/mp5301-federal-acquisition-regulations-system" TargetMode="External"/><Relationship Id="rId23" Type="http://schemas.openxmlformats.org/officeDocument/2006/relationships/hyperlink" Target="https://www.acquisition.gov/dfars/part-225-foreign-acquisition" TargetMode="External"/><Relationship Id="rId28" Type="http://schemas.openxmlformats.org/officeDocument/2006/relationships/hyperlink" Target="https://usaf.dps.mil/sites/AFCC/AQCP/KnowledgeCenter/SitePages/DAFFARS-Templates.aspx" TargetMode="External"/><Relationship Id="rId10" Type="http://schemas.microsoft.com/office/2016/09/relationships/commentsIds" Target="commentsIds.xml"/><Relationship Id="rId19" Type="http://schemas.openxmlformats.org/officeDocument/2006/relationships/hyperlink" Target="https://www.acquisition.gov/dfars/part-225-foreign-acquisition" TargetMode="External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hyperlink" Target="https://usaf.dps.mil/sites/AFCC/AQCP/KnowledgeCenter/SitePages/DAFFARS-Templates.aspx" TargetMode="External"/><Relationship Id="rId22" Type="http://schemas.openxmlformats.org/officeDocument/2006/relationships/hyperlink" Target="https://www.acquisition.gov/dfars/part-225-foreign-acquisition" TargetMode="External"/><Relationship Id="rId27" Type="http://schemas.openxmlformats.org/officeDocument/2006/relationships/hyperlink" Target="https://www.acquisition.gov/dfars/part-252-solicitation-provisions-and-contract-clauses" TargetMode="External"/><Relationship Id="rId30" Type="http://schemas.openxmlformats.org/officeDocument/2006/relationships/hyperlink" Target="https://usaf.dps.mil/sites/AFCC/AQCP/KnowledgeCenter/SitePages/DAFFARS-Templates.aspx" TargetMode="Externa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6CB6657789CA4CA815033C79B9E083" ma:contentTypeVersion="6" ma:contentTypeDescription="Create a new document." ma:contentTypeScope="" ma:versionID="41a88798760e55b33f1b28a4948e06d7">
  <xsd:schema xmlns:xsd="http://www.w3.org/2001/XMLSchema" xmlns:xs="http://www.w3.org/2001/XMLSchema" xmlns:p="http://schemas.microsoft.com/office/2006/metadata/properties" xmlns:ns2="c7b28551-714a-466d-aef6-d2c6ef9e9028" xmlns:ns3="494a06ad-f065-438e-b0c5-3c8ee8c1fb4f" targetNamespace="http://schemas.microsoft.com/office/2006/metadata/properties" ma:root="true" ma:fieldsID="7f5eb135f9f6e111e85d9e6c558688cd" ns2:_="" ns3:_="">
    <xsd:import namespace="c7b28551-714a-466d-aef6-d2c6ef9e9028"/>
    <xsd:import namespace="494a06ad-f065-438e-b0c5-3c8ee8c1fb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b28551-714a-466d-aef6-d2c6ef9e90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4a06ad-f065-438e-b0c5-3c8ee8c1fb4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486638-D03F-418B-B6DE-1824FDFB68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b28551-714a-466d-aef6-d2c6ef9e9028"/>
    <ds:schemaRef ds:uri="494a06ad-f065-438e-b0c5-3c8ee8c1fb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4722CC-1CF2-462A-AE94-E78884E2F249}">
  <ds:schemaRefs>
    <ds:schemaRef ds:uri="http://purl.org/dc/dcmitype/"/>
    <ds:schemaRef ds:uri="http://schemas.microsoft.com/office/2006/metadata/properties"/>
    <ds:schemaRef ds:uri="http://purl.org/dc/terms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494a06ad-f065-438e-b0c5-3c8ee8c1fb4f"/>
    <ds:schemaRef ds:uri="c7b28551-714a-466d-aef6-d2c6ef9e9028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DE3815D2-57F8-47C2-8587-C7186A0457E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8331b18d-2d87-48ef-a35f-ac8818ebf9b4}" enabled="0" method="" siteId="{8331b18d-2d87-48ef-a35f-ac8818ebf9b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1861</Words>
  <Characters>10612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MP5325 - Foreign Acquisitions</vt:lpstr>
    </vt:vector>
  </TitlesOfParts>
  <Company/>
  <LinksUpToDate>false</LinksUpToDate>
  <CharactersWithSpaces>12449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MP5325 - Foreign Acquisitions</dc:title>
  <dc:creator>WELSH, LAURA C CIV USAF HAF SAF/AQCP</dc:creator>
  <cp:lastModifiedBy>ROSSI, AMANDA M CIV USAF HAF SAF/AQCP</cp:lastModifiedBy>
  <cp:revision>3</cp:revision>
  <dcterms:created xsi:type="dcterms:W3CDTF">2024-05-16T15:45:00Z</dcterms:created>
  <dcterms:modified xsi:type="dcterms:W3CDTF">2024-05-16T16:06:00Z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2023-10-04T00:00:00Z</vt:filetime>
  </property>
  <property fmtid="{D5CDD505-2E9C-101B-9397-08002B2CF9AE}" pid="3" name="LastSaved">
    <vt:filetime>2023-10-05T00:00:00Z</vt:filetime>
  </property>
  <property fmtid="{D5CDD505-2E9C-101B-9397-08002B2CF9AE}" pid="4" name="Producer">
    <vt:lpwstr>mPDF 8.1.6</vt:lpwstr>
  </property>
  <property fmtid="{D5CDD505-2E9C-101B-9397-08002B2CF9AE}" pid="5" name="ContentTypeId">
    <vt:lpwstr>0x0101005F6CB6657789CA4CA815033C79B9E083</vt:lpwstr>
  </property>
  <property fmtid="{D5CDD505-2E9C-101B-9397-08002B2CF9AE}" pid="6" name="MediaServiceImageTags">
    <vt:lpwstr/>
  </property>
  <property fmtid="{D5CDD505-2E9C-101B-9397-08002B2CF9AE}" pid="7" name="Order">
    <vt:r8>1000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</Properties>
</file>