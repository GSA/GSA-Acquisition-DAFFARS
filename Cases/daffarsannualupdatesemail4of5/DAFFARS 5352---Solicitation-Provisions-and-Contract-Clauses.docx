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C7ED" w14:textId="77777777" w:rsidR="007C366B" w:rsidRDefault="00771AB2">
      <w:pPr>
        <w:pStyle w:val="Title"/>
        <w:spacing w:line="273" w:lineRule="auto"/>
        <w:rPr>
          <w:b/>
        </w:rPr>
      </w:pPr>
      <w:bookmarkStart w:id="0" w:name="_bookmark0"/>
      <w:bookmarkEnd w:id="0"/>
      <w:r>
        <w:rPr>
          <w:b/>
          <w:spacing w:val="-6"/>
        </w:rPr>
        <w:t>Part</w:t>
      </w:r>
      <w:r>
        <w:rPr>
          <w:b/>
          <w:spacing w:val="-30"/>
        </w:rPr>
        <w:t xml:space="preserve"> </w:t>
      </w:r>
      <w:r>
        <w:rPr>
          <w:b/>
          <w:spacing w:val="-6"/>
        </w:rPr>
        <w:t>5352</w:t>
      </w:r>
      <w:r>
        <w:rPr>
          <w:b/>
          <w:spacing w:val="-31"/>
        </w:rPr>
        <w:t xml:space="preserve"> </w:t>
      </w:r>
      <w:r>
        <w:rPr>
          <w:b/>
          <w:spacing w:val="-6"/>
        </w:rPr>
        <w:t>-</w:t>
      </w:r>
      <w:r>
        <w:rPr>
          <w:b/>
          <w:spacing w:val="-30"/>
        </w:rPr>
        <w:t xml:space="preserve"> </w:t>
      </w:r>
      <w:r>
        <w:rPr>
          <w:b/>
          <w:spacing w:val="-6"/>
        </w:rPr>
        <w:t>Solicitation</w:t>
      </w:r>
      <w:r>
        <w:rPr>
          <w:b/>
          <w:spacing w:val="-30"/>
        </w:rPr>
        <w:t xml:space="preserve"> </w:t>
      </w:r>
      <w:r>
        <w:rPr>
          <w:b/>
          <w:spacing w:val="-6"/>
        </w:rPr>
        <w:t>Provisions</w:t>
      </w:r>
      <w:r>
        <w:rPr>
          <w:b/>
          <w:spacing w:val="-30"/>
        </w:rPr>
        <w:t xml:space="preserve"> </w:t>
      </w:r>
      <w:r>
        <w:rPr>
          <w:b/>
          <w:spacing w:val="-6"/>
        </w:rPr>
        <w:t xml:space="preserve">and </w:t>
      </w:r>
      <w:r>
        <w:rPr>
          <w:b/>
        </w:rPr>
        <w:t>Contract Clauses</w:t>
      </w:r>
    </w:p>
    <w:p w14:paraId="672A6659" w14:textId="77777777" w:rsidR="007C366B" w:rsidRDefault="007C366B">
      <w:pPr>
        <w:pStyle w:val="BodyText"/>
        <w:spacing w:before="5"/>
        <w:rPr>
          <w:rFonts w:ascii="Bookman Old Style"/>
          <w:b/>
          <w:sz w:val="44"/>
        </w:rPr>
      </w:pPr>
    </w:p>
    <w:p w14:paraId="1BC6E7A5" w14:textId="77777777" w:rsidR="007C366B" w:rsidRDefault="00771AB2">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5352</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7C366B" w:rsidRDefault="007C366B">
      <w:pPr>
        <w:pStyle w:val="BodyText"/>
        <w:spacing w:before="9"/>
        <w:rPr>
          <w:sz w:val="15"/>
        </w:rPr>
      </w:pPr>
    </w:p>
    <w:p w14:paraId="51E4B3C0" w14:textId="40685698" w:rsidR="007C366B" w:rsidRDefault="00771AB2">
      <w:pPr>
        <w:spacing w:before="95"/>
        <w:ind w:left="110"/>
        <w:rPr>
          <w:i/>
        </w:rPr>
      </w:pPr>
      <w:r>
        <w:rPr>
          <w:i/>
          <w:w w:val="110"/>
        </w:rPr>
        <w:t>Revised:</w:t>
      </w:r>
      <w:r>
        <w:rPr>
          <w:i/>
          <w:spacing w:val="23"/>
          <w:w w:val="110"/>
        </w:rPr>
        <w:t xml:space="preserve"> </w:t>
      </w:r>
      <w:r>
        <w:rPr>
          <w:i/>
          <w:w w:val="110"/>
        </w:rPr>
        <w:t>June</w:t>
      </w:r>
      <w:r>
        <w:rPr>
          <w:i/>
          <w:spacing w:val="23"/>
          <w:w w:val="110"/>
        </w:rPr>
        <w:t xml:space="preserve"> </w:t>
      </w:r>
      <w:del w:id="1" w:author="ROSSI, AMANDA M CIV USAF HAF SAF/AQCP" w:date="2024-05-19T10:48:00Z">
        <w:r w:rsidDel="00E757FA">
          <w:rPr>
            <w:i/>
            <w:spacing w:val="-4"/>
            <w:w w:val="110"/>
          </w:rPr>
          <w:delText>2023</w:delText>
        </w:r>
      </w:del>
      <w:ins w:id="2" w:author="ROSSI, AMANDA M CIV USAF HAF SAF/AQCP" w:date="2024-05-19T10:48:00Z">
        <w:r w:rsidR="00E757FA">
          <w:rPr>
            <w:i/>
            <w:spacing w:val="-4"/>
            <w:w w:val="110"/>
          </w:rPr>
          <w:t>2024</w:t>
        </w:r>
      </w:ins>
    </w:p>
    <w:p w14:paraId="5DAB6C7B" w14:textId="77777777" w:rsidR="007C366B" w:rsidRDefault="007C366B">
      <w:pPr>
        <w:pStyle w:val="BodyText"/>
        <w:spacing w:before="11"/>
        <w:rPr>
          <w:i/>
          <w:sz w:val="23"/>
        </w:rPr>
      </w:pPr>
    </w:p>
    <w:p w14:paraId="4D793342" w14:textId="77777777" w:rsidR="007C366B" w:rsidRDefault="00C665E1">
      <w:pPr>
        <w:pStyle w:val="BodyText"/>
        <w:ind w:left="110"/>
      </w:pPr>
      <w:hyperlink w:anchor="_bookmark0" w:history="1">
        <w:r w:rsidR="00771AB2">
          <w:rPr>
            <w:color w:val="27314A"/>
            <w:w w:val="110"/>
            <w:u w:val="single" w:color="27314A"/>
          </w:rPr>
          <w:t>Subpart</w:t>
        </w:r>
        <w:r w:rsidR="00771AB2">
          <w:rPr>
            <w:color w:val="27314A"/>
            <w:spacing w:val="-4"/>
            <w:w w:val="110"/>
            <w:u w:val="single" w:color="27314A"/>
          </w:rPr>
          <w:t xml:space="preserve"> </w:t>
        </w:r>
        <w:r w:rsidR="00771AB2">
          <w:rPr>
            <w:color w:val="27314A"/>
            <w:w w:val="110"/>
            <w:u w:val="single" w:color="27314A"/>
          </w:rPr>
          <w:t>5352.2</w:t>
        </w:r>
        <w:r w:rsidR="00771AB2">
          <w:rPr>
            <w:color w:val="27314A"/>
            <w:spacing w:val="-3"/>
            <w:w w:val="110"/>
            <w:u w:val="single" w:color="27314A"/>
          </w:rPr>
          <w:t xml:space="preserve"> </w:t>
        </w:r>
        <w:r w:rsidR="00771AB2">
          <w:rPr>
            <w:color w:val="27314A"/>
            <w:w w:val="110"/>
            <w:u w:val="single" w:color="27314A"/>
          </w:rPr>
          <w:t>—</w:t>
        </w:r>
        <w:r w:rsidR="00771AB2">
          <w:rPr>
            <w:color w:val="27314A"/>
            <w:spacing w:val="-4"/>
            <w:w w:val="110"/>
            <w:u w:val="single" w:color="27314A"/>
          </w:rPr>
          <w:t xml:space="preserve"> </w:t>
        </w:r>
        <w:r w:rsidR="00771AB2">
          <w:rPr>
            <w:color w:val="27314A"/>
            <w:w w:val="110"/>
            <w:u w:val="single" w:color="27314A"/>
          </w:rPr>
          <w:t>TEXT</w:t>
        </w:r>
        <w:r w:rsidR="00771AB2">
          <w:rPr>
            <w:color w:val="27314A"/>
            <w:spacing w:val="-3"/>
            <w:w w:val="110"/>
            <w:u w:val="single" w:color="27314A"/>
          </w:rPr>
          <w:t xml:space="preserve"> </w:t>
        </w:r>
        <w:r w:rsidR="00771AB2">
          <w:rPr>
            <w:color w:val="27314A"/>
            <w:w w:val="110"/>
            <w:u w:val="single" w:color="27314A"/>
          </w:rPr>
          <w:t>OF</w:t>
        </w:r>
        <w:r w:rsidR="00771AB2">
          <w:rPr>
            <w:color w:val="27314A"/>
            <w:spacing w:val="-3"/>
            <w:w w:val="110"/>
            <w:u w:val="single" w:color="27314A"/>
          </w:rPr>
          <w:t xml:space="preserve"> </w:t>
        </w:r>
        <w:r w:rsidR="00771AB2">
          <w:rPr>
            <w:color w:val="27314A"/>
            <w:w w:val="110"/>
            <w:u w:val="single" w:color="27314A"/>
          </w:rPr>
          <w:t>PROVISIONS</w:t>
        </w:r>
        <w:r w:rsidR="00771AB2">
          <w:rPr>
            <w:color w:val="27314A"/>
            <w:spacing w:val="-4"/>
            <w:w w:val="110"/>
            <w:u w:val="single" w:color="27314A"/>
          </w:rPr>
          <w:t xml:space="preserve"> </w:t>
        </w:r>
        <w:r w:rsidR="00771AB2">
          <w:rPr>
            <w:color w:val="27314A"/>
            <w:w w:val="110"/>
            <w:u w:val="single" w:color="27314A"/>
          </w:rPr>
          <w:t>AND</w:t>
        </w:r>
        <w:r w:rsidR="00771AB2">
          <w:rPr>
            <w:color w:val="27314A"/>
            <w:spacing w:val="-3"/>
            <w:w w:val="110"/>
            <w:u w:val="single" w:color="27314A"/>
          </w:rPr>
          <w:t xml:space="preserve"> </w:t>
        </w:r>
        <w:r w:rsidR="00771AB2">
          <w:rPr>
            <w:color w:val="27314A"/>
            <w:spacing w:val="-2"/>
            <w:w w:val="110"/>
            <w:u w:val="single" w:color="27314A"/>
          </w:rPr>
          <w:t>CLAUSES</w:t>
        </w:r>
      </w:hyperlink>
    </w:p>
    <w:p w14:paraId="02EB378F" w14:textId="77777777" w:rsidR="007C366B" w:rsidRDefault="007C366B">
      <w:pPr>
        <w:pStyle w:val="BodyText"/>
        <w:spacing w:before="9"/>
        <w:rPr>
          <w:sz w:val="15"/>
        </w:rPr>
      </w:pPr>
    </w:p>
    <w:p w14:paraId="53646E23" w14:textId="77777777" w:rsidR="007C366B" w:rsidRDefault="00C665E1">
      <w:pPr>
        <w:pStyle w:val="BodyText"/>
        <w:spacing w:before="96"/>
        <w:ind w:left="110"/>
      </w:pPr>
      <w:hyperlink w:anchor="_bookmark0" w:history="1">
        <w:r w:rsidR="00771AB2">
          <w:rPr>
            <w:color w:val="27314A"/>
            <w:u w:val="single" w:color="27314A"/>
          </w:rPr>
          <w:t>5352.201-9101</w:t>
        </w:r>
        <w:r w:rsidR="00771AB2">
          <w:rPr>
            <w:color w:val="27314A"/>
            <w:spacing w:val="45"/>
            <w:u w:val="single" w:color="27314A"/>
          </w:rPr>
          <w:t xml:space="preserve"> </w:t>
        </w:r>
        <w:r w:rsidR="00771AB2">
          <w:rPr>
            <w:color w:val="27314A"/>
            <w:spacing w:val="-2"/>
            <w:u w:val="single" w:color="27314A"/>
          </w:rPr>
          <w:t>Ombudsman</w:t>
        </w:r>
      </w:hyperlink>
    </w:p>
    <w:p w14:paraId="6A05A809" w14:textId="77777777" w:rsidR="007C366B" w:rsidRDefault="007C366B">
      <w:pPr>
        <w:pStyle w:val="BodyText"/>
        <w:spacing w:before="9"/>
        <w:rPr>
          <w:sz w:val="15"/>
        </w:rPr>
      </w:pPr>
    </w:p>
    <w:p w14:paraId="0B105CB7" w14:textId="77777777" w:rsidR="007C366B" w:rsidRDefault="00C665E1">
      <w:pPr>
        <w:pStyle w:val="BodyText"/>
        <w:spacing w:before="95"/>
        <w:ind w:left="110"/>
      </w:pPr>
      <w:hyperlink w:anchor="_bookmark0" w:history="1">
        <w:r w:rsidR="00771AB2">
          <w:rPr>
            <w:color w:val="27314A"/>
            <w:w w:val="105"/>
            <w:u w:val="single" w:color="27314A"/>
          </w:rPr>
          <w:t>5352.204-9000</w:t>
        </w:r>
        <w:r w:rsidR="00771AB2">
          <w:rPr>
            <w:color w:val="27314A"/>
            <w:spacing w:val="9"/>
            <w:w w:val="105"/>
            <w:u w:val="single" w:color="27314A"/>
          </w:rPr>
          <w:t xml:space="preserve"> </w:t>
        </w:r>
        <w:r w:rsidR="00771AB2">
          <w:rPr>
            <w:color w:val="27314A"/>
            <w:w w:val="105"/>
            <w:u w:val="single" w:color="27314A"/>
          </w:rPr>
          <w:t>Notification</w:t>
        </w:r>
        <w:r w:rsidR="00771AB2">
          <w:rPr>
            <w:color w:val="27314A"/>
            <w:spacing w:val="9"/>
            <w:w w:val="105"/>
            <w:u w:val="single" w:color="27314A"/>
          </w:rPr>
          <w:t xml:space="preserve"> </w:t>
        </w:r>
        <w:r w:rsidR="00771AB2">
          <w:rPr>
            <w:color w:val="27314A"/>
            <w:w w:val="105"/>
            <w:u w:val="single" w:color="27314A"/>
          </w:rPr>
          <w:t>of</w:t>
        </w:r>
        <w:r w:rsidR="00771AB2">
          <w:rPr>
            <w:color w:val="27314A"/>
            <w:spacing w:val="9"/>
            <w:w w:val="105"/>
            <w:u w:val="single" w:color="27314A"/>
          </w:rPr>
          <w:t xml:space="preserve"> </w:t>
        </w:r>
        <w:r w:rsidR="00771AB2">
          <w:rPr>
            <w:color w:val="27314A"/>
            <w:w w:val="105"/>
            <w:u w:val="single" w:color="27314A"/>
          </w:rPr>
          <w:t>Government</w:t>
        </w:r>
        <w:r w:rsidR="00771AB2">
          <w:rPr>
            <w:color w:val="27314A"/>
            <w:spacing w:val="9"/>
            <w:w w:val="105"/>
            <w:u w:val="single" w:color="27314A"/>
          </w:rPr>
          <w:t xml:space="preserve"> </w:t>
        </w:r>
        <w:r w:rsidR="00771AB2">
          <w:rPr>
            <w:color w:val="27314A"/>
            <w:w w:val="105"/>
            <w:u w:val="single" w:color="27314A"/>
          </w:rPr>
          <w:t>Security</w:t>
        </w:r>
        <w:r w:rsidR="00771AB2">
          <w:rPr>
            <w:color w:val="27314A"/>
            <w:spacing w:val="10"/>
            <w:w w:val="105"/>
            <w:u w:val="single" w:color="27314A"/>
          </w:rPr>
          <w:t xml:space="preserve"> </w:t>
        </w:r>
        <w:r w:rsidR="00771AB2">
          <w:rPr>
            <w:color w:val="27314A"/>
            <w:spacing w:val="-2"/>
            <w:w w:val="105"/>
            <w:u w:val="single" w:color="27314A"/>
          </w:rPr>
          <w:t>Activities</w:t>
        </w:r>
      </w:hyperlink>
    </w:p>
    <w:p w14:paraId="5A39BBE3" w14:textId="77777777" w:rsidR="007C366B" w:rsidRDefault="007C366B">
      <w:pPr>
        <w:pStyle w:val="BodyText"/>
        <w:spacing w:before="10"/>
        <w:rPr>
          <w:sz w:val="15"/>
        </w:rPr>
      </w:pPr>
    </w:p>
    <w:p w14:paraId="19B739D4" w14:textId="77777777" w:rsidR="007C366B" w:rsidRDefault="00C665E1">
      <w:pPr>
        <w:pStyle w:val="BodyText"/>
        <w:spacing w:before="95"/>
        <w:ind w:left="110"/>
      </w:pPr>
      <w:hyperlink w:anchor="_bookmark0" w:history="1">
        <w:r w:rsidR="00771AB2">
          <w:rPr>
            <w:color w:val="27314A"/>
            <w:w w:val="105"/>
            <w:u w:val="single" w:color="27314A"/>
          </w:rPr>
          <w:t>5352.209-9000</w:t>
        </w:r>
        <w:r w:rsidR="00771AB2">
          <w:rPr>
            <w:color w:val="27314A"/>
            <w:spacing w:val="12"/>
            <w:w w:val="105"/>
            <w:u w:val="single" w:color="27314A"/>
          </w:rPr>
          <w:t xml:space="preserve"> </w:t>
        </w:r>
        <w:r w:rsidR="00771AB2">
          <w:rPr>
            <w:color w:val="27314A"/>
            <w:w w:val="105"/>
            <w:u w:val="single" w:color="27314A"/>
          </w:rPr>
          <w:t>Organizational</w:t>
        </w:r>
        <w:r w:rsidR="00771AB2">
          <w:rPr>
            <w:color w:val="27314A"/>
            <w:spacing w:val="13"/>
            <w:w w:val="105"/>
            <w:u w:val="single" w:color="27314A"/>
          </w:rPr>
          <w:t xml:space="preserve"> </w:t>
        </w:r>
        <w:r w:rsidR="00771AB2">
          <w:rPr>
            <w:color w:val="27314A"/>
            <w:w w:val="105"/>
            <w:u w:val="single" w:color="27314A"/>
          </w:rPr>
          <w:t>Conflict</w:t>
        </w:r>
        <w:r w:rsidR="00771AB2">
          <w:rPr>
            <w:color w:val="27314A"/>
            <w:spacing w:val="13"/>
            <w:w w:val="105"/>
            <w:u w:val="single" w:color="27314A"/>
          </w:rPr>
          <w:t xml:space="preserve"> </w:t>
        </w:r>
        <w:r w:rsidR="00771AB2">
          <w:rPr>
            <w:color w:val="27314A"/>
            <w:w w:val="105"/>
            <w:u w:val="single" w:color="27314A"/>
          </w:rPr>
          <w:t>of</w:t>
        </w:r>
        <w:r w:rsidR="00771AB2">
          <w:rPr>
            <w:color w:val="27314A"/>
            <w:spacing w:val="13"/>
            <w:w w:val="105"/>
            <w:u w:val="single" w:color="27314A"/>
          </w:rPr>
          <w:t xml:space="preserve"> </w:t>
        </w:r>
        <w:r w:rsidR="00771AB2">
          <w:rPr>
            <w:color w:val="27314A"/>
            <w:spacing w:val="-2"/>
            <w:w w:val="105"/>
            <w:u w:val="single" w:color="27314A"/>
          </w:rPr>
          <w:t>Interest</w:t>
        </w:r>
      </w:hyperlink>
    </w:p>
    <w:p w14:paraId="41C8F396" w14:textId="77777777" w:rsidR="007C366B" w:rsidRDefault="007C366B">
      <w:pPr>
        <w:pStyle w:val="BodyText"/>
        <w:spacing w:before="9"/>
        <w:rPr>
          <w:sz w:val="15"/>
        </w:rPr>
      </w:pPr>
    </w:p>
    <w:p w14:paraId="6C457B62" w14:textId="77777777" w:rsidR="007C366B" w:rsidRDefault="00C665E1">
      <w:pPr>
        <w:pStyle w:val="BodyText"/>
        <w:spacing w:before="95"/>
        <w:ind w:left="110"/>
      </w:pPr>
      <w:hyperlink w:anchor="_bookmark0" w:history="1">
        <w:r w:rsidR="00771AB2">
          <w:rPr>
            <w:color w:val="27314A"/>
            <w:w w:val="105"/>
            <w:u w:val="single" w:color="27314A"/>
          </w:rPr>
          <w:t>5352.209-9001</w:t>
        </w:r>
        <w:r w:rsidR="00771AB2">
          <w:rPr>
            <w:color w:val="27314A"/>
            <w:spacing w:val="14"/>
            <w:w w:val="105"/>
            <w:u w:val="single" w:color="27314A"/>
          </w:rPr>
          <w:t xml:space="preserve"> </w:t>
        </w:r>
        <w:r w:rsidR="00771AB2">
          <w:rPr>
            <w:color w:val="27314A"/>
            <w:w w:val="105"/>
            <w:u w:val="single" w:color="27314A"/>
          </w:rPr>
          <w:t>Potential</w:t>
        </w:r>
        <w:r w:rsidR="00771AB2">
          <w:rPr>
            <w:color w:val="27314A"/>
            <w:spacing w:val="14"/>
            <w:w w:val="105"/>
            <w:u w:val="single" w:color="27314A"/>
          </w:rPr>
          <w:t xml:space="preserve"> </w:t>
        </w:r>
        <w:r w:rsidR="00771AB2">
          <w:rPr>
            <w:color w:val="27314A"/>
            <w:w w:val="105"/>
            <w:u w:val="single" w:color="27314A"/>
          </w:rPr>
          <w:t>Organizational</w:t>
        </w:r>
        <w:r w:rsidR="00771AB2">
          <w:rPr>
            <w:color w:val="27314A"/>
            <w:spacing w:val="14"/>
            <w:w w:val="105"/>
            <w:u w:val="single" w:color="27314A"/>
          </w:rPr>
          <w:t xml:space="preserve"> </w:t>
        </w:r>
        <w:r w:rsidR="00771AB2">
          <w:rPr>
            <w:color w:val="27314A"/>
            <w:w w:val="105"/>
            <w:u w:val="single" w:color="27314A"/>
          </w:rPr>
          <w:t>Conflict</w:t>
        </w:r>
        <w:r w:rsidR="00771AB2">
          <w:rPr>
            <w:color w:val="27314A"/>
            <w:spacing w:val="14"/>
            <w:w w:val="105"/>
            <w:u w:val="single" w:color="27314A"/>
          </w:rPr>
          <w:t xml:space="preserve"> </w:t>
        </w:r>
        <w:r w:rsidR="00771AB2">
          <w:rPr>
            <w:color w:val="27314A"/>
            <w:w w:val="105"/>
            <w:u w:val="single" w:color="27314A"/>
          </w:rPr>
          <w:t>of</w:t>
        </w:r>
        <w:r w:rsidR="00771AB2">
          <w:rPr>
            <w:color w:val="27314A"/>
            <w:spacing w:val="14"/>
            <w:w w:val="105"/>
            <w:u w:val="single" w:color="27314A"/>
          </w:rPr>
          <w:t xml:space="preserve"> </w:t>
        </w:r>
        <w:r w:rsidR="00771AB2">
          <w:rPr>
            <w:color w:val="27314A"/>
            <w:spacing w:val="-2"/>
            <w:w w:val="105"/>
            <w:u w:val="single" w:color="27314A"/>
          </w:rPr>
          <w:t>Interest</w:t>
        </w:r>
      </w:hyperlink>
    </w:p>
    <w:p w14:paraId="72A3D3EC" w14:textId="77777777" w:rsidR="007C366B" w:rsidRDefault="007C366B">
      <w:pPr>
        <w:pStyle w:val="BodyText"/>
        <w:spacing w:before="10"/>
        <w:rPr>
          <w:sz w:val="15"/>
        </w:rPr>
      </w:pPr>
    </w:p>
    <w:p w14:paraId="59280099" w14:textId="77777777" w:rsidR="007C366B" w:rsidRDefault="00C665E1">
      <w:pPr>
        <w:pStyle w:val="BodyText"/>
        <w:spacing w:before="95"/>
        <w:ind w:left="110"/>
      </w:pPr>
      <w:hyperlink w:anchor="_bookmark0" w:history="1">
        <w:r w:rsidR="00771AB2">
          <w:rPr>
            <w:color w:val="27314A"/>
            <w:w w:val="105"/>
            <w:u w:val="single" w:color="27314A"/>
          </w:rPr>
          <w:t>5352.217-9000</w:t>
        </w:r>
        <w:r w:rsidR="00771AB2">
          <w:rPr>
            <w:color w:val="27314A"/>
            <w:spacing w:val="7"/>
            <w:w w:val="105"/>
            <w:u w:val="single" w:color="27314A"/>
          </w:rPr>
          <w:t xml:space="preserve"> </w:t>
        </w:r>
        <w:r w:rsidR="00771AB2">
          <w:rPr>
            <w:color w:val="27314A"/>
            <w:w w:val="105"/>
            <w:u w:val="single" w:color="27314A"/>
          </w:rPr>
          <w:t>Long</w:t>
        </w:r>
        <w:r w:rsidR="00771AB2">
          <w:rPr>
            <w:color w:val="27314A"/>
            <w:spacing w:val="7"/>
            <w:w w:val="105"/>
            <w:u w:val="single" w:color="27314A"/>
          </w:rPr>
          <w:t xml:space="preserve"> </w:t>
        </w:r>
        <w:r w:rsidR="00771AB2">
          <w:rPr>
            <w:color w:val="27314A"/>
            <w:w w:val="105"/>
            <w:u w:val="single" w:color="27314A"/>
          </w:rPr>
          <w:t>Lead</w:t>
        </w:r>
        <w:r w:rsidR="00771AB2">
          <w:rPr>
            <w:color w:val="27314A"/>
            <w:spacing w:val="7"/>
            <w:w w:val="105"/>
            <w:u w:val="single" w:color="27314A"/>
          </w:rPr>
          <w:t xml:space="preserve"> </w:t>
        </w:r>
        <w:r w:rsidR="00771AB2">
          <w:rPr>
            <w:color w:val="27314A"/>
            <w:w w:val="105"/>
            <w:u w:val="single" w:color="27314A"/>
          </w:rPr>
          <w:t>Limitation</w:t>
        </w:r>
        <w:r w:rsidR="00771AB2">
          <w:rPr>
            <w:color w:val="27314A"/>
            <w:spacing w:val="8"/>
            <w:w w:val="105"/>
            <w:u w:val="single" w:color="27314A"/>
          </w:rPr>
          <w:t xml:space="preserve"> </w:t>
        </w:r>
        <w:r w:rsidR="00771AB2">
          <w:rPr>
            <w:color w:val="27314A"/>
            <w:w w:val="105"/>
            <w:u w:val="single" w:color="27314A"/>
          </w:rPr>
          <w:t>of</w:t>
        </w:r>
        <w:r w:rsidR="00771AB2">
          <w:rPr>
            <w:color w:val="27314A"/>
            <w:spacing w:val="7"/>
            <w:w w:val="105"/>
            <w:u w:val="single" w:color="27314A"/>
          </w:rPr>
          <w:t xml:space="preserve"> </w:t>
        </w:r>
        <w:r w:rsidR="00771AB2">
          <w:rPr>
            <w:color w:val="27314A"/>
            <w:w w:val="105"/>
            <w:u w:val="single" w:color="27314A"/>
          </w:rPr>
          <w:t>Government</w:t>
        </w:r>
        <w:r w:rsidR="00771AB2">
          <w:rPr>
            <w:color w:val="27314A"/>
            <w:spacing w:val="7"/>
            <w:w w:val="105"/>
            <w:u w:val="single" w:color="27314A"/>
          </w:rPr>
          <w:t xml:space="preserve"> </w:t>
        </w:r>
        <w:r w:rsidR="00771AB2">
          <w:rPr>
            <w:color w:val="27314A"/>
            <w:spacing w:val="-2"/>
            <w:w w:val="105"/>
            <w:u w:val="single" w:color="27314A"/>
          </w:rPr>
          <w:t>Liability</w:t>
        </w:r>
      </w:hyperlink>
    </w:p>
    <w:p w14:paraId="0D0B940D" w14:textId="77777777" w:rsidR="007C366B" w:rsidRDefault="007C366B">
      <w:pPr>
        <w:pStyle w:val="BodyText"/>
        <w:spacing w:before="9"/>
        <w:rPr>
          <w:sz w:val="15"/>
        </w:rPr>
      </w:pPr>
    </w:p>
    <w:p w14:paraId="7AD58D37" w14:textId="77777777" w:rsidR="007C366B" w:rsidRDefault="00C665E1" w:rsidP="0894E0B2">
      <w:pPr>
        <w:pStyle w:val="BodyText"/>
        <w:spacing w:before="96"/>
        <w:ind w:left="110"/>
        <w:rPr>
          <w:color w:val="27314A"/>
          <w:u w:val="single"/>
        </w:rPr>
      </w:pPr>
      <w:hyperlink w:anchor="_bookmark0" w:history="1">
        <w:r w:rsidR="00771AB2">
          <w:rPr>
            <w:color w:val="27314A"/>
            <w:w w:val="105"/>
            <w:u w:val="single" w:color="27314A"/>
          </w:rPr>
          <w:t>5352.223-9000</w:t>
        </w:r>
        <w:r w:rsidR="00771AB2">
          <w:rPr>
            <w:color w:val="27314A"/>
            <w:spacing w:val="17"/>
            <w:w w:val="105"/>
            <w:u w:val="single" w:color="27314A"/>
          </w:rPr>
          <w:t xml:space="preserve"> </w:t>
        </w:r>
        <w:r w:rsidR="00771AB2">
          <w:rPr>
            <w:color w:val="27314A"/>
            <w:w w:val="105"/>
            <w:u w:val="single" w:color="27314A"/>
          </w:rPr>
          <w:t>Elimination</w:t>
        </w:r>
        <w:r w:rsidR="00771AB2">
          <w:rPr>
            <w:color w:val="27314A"/>
            <w:spacing w:val="18"/>
            <w:w w:val="105"/>
            <w:u w:val="single" w:color="27314A"/>
          </w:rPr>
          <w:t xml:space="preserve"> </w:t>
        </w:r>
        <w:r w:rsidR="00771AB2">
          <w:rPr>
            <w:color w:val="27314A"/>
            <w:w w:val="105"/>
            <w:u w:val="single" w:color="27314A"/>
          </w:rPr>
          <w:t>of</w:t>
        </w:r>
        <w:r w:rsidR="00771AB2">
          <w:rPr>
            <w:color w:val="27314A"/>
            <w:spacing w:val="18"/>
            <w:w w:val="105"/>
            <w:u w:val="single" w:color="27314A"/>
          </w:rPr>
          <w:t xml:space="preserve"> </w:t>
        </w:r>
        <w:r w:rsidR="00771AB2">
          <w:rPr>
            <w:color w:val="27314A"/>
            <w:w w:val="105"/>
            <w:u w:val="single" w:color="27314A"/>
          </w:rPr>
          <w:t>Use</w:t>
        </w:r>
        <w:r w:rsidR="00771AB2">
          <w:rPr>
            <w:color w:val="27314A"/>
            <w:spacing w:val="17"/>
            <w:w w:val="105"/>
            <w:u w:val="single" w:color="27314A"/>
          </w:rPr>
          <w:t xml:space="preserve"> </w:t>
        </w:r>
        <w:r w:rsidR="00771AB2">
          <w:rPr>
            <w:color w:val="27314A"/>
            <w:w w:val="105"/>
            <w:u w:val="single" w:color="27314A"/>
          </w:rPr>
          <w:t>of</w:t>
        </w:r>
        <w:r w:rsidR="00771AB2">
          <w:rPr>
            <w:color w:val="27314A"/>
            <w:spacing w:val="18"/>
            <w:w w:val="105"/>
            <w:u w:val="single" w:color="27314A"/>
          </w:rPr>
          <w:t xml:space="preserve"> </w:t>
        </w:r>
        <w:r w:rsidR="00771AB2">
          <w:rPr>
            <w:color w:val="27314A"/>
            <w:w w:val="105"/>
            <w:u w:val="single" w:color="27314A"/>
          </w:rPr>
          <w:t>Class</w:t>
        </w:r>
        <w:r w:rsidR="00771AB2">
          <w:rPr>
            <w:color w:val="27314A"/>
            <w:spacing w:val="18"/>
            <w:w w:val="105"/>
            <w:u w:val="single" w:color="27314A"/>
          </w:rPr>
          <w:t xml:space="preserve"> </w:t>
        </w:r>
        <w:r w:rsidR="00771AB2">
          <w:rPr>
            <w:color w:val="27314A"/>
            <w:w w:val="105"/>
            <w:u w:val="single" w:color="27314A"/>
          </w:rPr>
          <w:t>I</w:t>
        </w:r>
        <w:r w:rsidR="00771AB2">
          <w:rPr>
            <w:color w:val="27314A"/>
            <w:spacing w:val="17"/>
            <w:w w:val="105"/>
            <w:u w:val="single" w:color="27314A"/>
          </w:rPr>
          <w:t xml:space="preserve"> </w:t>
        </w:r>
        <w:r w:rsidR="00771AB2">
          <w:rPr>
            <w:color w:val="27314A"/>
            <w:w w:val="105"/>
            <w:u w:val="single" w:color="27314A"/>
          </w:rPr>
          <w:t>Ozone</w:t>
        </w:r>
        <w:r w:rsidR="00771AB2">
          <w:rPr>
            <w:color w:val="27314A"/>
            <w:spacing w:val="18"/>
            <w:w w:val="105"/>
            <w:u w:val="single" w:color="27314A"/>
          </w:rPr>
          <w:t xml:space="preserve"> </w:t>
        </w:r>
        <w:r w:rsidR="00771AB2">
          <w:rPr>
            <w:color w:val="27314A"/>
            <w:w w:val="105"/>
            <w:u w:val="single" w:color="27314A"/>
          </w:rPr>
          <w:t>Depleting</w:t>
        </w:r>
        <w:r w:rsidR="00771AB2">
          <w:rPr>
            <w:color w:val="27314A"/>
            <w:spacing w:val="18"/>
            <w:w w:val="105"/>
            <w:u w:val="single" w:color="27314A"/>
          </w:rPr>
          <w:t xml:space="preserve"> </w:t>
        </w:r>
        <w:r w:rsidR="00771AB2">
          <w:rPr>
            <w:color w:val="27314A"/>
            <w:w w:val="105"/>
            <w:u w:val="single" w:color="27314A"/>
          </w:rPr>
          <w:t>Substances</w:t>
        </w:r>
        <w:r w:rsidR="00771AB2">
          <w:rPr>
            <w:color w:val="27314A"/>
            <w:spacing w:val="17"/>
            <w:w w:val="105"/>
            <w:u w:val="single" w:color="27314A"/>
          </w:rPr>
          <w:t xml:space="preserve"> </w:t>
        </w:r>
        <w:r w:rsidR="00771AB2">
          <w:rPr>
            <w:color w:val="27314A"/>
            <w:spacing w:val="-2"/>
            <w:w w:val="105"/>
            <w:u w:val="single" w:color="27314A"/>
          </w:rPr>
          <w:t>(ODS)</w:t>
        </w:r>
      </w:hyperlink>
    </w:p>
    <w:p w14:paraId="0E27B00A" w14:textId="77777777" w:rsidR="007C366B" w:rsidRDefault="007C366B">
      <w:pPr>
        <w:pStyle w:val="BodyText"/>
        <w:spacing w:before="9"/>
        <w:rPr>
          <w:sz w:val="15"/>
        </w:rPr>
      </w:pPr>
    </w:p>
    <w:p w14:paraId="4871D016" w14:textId="77777777" w:rsidR="007C366B" w:rsidRDefault="00C665E1">
      <w:pPr>
        <w:pStyle w:val="BodyText"/>
        <w:spacing w:before="95"/>
        <w:ind w:left="110"/>
      </w:pPr>
      <w:hyperlink w:anchor="_bookmark0" w:history="1">
        <w:r w:rsidR="00771AB2">
          <w:rPr>
            <w:color w:val="27314A"/>
            <w:w w:val="105"/>
            <w:u w:val="single" w:color="27314A"/>
          </w:rPr>
          <w:t>5352.223-9001</w:t>
        </w:r>
        <w:r w:rsidR="00771AB2">
          <w:rPr>
            <w:color w:val="27314A"/>
            <w:spacing w:val="10"/>
            <w:w w:val="105"/>
            <w:u w:val="single" w:color="27314A"/>
          </w:rPr>
          <w:t xml:space="preserve"> </w:t>
        </w:r>
        <w:r w:rsidR="00771AB2">
          <w:rPr>
            <w:color w:val="27314A"/>
            <w:w w:val="105"/>
            <w:u w:val="single" w:color="27314A"/>
          </w:rPr>
          <w:t>Health</w:t>
        </w:r>
        <w:r w:rsidR="00771AB2">
          <w:rPr>
            <w:color w:val="27314A"/>
            <w:spacing w:val="10"/>
            <w:w w:val="105"/>
            <w:u w:val="single" w:color="27314A"/>
          </w:rPr>
          <w:t xml:space="preserve"> </w:t>
        </w:r>
        <w:r w:rsidR="00771AB2">
          <w:rPr>
            <w:color w:val="27314A"/>
            <w:w w:val="105"/>
            <w:u w:val="single" w:color="27314A"/>
          </w:rPr>
          <w:t>and</w:t>
        </w:r>
        <w:r w:rsidR="00771AB2">
          <w:rPr>
            <w:color w:val="27314A"/>
            <w:spacing w:val="10"/>
            <w:w w:val="105"/>
            <w:u w:val="single" w:color="27314A"/>
          </w:rPr>
          <w:t xml:space="preserve"> </w:t>
        </w:r>
        <w:r w:rsidR="00771AB2">
          <w:rPr>
            <w:color w:val="27314A"/>
            <w:w w:val="105"/>
            <w:u w:val="single" w:color="27314A"/>
          </w:rPr>
          <w:t>Safety</w:t>
        </w:r>
        <w:r w:rsidR="00771AB2">
          <w:rPr>
            <w:color w:val="27314A"/>
            <w:spacing w:val="10"/>
            <w:w w:val="105"/>
            <w:u w:val="single" w:color="27314A"/>
          </w:rPr>
          <w:t xml:space="preserve"> </w:t>
        </w:r>
        <w:r w:rsidR="00771AB2">
          <w:rPr>
            <w:color w:val="27314A"/>
            <w:w w:val="105"/>
            <w:u w:val="single" w:color="27314A"/>
          </w:rPr>
          <w:t>on</w:t>
        </w:r>
        <w:r w:rsidR="00771AB2">
          <w:rPr>
            <w:color w:val="27314A"/>
            <w:spacing w:val="10"/>
            <w:w w:val="105"/>
            <w:u w:val="single" w:color="27314A"/>
          </w:rPr>
          <w:t xml:space="preserve"> </w:t>
        </w:r>
        <w:r w:rsidR="00771AB2">
          <w:rPr>
            <w:color w:val="27314A"/>
            <w:w w:val="105"/>
            <w:u w:val="single" w:color="27314A"/>
          </w:rPr>
          <w:t>Government</w:t>
        </w:r>
        <w:r w:rsidR="00771AB2">
          <w:rPr>
            <w:color w:val="27314A"/>
            <w:spacing w:val="10"/>
            <w:w w:val="105"/>
            <w:u w:val="single" w:color="27314A"/>
          </w:rPr>
          <w:t xml:space="preserve"> </w:t>
        </w:r>
        <w:r w:rsidR="00771AB2">
          <w:rPr>
            <w:color w:val="27314A"/>
            <w:spacing w:val="-2"/>
            <w:w w:val="105"/>
            <w:u w:val="single" w:color="27314A"/>
          </w:rPr>
          <w:t>Installations</w:t>
        </w:r>
      </w:hyperlink>
    </w:p>
    <w:p w14:paraId="60061E4C" w14:textId="77777777" w:rsidR="007C366B" w:rsidRDefault="007C366B">
      <w:pPr>
        <w:pStyle w:val="BodyText"/>
        <w:spacing w:before="9"/>
        <w:rPr>
          <w:sz w:val="15"/>
        </w:rPr>
      </w:pPr>
    </w:p>
    <w:p w14:paraId="3779FAD0" w14:textId="77777777" w:rsidR="007C366B" w:rsidRDefault="00C665E1">
      <w:pPr>
        <w:pStyle w:val="BodyText"/>
        <w:spacing w:before="96"/>
        <w:ind w:left="110"/>
      </w:pPr>
      <w:hyperlink w:anchor="_bookmark0" w:history="1">
        <w:r w:rsidR="00771AB2">
          <w:rPr>
            <w:color w:val="27314A"/>
            <w:w w:val="105"/>
            <w:u w:val="single" w:color="27314A"/>
          </w:rPr>
          <w:t>5352.228-9101</w:t>
        </w:r>
        <w:r w:rsidR="00771AB2">
          <w:rPr>
            <w:color w:val="27314A"/>
            <w:spacing w:val="10"/>
            <w:w w:val="105"/>
            <w:u w:val="single" w:color="27314A"/>
          </w:rPr>
          <w:t xml:space="preserve"> </w:t>
        </w:r>
        <w:r w:rsidR="00771AB2">
          <w:rPr>
            <w:color w:val="27314A"/>
            <w:w w:val="105"/>
            <w:u w:val="single" w:color="27314A"/>
          </w:rPr>
          <w:t>Insurance</w:t>
        </w:r>
        <w:r w:rsidR="00771AB2">
          <w:rPr>
            <w:color w:val="27314A"/>
            <w:spacing w:val="13"/>
            <w:w w:val="105"/>
            <w:u w:val="single" w:color="27314A"/>
          </w:rPr>
          <w:t xml:space="preserve"> </w:t>
        </w:r>
        <w:r w:rsidR="00771AB2">
          <w:rPr>
            <w:color w:val="27314A"/>
            <w:w w:val="105"/>
            <w:u w:val="single" w:color="27314A"/>
          </w:rPr>
          <w:t>Certificate</w:t>
        </w:r>
        <w:r w:rsidR="00771AB2">
          <w:rPr>
            <w:color w:val="27314A"/>
            <w:spacing w:val="12"/>
            <w:w w:val="105"/>
            <w:u w:val="single" w:color="27314A"/>
          </w:rPr>
          <w:t xml:space="preserve"> </w:t>
        </w:r>
        <w:r w:rsidR="00771AB2">
          <w:rPr>
            <w:color w:val="27314A"/>
            <w:w w:val="105"/>
            <w:u w:val="single" w:color="27314A"/>
          </w:rPr>
          <w:t>Requirement</w:t>
        </w:r>
        <w:r w:rsidR="00771AB2">
          <w:rPr>
            <w:color w:val="27314A"/>
            <w:spacing w:val="13"/>
            <w:w w:val="105"/>
            <w:u w:val="single" w:color="27314A"/>
          </w:rPr>
          <w:t xml:space="preserve"> </w:t>
        </w:r>
        <w:r w:rsidR="00771AB2">
          <w:rPr>
            <w:color w:val="27314A"/>
            <w:w w:val="105"/>
            <w:u w:val="single" w:color="27314A"/>
          </w:rPr>
          <w:t>in</w:t>
        </w:r>
        <w:r w:rsidR="00771AB2">
          <w:rPr>
            <w:color w:val="27314A"/>
            <w:spacing w:val="12"/>
            <w:w w:val="105"/>
            <w:u w:val="single" w:color="27314A"/>
          </w:rPr>
          <w:t xml:space="preserve"> </w:t>
        </w:r>
        <w:r w:rsidR="00771AB2">
          <w:rPr>
            <w:color w:val="27314A"/>
            <w:w w:val="105"/>
            <w:u w:val="single" w:color="27314A"/>
          </w:rPr>
          <w:t>Spain</w:t>
        </w:r>
        <w:r w:rsidR="00771AB2">
          <w:rPr>
            <w:color w:val="27314A"/>
            <w:spacing w:val="13"/>
            <w:w w:val="105"/>
            <w:u w:val="single" w:color="27314A"/>
          </w:rPr>
          <w:t xml:space="preserve"> </w:t>
        </w:r>
        <w:r w:rsidR="00771AB2">
          <w:rPr>
            <w:color w:val="27314A"/>
            <w:spacing w:val="-2"/>
            <w:w w:val="105"/>
            <w:u w:val="single" w:color="27314A"/>
          </w:rPr>
          <w:t>(USAFE)</w:t>
        </w:r>
      </w:hyperlink>
    </w:p>
    <w:p w14:paraId="44EAFD9C" w14:textId="77777777" w:rsidR="007C366B" w:rsidRDefault="007C366B">
      <w:pPr>
        <w:pStyle w:val="BodyText"/>
        <w:spacing w:before="9"/>
        <w:rPr>
          <w:sz w:val="15"/>
        </w:rPr>
      </w:pPr>
    </w:p>
    <w:p w14:paraId="5C18101B" w14:textId="77777777" w:rsidR="007C366B" w:rsidRDefault="00C665E1">
      <w:pPr>
        <w:pStyle w:val="BodyText"/>
        <w:spacing w:before="95"/>
        <w:ind w:left="110"/>
      </w:pPr>
      <w:hyperlink w:anchor="_bookmark0" w:history="1">
        <w:r w:rsidR="00771AB2">
          <w:rPr>
            <w:color w:val="27314A"/>
            <w:w w:val="105"/>
            <w:u w:val="single" w:color="27314A"/>
          </w:rPr>
          <w:t>5352.242-9000</w:t>
        </w:r>
        <w:r w:rsidR="00771AB2">
          <w:rPr>
            <w:color w:val="27314A"/>
            <w:spacing w:val="12"/>
            <w:w w:val="105"/>
            <w:u w:val="single" w:color="27314A"/>
          </w:rPr>
          <w:t xml:space="preserve"> </w:t>
        </w:r>
        <w:r w:rsidR="00771AB2">
          <w:rPr>
            <w:color w:val="27314A"/>
            <w:w w:val="105"/>
            <w:u w:val="single" w:color="27314A"/>
          </w:rPr>
          <w:t>Contractor</w:t>
        </w:r>
        <w:r w:rsidR="00771AB2">
          <w:rPr>
            <w:color w:val="27314A"/>
            <w:spacing w:val="13"/>
            <w:w w:val="105"/>
            <w:u w:val="single" w:color="27314A"/>
          </w:rPr>
          <w:t xml:space="preserve"> </w:t>
        </w:r>
        <w:r w:rsidR="00771AB2">
          <w:rPr>
            <w:color w:val="27314A"/>
            <w:w w:val="105"/>
            <w:u w:val="single" w:color="27314A"/>
          </w:rPr>
          <w:t>Access</w:t>
        </w:r>
        <w:r w:rsidR="00771AB2">
          <w:rPr>
            <w:color w:val="27314A"/>
            <w:spacing w:val="12"/>
            <w:w w:val="105"/>
            <w:u w:val="single" w:color="27314A"/>
          </w:rPr>
          <w:t xml:space="preserve"> </w:t>
        </w:r>
        <w:r w:rsidR="00771AB2">
          <w:rPr>
            <w:color w:val="27314A"/>
            <w:w w:val="105"/>
            <w:u w:val="single" w:color="27314A"/>
          </w:rPr>
          <w:t>to</w:t>
        </w:r>
        <w:r w:rsidR="00771AB2">
          <w:rPr>
            <w:color w:val="27314A"/>
            <w:spacing w:val="13"/>
            <w:w w:val="105"/>
            <w:u w:val="single" w:color="27314A"/>
          </w:rPr>
          <w:t xml:space="preserve"> </w:t>
        </w:r>
        <w:r w:rsidR="00771AB2">
          <w:rPr>
            <w:color w:val="27314A"/>
            <w:w w:val="105"/>
            <w:u w:val="single" w:color="27314A"/>
          </w:rPr>
          <w:t>Department</w:t>
        </w:r>
        <w:r w:rsidR="00771AB2">
          <w:rPr>
            <w:color w:val="27314A"/>
            <w:spacing w:val="12"/>
            <w:w w:val="105"/>
            <w:u w:val="single" w:color="27314A"/>
          </w:rPr>
          <w:t xml:space="preserve"> </w:t>
        </w:r>
        <w:r w:rsidR="00771AB2">
          <w:rPr>
            <w:color w:val="27314A"/>
            <w:w w:val="105"/>
            <w:u w:val="single" w:color="27314A"/>
          </w:rPr>
          <w:t>of</w:t>
        </w:r>
        <w:r w:rsidR="00771AB2">
          <w:rPr>
            <w:color w:val="27314A"/>
            <w:spacing w:val="13"/>
            <w:w w:val="105"/>
            <w:u w:val="single" w:color="27314A"/>
          </w:rPr>
          <w:t xml:space="preserve"> </w:t>
        </w:r>
        <w:r w:rsidR="00771AB2">
          <w:rPr>
            <w:color w:val="27314A"/>
            <w:w w:val="105"/>
            <w:u w:val="single" w:color="27314A"/>
          </w:rPr>
          <w:t>the</w:t>
        </w:r>
        <w:r w:rsidR="00771AB2">
          <w:rPr>
            <w:color w:val="27314A"/>
            <w:spacing w:val="12"/>
            <w:w w:val="105"/>
            <w:u w:val="single" w:color="27314A"/>
          </w:rPr>
          <w:t xml:space="preserve"> </w:t>
        </w:r>
        <w:r w:rsidR="00771AB2">
          <w:rPr>
            <w:color w:val="27314A"/>
            <w:w w:val="105"/>
            <w:u w:val="single" w:color="27314A"/>
          </w:rPr>
          <w:t>Air</w:t>
        </w:r>
        <w:r w:rsidR="00771AB2">
          <w:rPr>
            <w:color w:val="27314A"/>
            <w:spacing w:val="13"/>
            <w:w w:val="105"/>
            <w:u w:val="single" w:color="27314A"/>
          </w:rPr>
          <w:t xml:space="preserve"> </w:t>
        </w:r>
        <w:r w:rsidR="00771AB2">
          <w:rPr>
            <w:color w:val="27314A"/>
            <w:w w:val="105"/>
            <w:u w:val="single" w:color="27314A"/>
          </w:rPr>
          <w:t>Force</w:t>
        </w:r>
        <w:r w:rsidR="00771AB2">
          <w:rPr>
            <w:color w:val="27314A"/>
            <w:spacing w:val="13"/>
            <w:w w:val="105"/>
            <w:u w:val="single" w:color="27314A"/>
          </w:rPr>
          <w:t xml:space="preserve"> </w:t>
        </w:r>
        <w:r w:rsidR="00771AB2">
          <w:rPr>
            <w:color w:val="27314A"/>
            <w:spacing w:val="-2"/>
            <w:w w:val="105"/>
            <w:u w:val="single" w:color="27314A"/>
          </w:rPr>
          <w:t>Installations</w:t>
        </w:r>
      </w:hyperlink>
    </w:p>
    <w:p w14:paraId="4B94D5A5" w14:textId="77777777" w:rsidR="007C366B" w:rsidRDefault="007C366B">
      <w:pPr>
        <w:pStyle w:val="BodyText"/>
        <w:spacing w:before="9"/>
        <w:rPr>
          <w:sz w:val="15"/>
        </w:rPr>
      </w:pPr>
    </w:p>
    <w:p w14:paraId="69D4A56B" w14:textId="77777777" w:rsidR="007C366B" w:rsidRDefault="00C665E1">
      <w:pPr>
        <w:pStyle w:val="BodyText"/>
        <w:spacing w:before="96"/>
        <w:ind w:left="110"/>
      </w:pPr>
      <w:hyperlink w:anchor="_bookmark0" w:history="1">
        <w:r w:rsidR="00771AB2">
          <w:rPr>
            <w:color w:val="27314A"/>
            <w:w w:val="105"/>
            <w:u w:val="single" w:color="27314A"/>
          </w:rPr>
          <w:t>5352.242-9001</w:t>
        </w:r>
        <w:r w:rsidR="00771AB2">
          <w:rPr>
            <w:color w:val="27314A"/>
            <w:spacing w:val="14"/>
            <w:w w:val="105"/>
            <w:u w:val="single" w:color="27314A"/>
          </w:rPr>
          <w:t xml:space="preserve"> </w:t>
        </w:r>
        <w:r w:rsidR="00771AB2">
          <w:rPr>
            <w:color w:val="27314A"/>
            <w:w w:val="105"/>
            <w:u w:val="single" w:color="27314A"/>
          </w:rPr>
          <w:t>Common</w:t>
        </w:r>
        <w:r w:rsidR="00771AB2">
          <w:rPr>
            <w:color w:val="27314A"/>
            <w:spacing w:val="14"/>
            <w:w w:val="105"/>
            <w:u w:val="single" w:color="27314A"/>
          </w:rPr>
          <w:t xml:space="preserve"> </w:t>
        </w:r>
        <w:r w:rsidR="00771AB2">
          <w:rPr>
            <w:color w:val="27314A"/>
            <w:w w:val="105"/>
            <w:u w:val="single" w:color="27314A"/>
          </w:rPr>
          <w:t>Access</w:t>
        </w:r>
        <w:r w:rsidR="00771AB2">
          <w:rPr>
            <w:color w:val="27314A"/>
            <w:spacing w:val="15"/>
            <w:w w:val="105"/>
            <w:u w:val="single" w:color="27314A"/>
          </w:rPr>
          <w:t xml:space="preserve"> </w:t>
        </w:r>
        <w:r w:rsidR="00771AB2">
          <w:rPr>
            <w:color w:val="27314A"/>
            <w:w w:val="105"/>
            <w:u w:val="single" w:color="27314A"/>
          </w:rPr>
          <w:t>Cards</w:t>
        </w:r>
        <w:r w:rsidR="00771AB2">
          <w:rPr>
            <w:color w:val="27314A"/>
            <w:spacing w:val="14"/>
            <w:w w:val="105"/>
            <w:u w:val="single" w:color="27314A"/>
          </w:rPr>
          <w:t xml:space="preserve"> </w:t>
        </w:r>
        <w:r w:rsidR="00771AB2">
          <w:rPr>
            <w:color w:val="27314A"/>
            <w:w w:val="105"/>
            <w:u w:val="single" w:color="27314A"/>
          </w:rPr>
          <w:t>(CAC)</w:t>
        </w:r>
        <w:r w:rsidR="00771AB2">
          <w:rPr>
            <w:color w:val="27314A"/>
            <w:spacing w:val="15"/>
            <w:w w:val="105"/>
            <w:u w:val="single" w:color="27314A"/>
          </w:rPr>
          <w:t xml:space="preserve"> </w:t>
        </w:r>
        <w:r w:rsidR="00771AB2">
          <w:rPr>
            <w:color w:val="27314A"/>
            <w:w w:val="105"/>
            <w:u w:val="single" w:color="27314A"/>
          </w:rPr>
          <w:t>for</w:t>
        </w:r>
        <w:r w:rsidR="00771AB2">
          <w:rPr>
            <w:color w:val="27314A"/>
            <w:spacing w:val="14"/>
            <w:w w:val="105"/>
            <w:u w:val="single" w:color="27314A"/>
          </w:rPr>
          <w:t xml:space="preserve"> </w:t>
        </w:r>
        <w:r w:rsidR="00771AB2">
          <w:rPr>
            <w:color w:val="27314A"/>
            <w:w w:val="105"/>
            <w:u w:val="single" w:color="27314A"/>
          </w:rPr>
          <w:t>Contractor</w:t>
        </w:r>
        <w:r w:rsidR="00771AB2">
          <w:rPr>
            <w:color w:val="27314A"/>
            <w:spacing w:val="15"/>
            <w:w w:val="105"/>
            <w:u w:val="single" w:color="27314A"/>
          </w:rPr>
          <w:t xml:space="preserve"> </w:t>
        </w:r>
        <w:r w:rsidR="00771AB2">
          <w:rPr>
            <w:color w:val="27314A"/>
            <w:spacing w:val="-2"/>
            <w:w w:val="105"/>
            <w:u w:val="single" w:color="27314A"/>
          </w:rPr>
          <w:t>Personnel</w:t>
        </w:r>
      </w:hyperlink>
    </w:p>
    <w:p w14:paraId="3DEEC669" w14:textId="77777777" w:rsidR="007C366B" w:rsidRDefault="007C366B">
      <w:pPr>
        <w:pStyle w:val="BodyText"/>
        <w:rPr>
          <w:sz w:val="20"/>
        </w:rPr>
      </w:pPr>
    </w:p>
    <w:p w14:paraId="3656B9AB" w14:textId="77777777" w:rsidR="007C366B" w:rsidRDefault="007C366B">
      <w:pPr>
        <w:pStyle w:val="BodyText"/>
        <w:spacing w:before="8"/>
        <w:rPr>
          <w:sz w:val="17"/>
        </w:rPr>
      </w:pPr>
    </w:p>
    <w:p w14:paraId="4A60E1AF" w14:textId="77777777" w:rsidR="007C366B" w:rsidRDefault="00771AB2">
      <w:pPr>
        <w:spacing w:before="99"/>
        <w:ind w:left="110"/>
        <w:rPr>
          <w:rFonts w:ascii="Bookman Old Style" w:hAnsi="Bookman Old Style"/>
          <w:b/>
          <w:sz w:val="33"/>
        </w:rPr>
      </w:pPr>
      <w:r>
        <w:rPr>
          <w:rFonts w:ascii="Bookman Old Style" w:hAnsi="Bookman Old Style"/>
          <w:b/>
          <w:spacing w:val="-4"/>
          <w:sz w:val="33"/>
        </w:rPr>
        <w:t>Subpart</w:t>
      </w:r>
      <w:r>
        <w:rPr>
          <w:rFonts w:ascii="Bookman Old Style" w:hAnsi="Bookman Old Style"/>
          <w:b/>
          <w:spacing w:val="-19"/>
          <w:sz w:val="33"/>
        </w:rPr>
        <w:t xml:space="preserve"> </w:t>
      </w:r>
      <w:r>
        <w:rPr>
          <w:rFonts w:ascii="Bookman Old Style" w:hAnsi="Bookman Old Style"/>
          <w:b/>
          <w:spacing w:val="-4"/>
          <w:sz w:val="33"/>
        </w:rPr>
        <w:t>5352.2</w:t>
      </w:r>
      <w:r>
        <w:rPr>
          <w:rFonts w:ascii="Bookman Old Style" w:hAnsi="Bookman Old Style"/>
          <w:b/>
          <w:spacing w:val="-19"/>
          <w:sz w:val="33"/>
        </w:rPr>
        <w:t xml:space="preserve"> </w:t>
      </w:r>
      <w:r>
        <w:rPr>
          <w:rFonts w:ascii="Bookman Old Style" w:hAnsi="Bookman Old Style"/>
          <w:b/>
          <w:spacing w:val="-4"/>
          <w:sz w:val="33"/>
        </w:rPr>
        <w:t>—</w:t>
      </w:r>
      <w:r>
        <w:rPr>
          <w:rFonts w:ascii="Bookman Old Style" w:hAnsi="Bookman Old Style"/>
          <w:b/>
          <w:spacing w:val="-19"/>
          <w:sz w:val="33"/>
        </w:rPr>
        <w:t xml:space="preserve"> </w:t>
      </w:r>
      <w:r>
        <w:rPr>
          <w:rFonts w:ascii="Bookman Old Style" w:hAnsi="Bookman Old Style"/>
          <w:b/>
          <w:spacing w:val="-4"/>
          <w:sz w:val="33"/>
        </w:rPr>
        <w:t>TEXT</w:t>
      </w:r>
      <w:r>
        <w:rPr>
          <w:rFonts w:ascii="Bookman Old Style" w:hAnsi="Bookman Old Style"/>
          <w:b/>
          <w:spacing w:val="-18"/>
          <w:sz w:val="33"/>
        </w:rPr>
        <w:t xml:space="preserve"> </w:t>
      </w:r>
      <w:r>
        <w:rPr>
          <w:rFonts w:ascii="Bookman Old Style" w:hAnsi="Bookman Old Style"/>
          <w:b/>
          <w:spacing w:val="-4"/>
          <w:sz w:val="33"/>
        </w:rPr>
        <w:t>OF</w:t>
      </w:r>
      <w:r>
        <w:rPr>
          <w:rFonts w:ascii="Bookman Old Style" w:hAnsi="Bookman Old Style"/>
          <w:b/>
          <w:spacing w:val="-19"/>
          <w:sz w:val="33"/>
        </w:rPr>
        <w:t xml:space="preserve"> </w:t>
      </w:r>
      <w:r>
        <w:rPr>
          <w:rFonts w:ascii="Bookman Old Style" w:hAnsi="Bookman Old Style"/>
          <w:b/>
          <w:spacing w:val="-4"/>
          <w:sz w:val="33"/>
        </w:rPr>
        <w:t>PROVISIONS</w:t>
      </w:r>
      <w:r>
        <w:rPr>
          <w:rFonts w:ascii="Bookman Old Style" w:hAnsi="Bookman Old Style"/>
          <w:b/>
          <w:spacing w:val="-19"/>
          <w:sz w:val="33"/>
        </w:rPr>
        <w:t xml:space="preserve"> </w:t>
      </w:r>
      <w:r>
        <w:rPr>
          <w:rFonts w:ascii="Bookman Old Style" w:hAnsi="Bookman Old Style"/>
          <w:b/>
          <w:spacing w:val="-4"/>
          <w:sz w:val="33"/>
        </w:rPr>
        <w:t>AND</w:t>
      </w:r>
      <w:r>
        <w:rPr>
          <w:rFonts w:ascii="Bookman Old Style" w:hAnsi="Bookman Old Style"/>
          <w:b/>
          <w:spacing w:val="-18"/>
          <w:sz w:val="33"/>
        </w:rPr>
        <w:t xml:space="preserve"> </w:t>
      </w:r>
      <w:r>
        <w:rPr>
          <w:rFonts w:ascii="Bookman Old Style" w:hAnsi="Bookman Old Style"/>
          <w:b/>
          <w:spacing w:val="-4"/>
          <w:sz w:val="33"/>
        </w:rPr>
        <w:t>CLAUSES</w:t>
      </w:r>
    </w:p>
    <w:p w14:paraId="45FB0818" w14:textId="77777777" w:rsidR="007C366B" w:rsidRDefault="007C366B">
      <w:pPr>
        <w:pStyle w:val="BodyText"/>
        <w:rPr>
          <w:rFonts w:ascii="Bookman Old Style"/>
          <w:b/>
          <w:sz w:val="44"/>
        </w:rPr>
      </w:pPr>
    </w:p>
    <w:p w14:paraId="204CA977" w14:textId="77777777" w:rsidR="007C366B" w:rsidRDefault="00771AB2">
      <w:pPr>
        <w:pStyle w:val="Heading1"/>
        <w:spacing w:before="0"/>
        <w:rPr>
          <w:b/>
        </w:rPr>
      </w:pPr>
      <w:r>
        <w:rPr>
          <w:b/>
          <w:spacing w:val="-4"/>
        </w:rPr>
        <w:t>5352.201-9101</w:t>
      </w:r>
      <w:r>
        <w:rPr>
          <w:b/>
          <w:spacing w:val="-13"/>
        </w:rPr>
        <w:t xml:space="preserve"> </w:t>
      </w:r>
      <w:r>
        <w:rPr>
          <w:b/>
          <w:spacing w:val="-4"/>
        </w:rPr>
        <w:t>Ombudsman</w:t>
      </w:r>
    </w:p>
    <w:p w14:paraId="049F31CB" w14:textId="77777777" w:rsidR="007C366B" w:rsidRDefault="007C366B">
      <w:pPr>
        <w:pStyle w:val="BodyText"/>
        <w:spacing w:before="4"/>
        <w:rPr>
          <w:rFonts w:ascii="Bookman Old Style"/>
          <w:b/>
          <w:sz w:val="42"/>
        </w:rPr>
      </w:pPr>
    </w:p>
    <w:p w14:paraId="7EB120F7" w14:textId="77777777" w:rsidR="007C366B" w:rsidRDefault="00771AB2">
      <w:pPr>
        <w:pStyle w:val="BodyText"/>
        <w:spacing w:before="1"/>
        <w:ind w:left="110"/>
      </w:pPr>
      <w:r>
        <w:rPr>
          <w:w w:val="105"/>
        </w:rPr>
        <w:t>As</w:t>
      </w:r>
      <w:r>
        <w:rPr>
          <w:spacing w:val="16"/>
          <w:w w:val="105"/>
        </w:rPr>
        <w:t xml:space="preserve"> </w:t>
      </w:r>
      <w:r>
        <w:rPr>
          <w:w w:val="105"/>
        </w:rPr>
        <w:t>prescribed</w:t>
      </w:r>
      <w:r>
        <w:rPr>
          <w:spacing w:val="16"/>
          <w:w w:val="105"/>
        </w:rPr>
        <w:t xml:space="preserve"> </w:t>
      </w:r>
      <w:r>
        <w:rPr>
          <w:w w:val="105"/>
        </w:rPr>
        <w:t>in</w:t>
      </w:r>
      <w:r>
        <w:rPr>
          <w:spacing w:val="16"/>
          <w:w w:val="105"/>
        </w:rPr>
        <w:t xml:space="preserve"> </w:t>
      </w:r>
      <w:hyperlink r:id="rId8" w:anchor="DAFFARS_5301_9103">
        <w:r>
          <w:rPr>
            <w:color w:val="27314A"/>
            <w:w w:val="105"/>
            <w:u w:val="single" w:color="27314A"/>
          </w:rPr>
          <w:t>DAFFARS</w:t>
        </w:r>
        <w:r>
          <w:rPr>
            <w:color w:val="27314A"/>
            <w:spacing w:val="16"/>
            <w:w w:val="105"/>
            <w:u w:val="single" w:color="27314A"/>
          </w:rPr>
          <w:t xml:space="preserve"> </w:t>
        </w:r>
        <w:r>
          <w:rPr>
            <w:color w:val="27314A"/>
            <w:w w:val="105"/>
            <w:u w:val="single" w:color="27314A"/>
          </w:rPr>
          <w:t>5301.9103</w:t>
        </w:r>
      </w:hyperlink>
      <w:r>
        <w:rPr>
          <w:w w:val="105"/>
        </w:rPr>
        <w:t>,</w:t>
      </w:r>
      <w:r>
        <w:rPr>
          <w:spacing w:val="16"/>
          <w:w w:val="105"/>
        </w:rPr>
        <w:t xml:space="preserve"> </w:t>
      </w:r>
      <w:r>
        <w:rPr>
          <w:w w:val="105"/>
        </w:rPr>
        <w:t>insert</w:t>
      </w:r>
      <w:r>
        <w:rPr>
          <w:spacing w:val="16"/>
          <w:w w:val="105"/>
        </w:rPr>
        <w:t xml:space="preserve"> </w:t>
      </w:r>
      <w:r>
        <w:rPr>
          <w:w w:val="105"/>
        </w:rPr>
        <w:t>the</w:t>
      </w:r>
      <w:r>
        <w:rPr>
          <w:spacing w:val="16"/>
          <w:w w:val="105"/>
        </w:rPr>
        <w:t xml:space="preserve"> </w:t>
      </w:r>
      <w:r>
        <w:rPr>
          <w:w w:val="105"/>
        </w:rPr>
        <w:t>following</w:t>
      </w:r>
      <w:r>
        <w:rPr>
          <w:spacing w:val="16"/>
          <w:w w:val="105"/>
        </w:rPr>
        <w:t xml:space="preserve"> </w:t>
      </w:r>
      <w:r>
        <w:rPr>
          <w:spacing w:val="-2"/>
          <w:w w:val="105"/>
        </w:rPr>
        <w:t>clause:</w:t>
      </w:r>
    </w:p>
    <w:p w14:paraId="53128261" w14:textId="77777777" w:rsidR="007C366B" w:rsidRDefault="007C366B">
      <w:pPr>
        <w:pStyle w:val="BodyText"/>
        <w:spacing w:before="10"/>
        <w:rPr>
          <w:sz w:val="23"/>
        </w:rPr>
      </w:pPr>
    </w:p>
    <w:p w14:paraId="3D576B1F" w14:textId="77777777" w:rsidR="007C366B" w:rsidRDefault="00771AB2">
      <w:pPr>
        <w:pStyle w:val="BodyText"/>
        <w:ind w:left="110"/>
      </w:pPr>
      <w:r>
        <w:rPr>
          <w:w w:val="110"/>
        </w:rPr>
        <w:t>OMBUDSMAN</w:t>
      </w:r>
      <w:r>
        <w:rPr>
          <w:spacing w:val="18"/>
          <w:w w:val="110"/>
        </w:rPr>
        <w:t xml:space="preserve"> </w:t>
      </w:r>
      <w:r>
        <w:rPr>
          <w:w w:val="110"/>
        </w:rPr>
        <w:t>(JUL</w:t>
      </w:r>
      <w:r>
        <w:rPr>
          <w:spacing w:val="18"/>
          <w:w w:val="110"/>
        </w:rPr>
        <w:t xml:space="preserve"> </w:t>
      </w:r>
      <w:r>
        <w:rPr>
          <w:spacing w:val="-2"/>
          <w:w w:val="110"/>
        </w:rPr>
        <w:t>2023)</w:t>
      </w:r>
    </w:p>
    <w:p w14:paraId="62486C05" w14:textId="77777777" w:rsidR="007C366B" w:rsidRDefault="007C366B">
      <w:pPr>
        <w:pStyle w:val="BodyText"/>
        <w:spacing w:before="11"/>
        <w:rPr>
          <w:sz w:val="23"/>
        </w:rPr>
      </w:pPr>
    </w:p>
    <w:p w14:paraId="70C226C4" w14:textId="77777777" w:rsidR="007C366B" w:rsidRDefault="00771AB2">
      <w:pPr>
        <w:pStyle w:val="ListParagraph"/>
        <w:numPr>
          <w:ilvl w:val="0"/>
          <w:numId w:val="14"/>
        </w:numPr>
        <w:tabs>
          <w:tab w:val="left" w:pos="442"/>
        </w:tabs>
        <w:spacing w:line="271" w:lineRule="auto"/>
        <w:ind w:right="247" w:firstLine="0"/>
      </w:pPr>
      <w:r>
        <w:rPr>
          <w:w w:val="105"/>
        </w:rPr>
        <w:t>An</w:t>
      </w:r>
      <w:r>
        <w:rPr>
          <w:spacing w:val="26"/>
          <w:w w:val="105"/>
        </w:rPr>
        <w:t xml:space="preserve"> </w:t>
      </w:r>
      <w:r>
        <w:rPr>
          <w:w w:val="105"/>
        </w:rPr>
        <w:t>ombudsman</w:t>
      </w:r>
      <w:r>
        <w:rPr>
          <w:spacing w:val="26"/>
          <w:w w:val="105"/>
        </w:rPr>
        <w:t xml:space="preserve"> </w:t>
      </w:r>
      <w:r>
        <w:rPr>
          <w:w w:val="105"/>
        </w:rPr>
        <w:t>has</w:t>
      </w:r>
      <w:r>
        <w:rPr>
          <w:spacing w:val="26"/>
          <w:w w:val="105"/>
        </w:rPr>
        <w:t xml:space="preserve"> </w:t>
      </w:r>
      <w:r>
        <w:rPr>
          <w:w w:val="105"/>
        </w:rPr>
        <w:t>been</w:t>
      </w:r>
      <w:r>
        <w:rPr>
          <w:spacing w:val="26"/>
          <w:w w:val="105"/>
        </w:rPr>
        <w:t xml:space="preserve"> </w:t>
      </w:r>
      <w:r>
        <w:rPr>
          <w:w w:val="105"/>
        </w:rPr>
        <w:t>appointed</w:t>
      </w:r>
      <w:r>
        <w:rPr>
          <w:spacing w:val="26"/>
          <w:w w:val="105"/>
        </w:rPr>
        <w:t xml:space="preserve"> </w:t>
      </w:r>
      <w:r>
        <w:rPr>
          <w:w w:val="105"/>
        </w:rPr>
        <w:t>to</w:t>
      </w:r>
      <w:r>
        <w:rPr>
          <w:spacing w:val="26"/>
          <w:w w:val="105"/>
        </w:rPr>
        <w:t xml:space="preserve"> </w:t>
      </w:r>
      <w:r>
        <w:rPr>
          <w:w w:val="105"/>
        </w:rPr>
        <w:t>hear</w:t>
      </w:r>
      <w:r>
        <w:rPr>
          <w:spacing w:val="26"/>
          <w:w w:val="105"/>
        </w:rPr>
        <w:t xml:space="preserve"> </w:t>
      </w:r>
      <w:r>
        <w:rPr>
          <w:w w:val="105"/>
        </w:rPr>
        <w:t>and</w:t>
      </w:r>
      <w:r>
        <w:rPr>
          <w:spacing w:val="26"/>
          <w:w w:val="105"/>
        </w:rPr>
        <w:t xml:space="preserve"> </w:t>
      </w:r>
      <w:r>
        <w:rPr>
          <w:w w:val="105"/>
        </w:rPr>
        <w:t>facilitate</w:t>
      </w:r>
      <w:r>
        <w:rPr>
          <w:spacing w:val="26"/>
          <w:w w:val="105"/>
        </w:rPr>
        <w:t xml:space="preserve"> </w:t>
      </w:r>
      <w:r>
        <w:rPr>
          <w:w w:val="105"/>
        </w:rPr>
        <w:t>the</w:t>
      </w:r>
      <w:r>
        <w:rPr>
          <w:spacing w:val="26"/>
          <w:w w:val="105"/>
        </w:rPr>
        <w:t xml:space="preserve"> </w:t>
      </w:r>
      <w:r>
        <w:rPr>
          <w:w w:val="105"/>
        </w:rPr>
        <w:t>resolution</w:t>
      </w:r>
      <w:r>
        <w:rPr>
          <w:spacing w:val="26"/>
          <w:w w:val="105"/>
        </w:rPr>
        <w:t xml:space="preserve"> </w:t>
      </w:r>
      <w:r>
        <w:rPr>
          <w:w w:val="105"/>
        </w:rPr>
        <w:t>of</w:t>
      </w:r>
      <w:r>
        <w:rPr>
          <w:spacing w:val="26"/>
          <w:w w:val="105"/>
        </w:rPr>
        <w:t xml:space="preserve"> </w:t>
      </w:r>
      <w:r>
        <w:rPr>
          <w:w w:val="105"/>
        </w:rPr>
        <w:t>concerns</w:t>
      </w:r>
      <w:r>
        <w:rPr>
          <w:spacing w:val="26"/>
          <w:w w:val="105"/>
        </w:rPr>
        <w:t xml:space="preserve"> </w:t>
      </w:r>
      <w:r>
        <w:rPr>
          <w:w w:val="105"/>
        </w:rPr>
        <w:t>from offerors, potential offerors, and others for this acquisition. When requested, the ombudsman will</w:t>
      </w:r>
      <w:r>
        <w:rPr>
          <w:spacing w:val="40"/>
          <w:w w:val="105"/>
        </w:rPr>
        <w:t xml:space="preserve"> </w:t>
      </w:r>
      <w:r>
        <w:rPr>
          <w:w w:val="105"/>
        </w:rPr>
        <w:t>maintain strict confidentiality as to the source of the concern. The existence of the ombudsman does</w:t>
      </w:r>
      <w:r>
        <w:rPr>
          <w:spacing w:val="40"/>
          <w:w w:val="105"/>
        </w:rPr>
        <w:t xml:space="preserve"> </w:t>
      </w:r>
      <w:r>
        <w:rPr>
          <w:w w:val="105"/>
        </w:rPr>
        <w:t>not</w:t>
      </w:r>
      <w:r>
        <w:rPr>
          <w:spacing w:val="36"/>
          <w:w w:val="105"/>
        </w:rPr>
        <w:t xml:space="preserve"> </w:t>
      </w:r>
      <w:r>
        <w:rPr>
          <w:w w:val="105"/>
        </w:rPr>
        <w:t>affect</w:t>
      </w:r>
      <w:r>
        <w:rPr>
          <w:spacing w:val="36"/>
          <w:w w:val="105"/>
        </w:rPr>
        <w:t xml:space="preserve"> </w:t>
      </w:r>
      <w:r>
        <w:rPr>
          <w:w w:val="105"/>
        </w:rPr>
        <w:t>the</w:t>
      </w:r>
      <w:r>
        <w:rPr>
          <w:spacing w:val="36"/>
          <w:w w:val="105"/>
        </w:rPr>
        <w:t xml:space="preserve"> </w:t>
      </w:r>
      <w:r>
        <w:rPr>
          <w:w w:val="105"/>
        </w:rPr>
        <w:t>authority</w:t>
      </w:r>
      <w:r>
        <w:rPr>
          <w:spacing w:val="36"/>
          <w:w w:val="105"/>
        </w:rPr>
        <w:t xml:space="preserve"> </w:t>
      </w:r>
      <w:r>
        <w:rPr>
          <w:w w:val="105"/>
        </w:rPr>
        <w:t>of</w:t>
      </w:r>
      <w:r>
        <w:rPr>
          <w:spacing w:val="36"/>
          <w:w w:val="105"/>
        </w:rPr>
        <w:t xml:space="preserve"> </w:t>
      </w:r>
      <w:r>
        <w:rPr>
          <w:w w:val="105"/>
        </w:rPr>
        <w:t>the</w:t>
      </w:r>
      <w:r>
        <w:rPr>
          <w:spacing w:val="36"/>
          <w:w w:val="105"/>
        </w:rPr>
        <w:t xml:space="preserve"> </w:t>
      </w:r>
      <w:r>
        <w:rPr>
          <w:w w:val="105"/>
        </w:rPr>
        <w:t>program</w:t>
      </w:r>
      <w:r>
        <w:rPr>
          <w:spacing w:val="36"/>
          <w:w w:val="105"/>
        </w:rPr>
        <w:t xml:space="preserve"> </w:t>
      </w:r>
      <w:r>
        <w:rPr>
          <w:w w:val="105"/>
        </w:rPr>
        <w:t>manager,</w:t>
      </w:r>
      <w:r>
        <w:rPr>
          <w:spacing w:val="36"/>
          <w:w w:val="105"/>
        </w:rPr>
        <w:t xml:space="preserve"> </w:t>
      </w:r>
      <w:r>
        <w:rPr>
          <w:w w:val="105"/>
        </w:rPr>
        <w:t>contracting</w:t>
      </w:r>
      <w:r>
        <w:rPr>
          <w:spacing w:val="36"/>
          <w:w w:val="105"/>
        </w:rPr>
        <w:t xml:space="preserve"> </w:t>
      </w:r>
      <w:r>
        <w:rPr>
          <w:w w:val="105"/>
        </w:rPr>
        <w:t>officer,</w:t>
      </w:r>
      <w:r>
        <w:rPr>
          <w:spacing w:val="36"/>
          <w:w w:val="105"/>
        </w:rPr>
        <w:t xml:space="preserve"> </w:t>
      </w:r>
      <w:r>
        <w:rPr>
          <w:w w:val="105"/>
        </w:rPr>
        <w:t>or</w:t>
      </w:r>
      <w:r>
        <w:rPr>
          <w:spacing w:val="36"/>
          <w:w w:val="105"/>
        </w:rPr>
        <w:t xml:space="preserve"> </w:t>
      </w:r>
      <w:r>
        <w:rPr>
          <w:w w:val="105"/>
        </w:rPr>
        <w:t>source</w:t>
      </w:r>
      <w:r>
        <w:rPr>
          <w:spacing w:val="36"/>
          <w:w w:val="105"/>
        </w:rPr>
        <w:t xml:space="preserve"> </w:t>
      </w:r>
      <w:r>
        <w:rPr>
          <w:w w:val="105"/>
        </w:rPr>
        <w:t>selection</w:t>
      </w:r>
      <w:r>
        <w:rPr>
          <w:spacing w:val="36"/>
          <w:w w:val="105"/>
        </w:rPr>
        <w:t xml:space="preserve"> </w:t>
      </w:r>
      <w:r>
        <w:rPr>
          <w:w w:val="105"/>
        </w:rPr>
        <w:t>official. Further, the ombudsman does not participate in the evaluation of proposals, the source selection</w:t>
      </w:r>
      <w:r>
        <w:rPr>
          <w:spacing w:val="40"/>
          <w:w w:val="105"/>
        </w:rPr>
        <w:t xml:space="preserve"> </w:t>
      </w:r>
      <w:r>
        <w:rPr>
          <w:w w:val="105"/>
        </w:rPr>
        <w:t>process, or the adjudication of protests or formal contract disputes. The ombudsman may refer the</w:t>
      </w:r>
      <w:r>
        <w:rPr>
          <w:spacing w:val="40"/>
          <w:w w:val="105"/>
        </w:rPr>
        <w:t xml:space="preserve"> </w:t>
      </w:r>
      <w:r>
        <w:rPr>
          <w:w w:val="105"/>
        </w:rPr>
        <w:t>interested party to another official who can resolve the concern.</w:t>
      </w:r>
    </w:p>
    <w:p w14:paraId="4101652C" w14:textId="77777777" w:rsidR="007C366B" w:rsidRDefault="007C366B">
      <w:pPr>
        <w:pStyle w:val="BodyText"/>
        <w:spacing w:before="4"/>
        <w:rPr>
          <w:sz w:val="21"/>
        </w:rPr>
      </w:pPr>
    </w:p>
    <w:p w14:paraId="61A5225C" w14:textId="77777777" w:rsidR="007C366B" w:rsidRDefault="00771AB2">
      <w:pPr>
        <w:pStyle w:val="ListParagraph"/>
        <w:numPr>
          <w:ilvl w:val="0"/>
          <w:numId w:val="14"/>
        </w:numPr>
        <w:tabs>
          <w:tab w:val="left" w:pos="451"/>
        </w:tabs>
        <w:spacing w:line="271" w:lineRule="auto"/>
        <w:ind w:right="294" w:firstLine="0"/>
      </w:pPr>
      <w:r>
        <w:rPr>
          <w:w w:val="105"/>
        </w:rPr>
        <w:t>Before consulting with an ombudsman, interested parties must first address their concerns,</w:t>
      </w:r>
      <w:r>
        <w:rPr>
          <w:spacing w:val="80"/>
          <w:w w:val="105"/>
        </w:rPr>
        <w:t xml:space="preserve"> </w:t>
      </w:r>
      <w:r>
        <w:rPr>
          <w:w w:val="105"/>
        </w:rPr>
        <w:t>issues, disagreements, and/or recommendations to the contracting officer for resolution. Consulting an</w:t>
      </w:r>
      <w:r>
        <w:rPr>
          <w:spacing w:val="26"/>
          <w:w w:val="105"/>
        </w:rPr>
        <w:t xml:space="preserve"> </w:t>
      </w:r>
      <w:r>
        <w:rPr>
          <w:w w:val="105"/>
        </w:rPr>
        <w:t>ombudsman</w:t>
      </w:r>
      <w:r>
        <w:rPr>
          <w:spacing w:val="26"/>
          <w:w w:val="105"/>
        </w:rPr>
        <w:t xml:space="preserve"> </w:t>
      </w:r>
      <w:r>
        <w:rPr>
          <w:w w:val="105"/>
        </w:rPr>
        <w:t>does</w:t>
      </w:r>
      <w:r>
        <w:rPr>
          <w:spacing w:val="26"/>
          <w:w w:val="105"/>
        </w:rPr>
        <w:t xml:space="preserve"> </w:t>
      </w:r>
      <w:r>
        <w:rPr>
          <w:w w:val="105"/>
        </w:rPr>
        <w:t>not</w:t>
      </w:r>
      <w:r>
        <w:rPr>
          <w:spacing w:val="26"/>
          <w:w w:val="105"/>
        </w:rPr>
        <w:t xml:space="preserve"> </w:t>
      </w:r>
      <w:r>
        <w:rPr>
          <w:w w:val="105"/>
        </w:rPr>
        <w:t>alter</w:t>
      </w:r>
      <w:r>
        <w:rPr>
          <w:spacing w:val="26"/>
          <w:w w:val="105"/>
        </w:rPr>
        <w:t xml:space="preserve"> </w:t>
      </w:r>
      <w:r>
        <w:rPr>
          <w:w w:val="105"/>
        </w:rPr>
        <w:t>or</w:t>
      </w:r>
      <w:r>
        <w:rPr>
          <w:spacing w:val="26"/>
          <w:w w:val="105"/>
        </w:rPr>
        <w:t xml:space="preserve"> </w:t>
      </w:r>
      <w:r>
        <w:rPr>
          <w:w w:val="105"/>
        </w:rPr>
        <w:t>postpone</w:t>
      </w:r>
      <w:r>
        <w:rPr>
          <w:spacing w:val="26"/>
          <w:w w:val="105"/>
        </w:rPr>
        <w:t xml:space="preserve"> </w:t>
      </w:r>
      <w:r>
        <w:rPr>
          <w:w w:val="105"/>
        </w:rPr>
        <w:t>the</w:t>
      </w:r>
      <w:r>
        <w:rPr>
          <w:spacing w:val="26"/>
          <w:w w:val="105"/>
        </w:rPr>
        <w:t xml:space="preserve"> </w:t>
      </w:r>
      <w:r>
        <w:rPr>
          <w:w w:val="105"/>
        </w:rPr>
        <w:t>timelines</w:t>
      </w:r>
      <w:r>
        <w:rPr>
          <w:spacing w:val="26"/>
          <w:w w:val="105"/>
        </w:rPr>
        <w:t xml:space="preserve"> </w:t>
      </w:r>
      <w:r>
        <w:rPr>
          <w:w w:val="105"/>
        </w:rPr>
        <w:t>for</w:t>
      </w:r>
      <w:r>
        <w:rPr>
          <w:spacing w:val="26"/>
          <w:w w:val="105"/>
        </w:rPr>
        <w:t xml:space="preserve"> </w:t>
      </w:r>
      <w:r>
        <w:rPr>
          <w:w w:val="105"/>
        </w:rPr>
        <w:t>any</w:t>
      </w:r>
      <w:r>
        <w:rPr>
          <w:spacing w:val="26"/>
          <w:w w:val="105"/>
        </w:rPr>
        <w:t xml:space="preserve"> </w:t>
      </w:r>
      <w:r>
        <w:rPr>
          <w:w w:val="105"/>
        </w:rPr>
        <w:t>other</w:t>
      </w:r>
      <w:r>
        <w:rPr>
          <w:spacing w:val="26"/>
          <w:w w:val="105"/>
        </w:rPr>
        <w:t xml:space="preserve"> </w:t>
      </w:r>
      <w:r>
        <w:rPr>
          <w:w w:val="105"/>
        </w:rPr>
        <w:t>processes</w:t>
      </w:r>
      <w:r>
        <w:rPr>
          <w:spacing w:val="26"/>
          <w:w w:val="105"/>
        </w:rPr>
        <w:t xml:space="preserve"> </w:t>
      </w:r>
      <w:r>
        <w:rPr>
          <w:w w:val="105"/>
        </w:rPr>
        <w:t>(e.g.,</w:t>
      </w:r>
      <w:r>
        <w:rPr>
          <w:spacing w:val="26"/>
          <w:w w:val="105"/>
        </w:rPr>
        <w:t xml:space="preserve"> </w:t>
      </w:r>
      <w:r>
        <w:rPr>
          <w:w w:val="105"/>
        </w:rPr>
        <w:t>agency</w:t>
      </w:r>
      <w:r>
        <w:rPr>
          <w:spacing w:val="26"/>
          <w:w w:val="105"/>
        </w:rPr>
        <w:t xml:space="preserve"> </w:t>
      </w:r>
      <w:r>
        <w:rPr>
          <w:w w:val="105"/>
        </w:rPr>
        <w:t>level</w:t>
      </w:r>
    </w:p>
    <w:p w14:paraId="4B99056E" w14:textId="77777777" w:rsidR="007C366B" w:rsidRDefault="007C366B">
      <w:pPr>
        <w:spacing w:line="271" w:lineRule="auto"/>
        <w:sectPr w:rsidR="007C366B" w:rsidSect="00935161">
          <w:type w:val="continuous"/>
          <w:pgSz w:w="11910" w:h="16840"/>
          <w:pgMar w:top="840" w:right="680" w:bottom="280" w:left="740" w:header="720" w:footer="720" w:gutter="0"/>
          <w:cols w:space="720"/>
        </w:sectPr>
      </w:pPr>
    </w:p>
    <w:p w14:paraId="745C512D" w14:textId="77777777" w:rsidR="007C366B" w:rsidRDefault="00771AB2">
      <w:pPr>
        <w:pStyle w:val="BodyText"/>
        <w:spacing w:before="82" w:line="271" w:lineRule="auto"/>
        <w:ind w:left="110" w:right="511"/>
      </w:pPr>
      <w:r>
        <w:rPr>
          <w:w w:val="105"/>
        </w:rPr>
        <w:lastRenderedPageBreak/>
        <w:t>bid protests, GAO bid protests, requests for debriefings, employee-employer actions, contests of</w:t>
      </w:r>
      <w:r>
        <w:rPr>
          <w:spacing w:val="40"/>
          <w:w w:val="105"/>
        </w:rPr>
        <w:t xml:space="preserve"> </w:t>
      </w:r>
      <w:r>
        <w:rPr>
          <w:w w:val="105"/>
        </w:rPr>
        <w:t>OMB Circular A-76 competition performance decisions).</w:t>
      </w:r>
    </w:p>
    <w:p w14:paraId="1299C43A" w14:textId="77777777" w:rsidR="007C366B" w:rsidRDefault="007C366B">
      <w:pPr>
        <w:pStyle w:val="BodyText"/>
        <w:spacing w:before="1"/>
        <w:rPr>
          <w:sz w:val="21"/>
        </w:rPr>
      </w:pPr>
    </w:p>
    <w:p w14:paraId="571D4583" w14:textId="77777777" w:rsidR="007C366B" w:rsidRDefault="00771AB2">
      <w:pPr>
        <w:pStyle w:val="ListParagraph"/>
        <w:numPr>
          <w:ilvl w:val="0"/>
          <w:numId w:val="14"/>
        </w:numPr>
        <w:tabs>
          <w:tab w:val="left" w:pos="435"/>
        </w:tabs>
        <w:spacing w:line="271" w:lineRule="auto"/>
        <w:ind w:right="222" w:firstLine="0"/>
      </w:pPr>
      <w:r>
        <w:rPr>
          <w:w w:val="105"/>
        </w:rPr>
        <w:t>If resolution cannot be made by the contracting officer, the interested party may contact the</w:t>
      </w:r>
      <w:r>
        <w:rPr>
          <w:spacing w:val="80"/>
          <w:w w:val="105"/>
        </w:rPr>
        <w:t xml:space="preserve"> </w:t>
      </w:r>
      <w:r>
        <w:rPr>
          <w:w w:val="105"/>
        </w:rPr>
        <w:t>ombudsman, [Insert names, addresses, telephone numbers, facsimile numbers, and e-mail addresses</w:t>
      </w:r>
      <w:r>
        <w:rPr>
          <w:spacing w:val="80"/>
          <w:w w:val="105"/>
        </w:rPr>
        <w:t xml:space="preserve"> </w:t>
      </w:r>
      <w:r>
        <w:rPr>
          <w:w w:val="105"/>
        </w:rPr>
        <w:t>of Center/MAJCOM/FLDCOM/DRU/DAFRCO ombudsman/ombudsmen]. Concerns, issues, disagreements,</w:t>
      </w:r>
      <w:r>
        <w:rPr>
          <w:spacing w:val="38"/>
          <w:w w:val="105"/>
        </w:rPr>
        <w:t xml:space="preserve"> </w:t>
      </w:r>
      <w:r>
        <w:rPr>
          <w:w w:val="105"/>
        </w:rPr>
        <w:t>and</w:t>
      </w:r>
      <w:r>
        <w:rPr>
          <w:spacing w:val="38"/>
          <w:w w:val="105"/>
        </w:rPr>
        <w:t xml:space="preserve"> </w:t>
      </w:r>
      <w:r>
        <w:rPr>
          <w:w w:val="105"/>
        </w:rPr>
        <w:t>recommendations</w:t>
      </w:r>
      <w:r>
        <w:rPr>
          <w:spacing w:val="38"/>
          <w:w w:val="105"/>
        </w:rPr>
        <w:t xml:space="preserve"> </w:t>
      </w:r>
      <w:r>
        <w:rPr>
          <w:w w:val="105"/>
        </w:rPr>
        <w:t>that</w:t>
      </w:r>
      <w:r>
        <w:rPr>
          <w:spacing w:val="38"/>
          <w:w w:val="105"/>
        </w:rPr>
        <w:t xml:space="preserve"> </w:t>
      </w:r>
      <w:r>
        <w:rPr>
          <w:w w:val="105"/>
        </w:rPr>
        <w:t>cannot</w:t>
      </w:r>
      <w:r>
        <w:rPr>
          <w:spacing w:val="38"/>
          <w:w w:val="105"/>
        </w:rPr>
        <w:t xml:space="preserve"> </w:t>
      </w:r>
      <w:r>
        <w:rPr>
          <w:w w:val="105"/>
        </w:rPr>
        <w:t>be</w:t>
      </w:r>
      <w:r>
        <w:rPr>
          <w:spacing w:val="38"/>
          <w:w w:val="105"/>
        </w:rPr>
        <w:t xml:space="preserve"> </w:t>
      </w:r>
      <w:r>
        <w:rPr>
          <w:w w:val="105"/>
        </w:rPr>
        <w:t>resolved</w:t>
      </w:r>
      <w:r>
        <w:rPr>
          <w:spacing w:val="38"/>
          <w:w w:val="105"/>
        </w:rPr>
        <w:t xml:space="preserve"> </w:t>
      </w:r>
      <w:r>
        <w:rPr>
          <w:w w:val="105"/>
        </w:rPr>
        <w:t>at</w:t>
      </w:r>
      <w:r>
        <w:rPr>
          <w:spacing w:val="38"/>
          <w:w w:val="105"/>
        </w:rPr>
        <w:t xml:space="preserve"> </w:t>
      </w:r>
      <w:r>
        <w:rPr>
          <w:w w:val="105"/>
        </w:rPr>
        <w:t>the Center/MAJCOM/FLDCOM/DRU</w:t>
      </w:r>
      <w:r>
        <w:rPr>
          <w:spacing w:val="33"/>
          <w:w w:val="105"/>
        </w:rPr>
        <w:t xml:space="preserve"> </w:t>
      </w:r>
      <w:r>
        <w:rPr>
          <w:w w:val="105"/>
        </w:rPr>
        <w:t>ombudsman</w:t>
      </w:r>
      <w:r>
        <w:rPr>
          <w:spacing w:val="33"/>
          <w:w w:val="105"/>
        </w:rPr>
        <w:t xml:space="preserve"> </w:t>
      </w:r>
      <w:r>
        <w:rPr>
          <w:w w:val="105"/>
        </w:rPr>
        <w:t>level,</w:t>
      </w:r>
      <w:r>
        <w:rPr>
          <w:spacing w:val="33"/>
          <w:w w:val="105"/>
        </w:rPr>
        <w:t xml:space="preserve"> </w:t>
      </w:r>
      <w:r>
        <w:rPr>
          <w:w w:val="105"/>
        </w:rPr>
        <w:t>may</w:t>
      </w:r>
      <w:r>
        <w:rPr>
          <w:spacing w:val="33"/>
          <w:w w:val="105"/>
        </w:rPr>
        <w:t xml:space="preserve"> </w:t>
      </w:r>
      <w:r>
        <w:rPr>
          <w:w w:val="105"/>
        </w:rPr>
        <w:t>be</w:t>
      </w:r>
      <w:r>
        <w:rPr>
          <w:spacing w:val="33"/>
          <w:w w:val="105"/>
        </w:rPr>
        <w:t xml:space="preserve"> </w:t>
      </w:r>
      <w:r>
        <w:rPr>
          <w:w w:val="105"/>
        </w:rPr>
        <w:t>brought</w:t>
      </w:r>
      <w:r>
        <w:rPr>
          <w:spacing w:val="33"/>
          <w:w w:val="105"/>
        </w:rPr>
        <w:t xml:space="preserve"> </w:t>
      </w:r>
      <w:r>
        <w:rPr>
          <w:w w:val="105"/>
        </w:rPr>
        <w:t>by</w:t>
      </w:r>
      <w:r>
        <w:rPr>
          <w:spacing w:val="33"/>
          <w:w w:val="105"/>
        </w:rPr>
        <w:t xml:space="preserve"> </w:t>
      </w:r>
      <w:r>
        <w:rPr>
          <w:w w:val="105"/>
        </w:rPr>
        <w:t>the</w:t>
      </w:r>
      <w:r>
        <w:rPr>
          <w:spacing w:val="33"/>
          <w:w w:val="105"/>
        </w:rPr>
        <w:t xml:space="preserve"> </w:t>
      </w:r>
      <w:r>
        <w:rPr>
          <w:w w:val="105"/>
        </w:rPr>
        <w:t>interested</w:t>
      </w:r>
      <w:r>
        <w:rPr>
          <w:spacing w:val="33"/>
          <w:w w:val="105"/>
        </w:rPr>
        <w:t xml:space="preserve"> </w:t>
      </w:r>
      <w:r>
        <w:rPr>
          <w:w w:val="105"/>
        </w:rPr>
        <w:t>party</w:t>
      </w:r>
      <w:r>
        <w:rPr>
          <w:spacing w:val="33"/>
          <w:w w:val="105"/>
        </w:rPr>
        <w:t xml:space="preserve"> </w:t>
      </w:r>
      <w:r>
        <w:rPr>
          <w:w w:val="105"/>
        </w:rPr>
        <w:t>for further consideration to the Department of the Air Force ombudsman, Associate Deputy Assistant Secretary (ADAS) (Contracting), SAF/AQC, 1060 Air Force Pentagon, Washington DC 20330-1060,</w:t>
      </w:r>
      <w:r>
        <w:rPr>
          <w:spacing w:val="80"/>
          <w:w w:val="105"/>
        </w:rPr>
        <w:t xml:space="preserve"> </w:t>
      </w:r>
      <w:r>
        <w:rPr>
          <w:w w:val="105"/>
        </w:rPr>
        <w:t>phone number (571) 256-2395, facsimile number (571) 256-2431.</w:t>
      </w:r>
    </w:p>
    <w:p w14:paraId="4DDBEF00" w14:textId="77777777" w:rsidR="007C366B" w:rsidRDefault="007C366B">
      <w:pPr>
        <w:pStyle w:val="BodyText"/>
        <w:spacing w:before="4"/>
        <w:rPr>
          <w:sz w:val="21"/>
        </w:rPr>
      </w:pPr>
    </w:p>
    <w:p w14:paraId="00BF115C" w14:textId="77777777" w:rsidR="007C366B" w:rsidRDefault="00771AB2">
      <w:pPr>
        <w:pStyle w:val="ListParagraph"/>
        <w:numPr>
          <w:ilvl w:val="0"/>
          <w:numId w:val="14"/>
        </w:numPr>
        <w:tabs>
          <w:tab w:val="left" w:pos="451"/>
        </w:tabs>
        <w:ind w:left="451" w:hanging="341"/>
      </w:pPr>
      <w:r>
        <w:rPr>
          <w:w w:val="105"/>
        </w:rPr>
        <w:t>The</w:t>
      </w:r>
      <w:r>
        <w:rPr>
          <w:spacing w:val="7"/>
          <w:w w:val="105"/>
        </w:rPr>
        <w:t xml:space="preserve"> </w:t>
      </w:r>
      <w:r>
        <w:rPr>
          <w:w w:val="105"/>
        </w:rPr>
        <w:t>ombudsman</w:t>
      </w:r>
      <w:r>
        <w:rPr>
          <w:spacing w:val="8"/>
          <w:w w:val="105"/>
        </w:rPr>
        <w:t xml:space="preserve"> </w:t>
      </w:r>
      <w:r>
        <w:rPr>
          <w:w w:val="105"/>
        </w:rPr>
        <w:t>has</w:t>
      </w:r>
      <w:r>
        <w:rPr>
          <w:spacing w:val="8"/>
          <w:w w:val="105"/>
        </w:rPr>
        <w:t xml:space="preserve"> </w:t>
      </w:r>
      <w:r>
        <w:rPr>
          <w:w w:val="105"/>
        </w:rPr>
        <w:t>no</w:t>
      </w:r>
      <w:r>
        <w:rPr>
          <w:spacing w:val="8"/>
          <w:w w:val="105"/>
        </w:rPr>
        <w:t xml:space="preserve"> </w:t>
      </w:r>
      <w:r>
        <w:rPr>
          <w:w w:val="105"/>
        </w:rPr>
        <w:t>authority</w:t>
      </w:r>
      <w:r>
        <w:rPr>
          <w:spacing w:val="8"/>
          <w:w w:val="105"/>
        </w:rPr>
        <w:t xml:space="preserve"> </w:t>
      </w:r>
      <w:r>
        <w:rPr>
          <w:w w:val="105"/>
        </w:rPr>
        <w:t>to</w:t>
      </w:r>
      <w:r>
        <w:rPr>
          <w:spacing w:val="7"/>
          <w:w w:val="105"/>
        </w:rPr>
        <w:t xml:space="preserve"> </w:t>
      </w:r>
      <w:r>
        <w:rPr>
          <w:w w:val="105"/>
        </w:rPr>
        <w:t>render</w:t>
      </w:r>
      <w:r>
        <w:rPr>
          <w:spacing w:val="8"/>
          <w:w w:val="105"/>
        </w:rPr>
        <w:t xml:space="preserve"> </w:t>
      </w:r>
      <w:r>
        <w:rPr>
          <w:w w:val="105"/>
        </w:rPr>
        <w:t>a</w:t>
      </w:r>
      <w:r>
        <w:rPr>
          <w:spacing w:val="8"/>
          <w:w w:val="105"/>
        </w:rPr>
        <w:t xml:space="preserve"> </w:t>
      </w:r>
      <w:r>
        <w:rPr>
          <w:w w:val="105"/>
        </w:rPr>
        <w:t>decision</w:t>
      </w:r>
      <w:r>
        <w:rPr>
          <w:spacing w:val="8"/>
          <w:w w:val="105"/>
        </w:rPr>
        <w:t xml:space="preserve"> </w:t>
      </w:r>
      <w:r>
        <w:rPr>
          <w:w w:val="105"/>
        </w:rPr>
        <w:t>that</w:t>
      </w:r>
      <w:r>
        <w:rPr>
          <w:spacing w:val="8"/>
          <w:w w:val="105"/>
        </w:rPr>
        <w:t xml:space="preserve"> </w:t>
      </w:r>
      <w:r>
        <w:rPr>
          <w:w w:val="105"/>
        </w:rPr>
        <w:t>binds</w:t>
      </w:r>
      <w:r>
        <w:rPr>
          <w:spacing w:val="8"/>
          <w:w w:val="105"/>
        </w:rPr>
        <w:t xml:space="preserve"> </w:t>
      </w:r>
      <w:r>
        <w:rPr>
          <w:w w:val="105"/>
        </w:rPr>
        <w:t>the</w:t>
      </w:r>
      <w:r>
        <w:rPr>
          <w:spacing w:val="7"/>
          <w:w w:val="105"/>
        </w:rPr>
        <w:t xml:space="preserve"> </w:t>
      </w:r>
      <w:r>
        <w:rPr>
          <w:spacing w:val="-2"/>
          <w:w w:val="105"/>
        </w:rPr>
        <w:t>agency.</w:t>
      </w:r>
    </w:p>
    <w:p w14:paraId="3461D779" w14:textId="77777777" w:rsidR="007C366B" w:rsidRDefault="007C366B">
      <w:pPr>
        <w:pStyle w:val="BodyText"/>
        <w:spacing w:before="11"/>
        <w:rPr>
          <w:sz w:val="23"/>
        </w:rPr>
      </w:pPr>
    </w:p>
    <w:p w14:paraId="60CB2CB9" w14:textId="77777777" w:rsidR="007C366B" w:rsidRDefault="00771AB2">
      <w:pPr>
        <w:pStyle w:val="ListParagraph"/>
        <w:numPr>
          <w:ilvl w:val="0"/>
          <w:numId w:val="14"/>
        </w:numPr>
        <w:tabs>
          <w:tab w:val="left" w:pos="442"/>
        </w:tabs>
        <w:spacing w:line="271" w:lineRule="auto"/>
        <w:ind w:right="772" w:firstLine="0"/>
      </w:pPr>
      <w:r>
        <w:rPr>
          <w:w w:val="105"/>
        </w:rPr>
        <w:t>Do not contact the ombudsman to request copies of the solicitation, verify offer due date, or</w:t>
      </w:r>
      <w:r>
        <w:rPr>
          <w:spacing w:val="40"/>
          <w:w w:val="105"/>
        </w:rPr>
        <w:t xml:space="preserve"> </w:t>
      </w:r>
      <w:r>
        <w:rPr>
          <w:w w:val="105"/>
        </w:rPr>
        <w:t>clarify</w:t>
      </w:r>
      <w:r>
        <w:rPr>
          <w:spacing w:val="40"/>
          <w:w w:val="105"/>
        </w:rPr>
        <w:t xml:space="preserve"> </w:t>
      </w:r>
      <w:r>
        <w:rPr>
          <w:w w:val="105"/>
        </w:rPr>
        <w:t>technical</w:t>
      </w:r>
      <w:r>
        <w:rPr>
          <w:spacing w:val="40"/>
          <w:w w:val="105"/>
        </w:rPr>
        <w:t xml:space="preserve"> </w:t>
      </w:r>
      <w:r>
        <w:rPr>
          <w:w w:val="105"/>
        </w:rPr>
        <w:t>requirements.</w:t>
      </w:r>
      <w:r>
        <w:rPr>
          <w:spacing w:val="40"/>
          <w:w w:val="105"/>
        </w:rPr>
        <w:t xml:space="preserve"> </w:t>
      </w:r>
      <w:r>
        <w:rPr>
          <w:w w:val="105"/>
        </w:rPr>
        <w:t>Such</w:t>
      </w:r>
      <w:r>
        <w:rPr>
          <w:spacing w:val="40"/>
          <w:w w:val="105"/>
        </w:rPr>
        <w:t xml:space="preserve"> </w:t>
      </w:r>
      <w:r>
        <w:rPr>
          <w:w w:val="105"/>
        </w:rPr>
        <w:t>inquiries</w:t>
      </w:r>
      <w:r>
        <w:rPr>
          <w:spacing w:val="40"/>
          <w:w w:val="105"/>
        </w:rPr>
        <w:t xml:space="preserve"> </w:t>
      </w:r>
      <w:r>
        <w:rPr>
          <w:w w:val="105"/>
        </w:rPr>
        <w:t>shall</w:t>
      </w:r>
      <w:r>
        <w:rPr>
          <w:spacing w:val="40"/>
          <w:w w:val="105"/>
        </w:rPr>
        <w:t xml:space="preserve"> </w:t>
      </w:r>
      <w:r>
        <w:rPr>
          <w:w w:val="105"/>
        </w:rPr>
        <w:t>be</w:t>
      </w:r>
      <w:r>
        <w:rPr>
          <w:spacing w:val="40"/>
          <w:w w:val="105"/>
        </w:rPr>
        <w:t xml:space="preserve"> </w:t>
      </w:r>
      <w:r>
        <w:rPr>
          <w:w w:val="105"/>
        </w:rPr>
        <w:t>directed</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contracting</w:t>
      </w:r>
      <w:r>
        <w:rPr>
          <w:spacing w:val="40"/>
          <w:w w:val="105"/>
        </w:rPr>
        <w:t xml:space="preserve"> </w:t>
      </w:r>
      <w:r>
        <w:rPr>
          <w:w w:val="105"/>
        </w:rPr>
        <w:t>officer.</w:t>
      </w:r>
    </w:p>
    <w:p w14:paraId="3CF2D8B6" w14:textId="77777777" w:rsidR="007C366B" w:rsidRDefault="007C366B">
      <w:pPr>
        <w:pStyle w:val="BodyText"/>
        <w:spacing w:before="1"/>
        <w:rPr>
          <w:sz w:val="21"/>
        </w:rPr>
      </w:pPr>
    </w:p>
    <w:p w14:paraId="57863421" w14:textId="77777777" w:rsidR="007C366B" w:rsidRDefault="00771AB2">
      <w:pPr>
        <w:pStyle w:val="BodyText"/>
        <w:ind w:left="110"/>
      </w:pPr>
      <w:r>
        <w:rPr>
          <w:w w:val="105"/>
        </w:rPr>
        <w:t>(End</w:t>
      </w:r>
      <w:r>
        <w:rPr>
          <w:spacing w:val="8"/>
          <w:w w:val="105"/>
        </w:rPr>
        <w:t xml:space="preserve"> </w:t>
      </w:r>
      <w:r>
        <w:rPr>
          <w:w w:val="105"/>
        </w:rPr>
        <w:t>of</w:t>
      </w:r>
      <w:r>
        <w:rPr>
          <w:spacing w:val="8"/>
          <w:w w:val="105"/>
        </w:rPr>
        <w:t xml:space="preserve"> </w:t>
      </w:r>
      <w:r>
        <w:rPr>
          <w:spacing w:val="-2"/>
          <w:w w:val="105"/>
        </w:rPr>
        <w:t>clause)</w:t>
      </w:r>
    </w:p>
    <w:p w14:paraId="0FB78278" w14:textId="77777777" w:rsidR="007C366B" w:rsidRDefault="007C366B">
      <w:pPr>
        <w:pStyle w:val="BodyText"/>
        <w:rPr>
          <w:sz w:val="26"/>
        </w:rPr>
      </w:pPr>
    </w:p>
    <w:p w14:paraId="6D9B7522" w14:textId="77777777" w:rsidR="007C366B" w:rsidRDefault="00771AB2">
      <w:pPr>
        <w:pStyle w:val="Heading1"/>
        <w:spacing w:before="204"/>
        <w:rPr>
          <w:b/>
        </w:rPr>
      </w:pPr>
      <w:r>
        <w:rPr>
          <w:b/>
          <w:spacing w:val="-2"/>
        </w:rPr>
        <w:t>5352.204-9000</w:t>
      </w:r>
      <w:r>
        <w:rPr>
          <w:b/>
          <w:spacing w:val="-12"/>
        </w:rPr>
        <w:t xml:space="preserve"> </w:t>
      </w:r>
      <w:r>
        <w:rPr>
          <w:b/>
          <w:spacing w:val="-2"/>
        </w:rPr>
        <w:t>Notification</w:t>
      </w:r>
      <w:r>
        <w:rPr>
          <w:b/>
          <w:spacing w:val="-11"/>
        </w:rPr>
        <w:t xml:space="preserve"> </w:t>
      </w:r>
      <w:r>
        <w:rPr>
          <w:b/>
          <w:spacing w:val="-2"/>
        </w:rPr>
        <w:t>of</w:t>
      </w:r>
      <w:r>
        <w:rPr>
          <w:b/>
          <w:spacing w:val="-12"/>
        </w:rPr>
        <w:t xml:space="preserve"> </w:t>
      </w:r>
      <w:r>
        <w:rPr>
          <w:b/>
          <w:spacing w:val="-2"/>
        </w:rPr>
        <w:t>Government</w:t>
      </w:r>
      <w:r>
        <w:rPr>
          <w:b/>
          <w:spacing w:val="-11"/>
        </w:rPr>
        <w:t xml:space="preserve"> </w:t>
      </w:r>
      <w:r>
        <w:rPr>
          <w:b/>
          <w:spacing w:val="-2"/>
        </w:rPr>
        <w:t>Security</w:t>
      </w:r>
      <w:r>
        <w:rPr>
          <w:b/>
          <w:spacing w:val="-12"/>
        </w:rPr>
        <w:t xml:space="preserve"> </w:t>
      </w:r>
      <w:r>
        <w:rPr>
          <w:b/>
          <w:spacing w:val="-2"/>
        </w:rPr>
        <w:t>Activities</w:t>
      </w:r>
    </w:p>
    <w:p w14:paraId="1FC39945" w14:textId="77777777" w:rsidR="007C366B" w:rsidRDefault="007C366B">
      <w:pPr>
        <w:pStyle w:val="BodyText"/>
        <w:spacing w:before="4"/>
        <w:rPr>
          <w:rFonts w:ascii="Bookman Old Style"/>
          <w:b/>
          <w:sz w:val="42"/>
        </w:rPr>
      </w:pPr>
    </w:p>
    <w:p w14:paraId="59D7F94C" w14:textId="77777777" w:rsidR="007C366B" w:rsidRDefault="00771AB2">
      <w:pPr>
        <w:pStyle w:val="BodyText"/>
        <w:spacing w:line="501" w:lineRule="auto"/>
        <w:ind w:left="110"/>
      </w:pPr>
      <w:r>
        <w:rPr>
          <w:spacing w:val="-2"/>
          <w:w w:val="110"/>
        </w:rPr>
        <w:t>As</w:t>
      </w:r>
      <w:r>
        <w:rPr>
          <w:spacing w:val="-3"/>
          <w:w w:val="110"/>
        </w:rPr>
        <w:t xml:space="preserve"> </w:t>
      </w:r>
      <w:r>
        <w:rPr>
          <w:spacing w:val="-2"/>
          <w:w w:val="110"/>
        </w:rPr>
        <w:t>prescribed</w:t>
      </w:r>
      <w:r>
        <w:rPr>
          <w:spacing w:val="-3"/>
          <w:w w:val="110"/>
        </w:rPr>
        <w:t xml:space="preserve"> </w:t>
      </w:r>
      <w:r>
        <w:rPr>
          <w:spacing w:val="-2"/>
          <w:w w:val="110"/>
        </w:rPr>
        <w:t>in</w:t>
      </w:r>
      <w:r>
        <w:rPr>
          <w:spacing w:val="-3"/>
          <w:w w:val="110"/>
        </w:rPr>
        <w:t xml:space="preserve"> </w:t>
      </w:r>
      <w:hyperlink r:id="rId9" w:anchor="DAFFARS_5304_404_90">
        <w:r>
          <w:rPr>
            <w:color w:val="27314A"/>
            <w:spacing w:val="-2"/>
            <w:w w:val="110"/>
            <w:u w:val="single" w:color="27314A"/>
          </w:rPr>
          <w:t>DAFFARS</w:t>
        </w:r>
        <w:r>
          <w:rPr>
            <w:color w:val="27314A"/>
            <w:spacing w:val="-3"/>
            <w:w w:val="110"/>
            <w:u w:val="single" w:color="27314A"/>
          </w:rPr>
          <w:t xml:space="preserve"> </w:t>
        </w:r>
        <w:r>
          <w:rPr>
            <w:color w:val="27314A"/>
            <w:spacing w:val="-2"/>
            <w:w w:val="110"/>
            <w:u w:val="single" w:color="27314A"/>
          </w:rPr>
          <w:t>5304.404-90</w:t>
        </w:r>
      </w:hyperlink>
      <w:r>
        <w:rPr>
          <w:spacing w:val="-2"/>
          <w:w w:val="110"/>
        </w:rPr>
        <w:t>,</w:t>
      </w:r>
      <w:r>
        <w:rPr>
          <w:spacing w:val="-3"/>
          <w:w w:val="110"/>
        </w:rPr>
        <w:t xml:space="preserve"> </w:t>
      </w:r>
      <w:r>
        <w:rPr>
          <w:spacing w:val="-2"/>
          <w:w w:val="110"/>
        </w:rPr>
        <w:t>insert</w:t>
      </w:r>
      <w:r>
        <w:rPr>
          <w:spacing w:val="-3"/>
          <w:w w:val="110"/>
        </w:rPr>
        <w:t xml:space="preserve"> </w:t>
      </w:r>
      <w:r>
        <w:rPr>
          <w:spacing w:val="-2"/>
          <w:w w:val="110"/>
        </w:rPr>
        <w:t>the</w:t>
      </w:r>
      <w:r>
        <w:rPr>
          <w:spacing w:val="-3"/>
          <w:w w:val="110"/>
        </w:rPr>
        <w:t xml:space="preserve"> </w:t>
      </w:r>
      <w:r>
        <w:rPr>
          <w:spacing w:val="-2"/>
          <w:w w:val="110"/>
        </w:rPr>
        <w:t>following</w:t>
      </w:r>
      <w:r>
        <w:rPr>
          <w:spacing w:val="-3"/>
          <w:w w:val="110"/>
        </w:rPr>
        <w:t xml:space="preserve"> </w:t>
      </w:r>
      <w:r>
        <w:rPr>
          <w:spacing w:val="-2"/>
          <w:w w:val="110"/>
        </w:rPr>
        <w:t>clause</w:t>
      </w:r>
      <w:r>
        <w:rPr>
          <w:spacing w:val="-3"/>
          <w:w w:val="110"/>
        </w:rPr>
        <w:t xml:space="preserve"> </w:t>
      </w:r>
      <w:r>
        <w:rPr>
          <w:spacing w:val="-2"/>
          <w:w w:val="110"/>
        </w:rPr>
        <w:t>in</w:t>
      </w:r>
      <w:r>
        <w:rPr>
          <w:spacing w:val="-3"/>
          <w:w w:val="110"/>
        </w:rPr>
        <w:t xml:space="preserve"> </w:t>
      </w:r>
      <w:r>
        <w:rPr>
          <w:spacing w:val="-2"/>
          <w:w w:val="110"/>
        </w:rPr>
        <w:t>solicitations</w:t>
      </w:r>
      <w:r>
        <w:rPr>
          <w:spacing w:val="-3"/>
          <w:w w:val="110"/>
        </w:rPr>
        <w:t xml:space="preserve"> </w:t>
      </w:r>
      <w:r>
        <w:rPr>
          <w:spacing w:val="-2"/>
          <w:w w:val="110"/>
        </w:rPr>
        <w:t>and</w:t>
      </w:r>
      <w:r>
        <w:rPr>
          <w:spacing w:val="-3"/>
          <w:w w:val="110"/>
        </w:rPr>
        <w:t xml:space="preserve"> </w:t>
      </w:r>
      <w:r>
        <w:rPr>
          <w:spacing w:val="-2"/>
          <w:w w:val="110"/>
        </w:rPr>
        <w:t xml:space="preserve">contracts: </w:t>
      </w:r>
      <w:r>
        <w:rPr>
          <w:w w:val="110"/>
        </w:rPr>
        <w:t>NOTIFICATION OF GOVERNMENT SECURITY ACTIVITIES (JUL 2023)</w:t>
      </w:r>
    </w:p>
    <w:p w14:paraId="6B77DE51" w14:textId="77777777" w:rsidR="007C366B" w:rsidRDefault="00771AB2">
      <w:pPr>
        <w:pStyle w:val="BodyText"/>
        <w:spacing w:line="271" w:lineRule="auto"/>
        <w:ind w:left="110" w:right="511"/>
      </w:pPr>
      <w:r>
        <w:rPr>
          <w:w w:val="110"/>
        </w:rPr>
        <w:t xml:space="preserve">This contract contains a </w:t>
      </w:r>
      <w:hyperlink r:id="rId10">
        <w:r>
          <w:rPr>
            <w:color w:val="27314A"/>
            <w:w w:val="110"/>
            <w:u w:val="single" w:color="27314A"/>
          </w:rPr>
          <w:t>DD Form 254</w:t>
        </w:r>
      </w:hyperlink>
      <w:r>
        <w:rPr>
          <w:w w:val="110"/>
        </w:rPr>
        <w:t xml:space="preserve">, DOD Contract Security Classification Specification, and requires performance at a government location in the U.S. or overseas. Prior to beginning </w:t>
      </w:r>
      <w:r>
        <w:t>operations</w:t>
      </w:r>
      <w:r>
        <w:rPr>
          <w:spacing w:val="40"/>
        </w:rPr>
        <w:t xml:space="preserve"> </w:t>
      </w:r>
      <w:r>
        <w:t>involving</w:t>
      </w:r>
      <w:r>
        <w:rPr>
          <w:spacing w:val="40"/>
        </w:rPr>
        <w:t xml:space="preserve"> </w:t>
      </w:r>
      <w:r>
        <w:t>classified</w:t>
      </w:r>
      <w:r>
        <w:rPr>
          <w:spacing w:val="40"/>
        </w:rPr>
        <w:t xml:space="preserve"> </w:t>
      </w:r>
      <w:r>
        <w:t>information</w:t>
      </w:r>
      <w:r>
        <w:rPr>
          <w:spacing w:val="40"/>
        </w:rPr>
        <w:t xml:space="preserve"> </w:t>
      </w:r>
      <w:r>
        <w:t>on</w:t>
      </w:r>
      <w:r>
        <w:rPr>
          <w:spacing w:val="40"/>
        </w:rPr>
        <w:t xml:space="preserve"> </w:t>
      </w:r>
      <w:r>
        <w:t>an</w:t>
      </w:r>
      <w:r>
        <w:rPr>
          <w:spacing w:val="40"/>
        </w:rPr>
        <w:t xml:space="preserve"> </w:t>
      </w:r>
      <w:r>
        <w:t>installation</w:t>
      </w:r>
      <w:r>
        <w:rPr>
          <w:spacing w:val="40"/>
        </w:rPr>
        <w:t xml:space="preserve"> </w:t>
      </w:r>
      <w:r>
        <w:t>identified</w:t>
      </w:r>
      <w:r>
        <w:rPr>
          <w:spacing w:val="40"/>
        </w:rPr>
        <w:t xml:space="preserve"> </w:t>
      </w:r>
      <w:r>
        <w:t>on</w:t>
      </w:r>
      <w:r>
        <w:rPr>
          <w:spacing w:val="40"/>
        </w:rPr>
        <w:t xml:space="preserve"> </w:t>
      </w:r>
      <w:r>
        <w:t>the</w:t>
      </w:r>
      <w:r>
        <w:rPr>
          <w:spacing w:val="40"/>
        </w:rPr>
        <w:t xml:space="preserve"> </w:t>
      </w:r>
      <w:hyperlink r:id="rId11">
        <w:r>
          <w:rPr>
            <w:color w:val="27314A"/>
            <w:u w:val="single" w:color="27314A"/>
          </w:rPr>
          <w:t>DD</w:t>
        </w:r>
        <w:r>
          <w:rPr>
            <w:color w:val="27314A"/>
            <w:spacing w:val="40"/>
            <w:u w:val="single" w:color="27314A"/>
          </w:rPr>
          <w:t xml:space="preserve"> </w:t>
        </w:r>
        <w:r>
          <w:rPr>
            <w:color w:val="27314A"/>
            <w:u w:val="single" w:color="27314A"/>
          </w:rPr>
          <w:t>Form</w:t>
        </w:r>
        <w:r>
          <w:rPr>
            <w:color w:val="27314A"/>
            <w:spacing w:val="40"/>
            <w:u w:val="single" w:color="27314A"/>
          </w:rPr>
          <w:t xml:space="preserve"> </w:t>
        </w:r>
        <w:r>
          <w:rPr>
            <w:color w:val="27314A"/>
            <w:u w:val="single" w:color="27314A"/>
          </w:rPr>
          <w:t>254</w:t>
        </w:r>
      </w:hyperlink>
      <w:r>
        <w:t>,</w:t>
      </w:r>
      <w:r>
        <w:rPr>
          <w:spacing w:val="40"/>
        </w:rPr>
        <w:t xml:space="preserve"> </w:t>
      </w:r>
      <w:r>
        <w:t xml:space="preserve">the </w:t>
      </w:r>
      <w:r>
        <w:rPr>
          <w:w w:val="110"/>
        </w:rPr>
        <w:t>contractor shall take the following actions:</w:t>
      </w:r>
    </w:p>
    <w:p w14:paraId="0562CB0E" w14:textId="77777777" w:rsidR="007C366B" w:rsidRDefault="007C366B">
      <w:pPr>
        <w:pStyle w:val="BodyText"/>
        <w:rPr>
          <w:sz w:val="21"/>
        </w:rPr>
      </w:pPr>
    </w:p>
    <w:p w14:paraId="005446E4" w14:textId="77777777" w:rsidR="007C366B" w:rsidRDefault="00771AB2">
      <w:pPr>
        <w:pStyle w:val="ListParagraph"/>
        <w:numPr>
          <w:ilvl w:val="0"/>
          <w:numId w:val="13"/>
        </w:numPr>
        <w:tabs>
          <w:tab w:val="left" w:pos="442"/>
        </w:tabs>
        <w:spacing w:line="271" w:lineRule="auto"/>
        <w:ind w:right="294" w:firstLine="0"/>
      </w:pPr>
      <w:r>
        <w:rPr>
          <w:w w:val="105"/>
        </w:rPr>
        <w:t>At least thirty days prior to beginning operations, notify the Information Protection Office shown</w:t>
      </w:r>
      <w:r>
        <w:rPr>
          <w:spacing w:val="40"/>
          <w:w w:val="105"/>
        </w:rPr>
        <w:t xml:space="preserve"> </w:t>
      </w:r>
      <w:r>
        <w:rPr>
          <w:w w:val="105"/>
        </w:rPr>
        <w:t xml:space="preserve">in the distribution block of the </w:t>
      </w:r>
      <w:hyperlink r:id="rId12">
        <w:r>
          <w:rPr>
            <w:color w:val="27314A"/>
            <w:w w:val="105"/>
            <w:u w:val="single" w:color="27314A"/>
          </w:rPr>
          <w:t>DD Form 254</w:t>
        </w:r>
      </w:hyperlink>
      <w:r>
        <w:rPr>
          <w:color w:val="27314A"/>
          <w:w w:val="105"/>
        </w:rPr>
        <w:t xml:space="preserve"> </w:t>
      </w:r>
      <w:r>
        <w:rPr>
          <w:w w:val="105"/>
        </w:rPr>
        <w:t>as to:</w:t>
      </w:r>
    </w:p>
    <w:p w14:paraId="34CE0A41" w14:textId="77777777" w:rsidR="007C366B" w:rsidRDefault="007C366B">
      <w:pPr>
        <w:pStyle w:val="BodyText"/>
        <w:spacing w:before="1"/>
        <w:rPr>
          <w:sz w:val="21"/>
        </w:rPr>
      </w:pPr>
    </w:p>
    <w:p w14:paraId="543F8C74" w14:textId="77777777" w:rsidR="007C366B" w:rsidRDefault="00771AB2">
      <w:pPr>
        <w:pStyle w:val="ListParagraph"/>
        <w:numPr>
          <w:ilvl w:val="1"/>
          <w:numId w:val="13"/>
        </w:numPr>
        <w:tabs>
          <w:tab w:val="left" w:pos="450"/>
        </w:tabs>
        <w:spacing w:before="1" w:line="271" w:lineRule="auto"/>
        <w:ind w:right="1045" w:firstLine="0"/>
      </w:pPr>
      <w:r>
        <w:rPr>
          <w:w w:val="105"/>
        </w:rPr>
        <w:t>The name, address, and telephone number of this contract company’s representative and designated</w:t>
      </w:r>
      <w:r>
        <w:rPr>
          <w:spacing w:val="40"/>
          <w:w w:val="105"/>
        </w:rPr>
        <w:t xml:space="preserve"> </w:t>
      </w:r>
      <w:r>
        <w:rPr>
          <w:w w:val="105"/>
        </w:rPr>
        <w:t>alternate</w:t>
      </w:r>
      <w:r>
        <w:rPr>
          <w:spacing w:val="40"/>
          <w:w w:val="105"/>
        </w:rPr>
        <w:t xml:space="preserve"> </w:t>
      </w:r>
      <w:r>
        <w:rPr>
          <w:w w:val="105"/>
        </w:rPr>
        <w:t>in</w:t>
      </w:r>
      <w:r>
        <w:rPr>
          <w:spacing w:val="40"/>
          <w:w w:val="105"/>
        </w:rPr>
        <w:t xml:space="preserve"> </w:t>
      </w:r>
      <w:r>
        <w:rPr>
          <w:w w:val="105"/>
        </w:rPr>
        <w:t>the</w:t>
      </w:r>
      <w:r>
        <w:rPr>
          <w:spacing w:val="40"/>
          <w:w w:val="105"/>
        </w:rPr>
        <w:t xml:space="preserve"> </w:t>
      </w:r>
      <w:r>
        <w:rPr>
          <w:w w:val="105"/>
        </w:rPr>
        <w:t>U.S.</w:t>
      </w:r>
      <w:r>
        <w:rPr>
          <w:spacing w:val="40"/>
          <w:w w:val="105"/>
        </w:rPr>
        <w:t xml:space="preserve"> </w:t>
      </w:r>
      <w:r>
        <w:rPr>
          <w:w w:val="105"/>
        </w:rPr>
        <w:t>or</w:t>
      </w:r>
      <w:r>
        <w:rPr>
          <w:spacing w:val="40"/>
          <w:w w:val="105"/>
        </w:rPr>
        <w:t xml:space="preserve"> </w:t>
      </w:r>
      <w:r>
        <w:rPr>
          <w:w w:val="105"/>
        </w:rPr>
        <w:t>overseas</w:t>
      </w:r>
      <w:r>
        <w:rPr>
          <w:spacing w:val="40"/>
          <w:w w:val="105"/>
        </w:rPr>
        <w:t xml:space="preserve"> </w:t>
      </w:r>
      <w:r>
        <w:rPr>
          <w:w w:val="105"/>
        </w:rPr>
        <w:t>area,</w:t>
      </w:r>
      <w:r>
        <w:rPr>
          <w:spacing w:val="40"/>
          <w:w w:val="105"/>
        </w:rPr>
        <w:t xml:space="preserve"> </w:t>
      </w:r>
      <w:r>
        <w:rPr>
          <w:w w:val="105"/>
        </w:rPr>
        <w:t>as</w:t>
      </w:r>
      <w:r>
        <w:rPr>
          <w:spacing w:val="40"/>
          <w:w w:val="105"/>
        </w:rPr>
        <w:t xml:space="preserve"> </w:t>
      </w:r>
      <w:proofErr w:type="gramStart"/>
      <w:r>
        <w:rPr>
          <w:w w:val="105"/>
        </w:rPr>
        <w:t>appropriate;</w:t>
      </w:r>
      <w:proofErr w:type="gramEnd"/>
    </w:p>
    <w:p w14:paraId="62EBF3C5" w14:textId="77777777" w:rsidR="007C366B" w:rsidRDefault="007C366B">
      <w:pPr>
        <w:pStyle w:val="BodyText"/>
        <w:spacing w:before="1"/>
        <w:rPr>
          <w:sz w:val="21"/>
        </w:rPr>
      </w:pPr>
    </w:p>
    <w:p w14:paraId="6D176C0E" w14:textId="77777777" w:rsidR="007C366B" w:rsidRDefault="00771AB2">
      <w:pPr>
        <w:pStyle w:val="ListParagraph"/>
        <w:numPr>
          <w:ilvl w:val="1"/>
          <w:numId w:val="13"/>
        </w:numPr>
        <w:tabs>
          <w:tab w:val="left" w:pos="450"/>
        </w:tabs>
        <w:ind w:left="450" w:hanging="340"/>
      </w:pPr>
      <w:r>
        <w:rPr>
          <w:w w:val="105"/>
        </w:rPr>
        <w:t>The</w:t>
      </w:r>
      <w:r>
        <w:rPr>
          <w:spacing w:val="11"/>
          <w:w w:val="105"/>
        </w:rPr>
        <w:t xml:space="preserve"> </w:t>
      </w:r>
      <w:r>
        <w:rPr>
          <w:w w:val="105"/>
        </w:rPr>
        <w:t>contract</w:t>
      </w:r>
      <w:r>
        <w:rPr>
          <w:spacing w:val="11"/>
          <w:w w:val="105"/>
        </w:rPr>
        <w:t xml:space="preserve"> </w:t>
      </w:r>
      <w:r>
        <w:rPr>
          <w:w w:val="105"/>
        </w:rPr>
        <w:t>number</w:t>
      </w:r>
      <w:r>
        <w:rPr>
          <w:spacing w:val="11"/>
          <w:w w:val="105"/>
        </w:rPr>
        <w:t xml:space="preserve"> </w:t>
      </w:r>
      <w:r>
        <w:rPr>
          <w:w w:val="105"/>
        </w:rPr>
        <w:t>and</w:t>
      </w:r>
      <w:r>
        <w:rPr>
          <w:spacing w:val="11"/>
          <w:w w:val="105"/>
        </w:rPr>
        <w:t xml:space="preserve"> </w:t>
      </w:r>
      <w:r>
        <w:rPr>
          <w:w w:val="105"/>
        </w:rPr>
        <w:t>military</w:t>
      </w:r>
      <w:r>
        <w:rPr>
          <w:spacing w:val="11"/>
          <w:w w:val="105"/>
        </w:rPr>
        <w:t xml:space="preserve"> </w:t>
      </w:r>
      <w:r>
        <w:rPr>
          <w:w w:val="105"/>
        </w:rPr>
        <w:t>contracting</w:t>
      </w:r>
      <w:r>
        <w:rPr>
          <w:spacing w:val="12"/>
          <w:w w:val="105"/>
        </w:rPr>
        <w:t xml:space="preserve"> </w:t>
      </w:r>
      <w:proofErr w:type="gramStart"/>
      <w:r>
        <w:rPr>
          <w:spacing w:val="-2"/>
          <w:w w:val="105"/>
        </w:rPr>
        <w:t>command;</w:t>
      </w:r>
      <w:proofErr w:type="gramEnd"/>
    </w:p>
    <w:p w14:paraId="6D98A12B" w14:textId="77777777" w:rsidR="007C366B" w:rsidRDefault="007C366B">
      <w:pPr>
        <w:pStyle w:val="BodyText"/>
        <w:spacing w:before="10"/>
        <w:rPr>
          <w:sz w:val="23"/>
        </w:rPr>
      </w:pPr>
    </w:p>
    <w:p w14:paraId="31795602" w14:textId="77777777" w:rsidR="007C366B" w:rsidRDefault="00771AB2">
      <w:pPr>
        <w:pStyle w:val="ListParagraph"/>
        <w:numPr>
          <w:ilvl w:val="1"/>
          <w:numId w:val="13"/>
        </w:numPr>
        <w:tabs>
          <w:tab w:val="left" w:pos="450"/>
        </w:tabs>
        <w:spacing w:before="1" w:line="271" w:lineRule="auto"/>
        <w:ind w:right="610" w:firstLine="0"/>
      </w:pPr>
      <w:r>
        <w:rPr>
          <w:w w:val="105"/>
        </w:rPr>
        <w:t xml:space="preserve">The highest classification category of defense information to which contractor employees will have </w:t>
      </w:r>
      <w:proofErr w:type="gramStart"/>
      <w:r>
        <w:rPr>
          <w:w w:val="105"/>
        </w:rPr>
        <w:t>access;</w:t>
      </w:r>
      <w:proofErr w:type="gramEnd"/>
    </w:p>
    <w:p w14:paraId="2946DB82" w14:textId="77777777" w:rsidR="007C366B" w:rsidRDefault="007C366B">
      <w:pPr>
        <w:pStyle w:val="BodyText"/>
        <w:spacing w:before="1"/>
        <w:rPr>
          <w:sz w:val="21"/>
        </w:rPr>
      </w:pPr>
    </w:p>
    <w:p w14:paraId="4A68AD63" w14:textId="77777777" w:rsidR="007C366B" w:rsidRDefault="00771AB2">
      <w:pPr>
        <w:pStyle w:val="ListParagraph"/>
        <w:numPr>
          <w:ilvl w:val="1"/>
          <w:numId w:val="13"/>
        </w:numPr>
        <w:tabs>
          <w:tab w:val="left" w:pos="450"/>
        </w:tabs>
        <w:spacing w:line="271" w:lineRule="auto"/>
        <w:ind w:right="673" w:firstLine="0"/>
      </w:pPr>
      <w:r>
        <w:rPr>
          <w:w w:val="105"/>
        </w:rPr>
        <w:t>The Department of the Air Force installations in the U.S. (in overseas areas, identify only the</w:t>
      </w:r>
      <w:r>
        <w:rPr>
          <w:spacing w:val="80"/>
          <w:w w:val="105"/>
        </w:rPr>
        <w:t xml:space="preserve"> </w:t>
      </w:r>
      <w:r>
        <w:rPr>
          <w:w w:val="105"/>
        </w:rPr>
        <w:t xml:space="preserve">APO number(s)) where the contract work will be </w:t>
      </w:r>
      <w:proofErr w:type="gramStart"/>
      <w:r>
        <w:rPr>
          <w:w w:val="105"/>
        </w:rPr>
        <w:t>performed;</w:t>
      </w:r>
      <w:proofErr w:type="gramEnd"/>
    </w:p>
    <w:p w14:paraId="5997CC1D" w14:textId="77777777" w:rsidR="007C366B" w:rsidRDefault="007C366B">
      <w:pPr>
        <w:pStyle w:val="BodyText"/>
        <w:spacing w:before="1"/>
        <w:rPr>
          <w:sz w:val="21"/>
        </w:rPr>
      </w:pPr>
    </w:p>
    <w:p w14:paraId="3272B192" w14:textId="77777777" w:rsidR="007C366B" w:rsidRDefault="00771AB2">
      <w:pPr>
        <w:pStyle w:val="ListParagraph"/>
        <w:numPr>
          <w:ilvl w:val="1"/>
          <w:numId w:val="13"/>
        </w:numPr>
        <w:tabs>
          <w:tab w:val="left" w:pos="450"/>
        </w:tabs>
        <w:ind w:left="450" w:hanging="340"/>
      </w:pPr>
      <w:r>
        <w:rPr>
          <w:w w:val="105"/>
        </w:rPr>
        <w:t>The</w:t>
      </w:r>
      <w:r>
        <w:rPr>
          <w:spacing w:val="14"/>
          <w:w w:val="105"/>
        </w:rPr>
        <w:t xml:space="preserve"> </w:t>
      </w:r>
      <w:r>
        <w:rPr>
          <w:w w:val="105"/>
        </w:rPr>
        <w:t>date</w:t>
      </w:r>
      <w:r>
        <w:rPr>
          <w:spacing w:val="15"/>
          <w:w w:val="105"/>
        </w:rPr>
        <w:t xml:space="preserve"> </w:t>
      </w:r>
      <w:r>
        <w:rPr>
          <w:w w:val="105"/>
        </w:rPr>
        <w:t>contractor</w:t>
      </w:r>
      <w:r>
        <w:rPr>
          <w:spacing w:val="15"/>
          <w:w w:val="105"/>
        </w:rPr>
        <w:t xml:space="preserve"> </w:t>
      </w:r>
      <w:r>
        <w:rPr>
          <w:w w:val="105"/>
        </w:rPr>
        <w:t>operations</w:t>
      </w:r>
      <w:r>
        <w:rPr>
          <w:spacing w:val="14"/>
          <w:w w:val="105"/>
        </w:rPr>
        <w:t xml:space="preserve"> </w:t>
      </w:r>
      <w:r>
        <w:rPr>
          <w:w w:val="105"/>
        </w:rPr>
        <w:t>will</w:t>
      </w:r>
      <w:r>
        <w:rPr>
          <w:spacing w:val="15"/>
          <w:w w:val="105"/>
        </w:rPr>
        <w:t xml:space="preserve"> </w:t>
      </w:r>
      <w:r>
        <w:rPr>
          <w:w w:val="105"/>
        </w:rPr>
        <w:t>begin</w:t>
      </w:r>
      <w:r>
        <w:rPr>
          <w:spacing w:val="15"/>
          <w:w w:val="105"/>
        </w:rPr>
        <w:t xml:space="preserve"> </w:t>
      </w:r>
      <w:r>
        <w:rPr>
          <w:w w:val="105"/>
        </w:rPr>
        <w:t>on</w:t>
      </w:r>
      <w:r>
        <w:rPr>
          <w:spacing w:val="14"/>
          <w:w w:val="105"/>
        </w:rPr>
        <w:t xml:space="preserve"> </w:t>
      </w:r>
      <w:r>
        <w:rPr>
          <w:w w:val="105"/>
        </w:rPr>
        <w:t>base</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U.S.</w:t>
      </w:r>
      <w:r>
        <w:rPr>
          <w:spacing w:val="14"/>
          <w:w w:val="105"/>
        </w:rPr>
        <w:t xml:space="preserve"> </w:t>
      </w:r>
      <w:r>
        <w:rPr>
          <w:w w:val="105"/>
        </w:rPr>
        <w:t>or</w:t>
      </w:r>
      <w:r>
        <w:rPr>
          <w:spacing w:val="15"/>
          <w:w w:val="105"/>
        </w:rPr>
        <w:t xml:space="preserve"> </w:t>
      </w:r>
      <w:r>
        <w:rPr>
          <w:w w:val="105"/>
        </w:rPr>
        <w:t>in</w:t>
      </w:r>
      <w:r>
        <w:rPr>
          <w:spacing w:val="15"/>
          <w:w w:val="105"/>
        </w:rPr>
        <w:t xml:space="preserve"> </w:t>
      </w:r>
      <w:r>
        <w:rPr>
          <w:w w:val="105"/>
        </w:rPr>
        <w:t>the</w:t>
      </w:r>
      <w:r>
        <w:rPr>
          <w:spacing w:val="14"/>
          <w:w w:val="105"/>
        </w:rPr>
        <w:t xml:space="preserve"> </w:t>
      </w:r>
      <w:r>
        <w:rPr>
          <w:w w:val="105"/>
        </w:rPr>
        <w:t>overseas</w:t>
      </w:r>
      <w:r>
        <w:rPr>
          <w:spacing w:val="15"/>
          <w:w w:val="105"/>
        </w:rPr>
        <w:t xml:space="preserve"> </w:t>
      </w:r>
      <w:proofErr w:type="gramStart"/>
      <w:r>
        <w:rPr>
          <w:spacing w:val="-2"/>
          <w:w w:val="105"/>
        </w:rPr>
        <w:t>area;</w:t>
      </w:r>
      <w:proofErr w:type="gramEnd"/>
    </w:p>
    <w:p w14:paraId="110FFD37" w14:textId="77777777" w:rsidR="007C366B" w:rsidRDefault="007C366B">
      <w:pPr>
        <w:pStyle w:val="BodyText"/>
        <w:spacing w:before="10"/>
        <w:rPr>
          <w:sz w:val="23"/>
        </w:rPr>
      </w:pPr>
    </w:p>
    <w:p w14:paraId="380EC144" w14:textId="77777777" w:rsidR="007C366B" w:rsidRDefault="00771AB2">
      <w:pPr>
        <w:pStyle w:val="ListParagraph"/>
        <w:numPr>
          <w:ilvl w:val="1"/>
          <w:numId w:val="13"/>
        </w:numPr>
        <w:tabs>
          <w:tab w:val="left" w:pos="450"/>
        </w:tabs>
        <w:spacing w:before="1"/>
        <w:ind w:left="450" w:hanging="340"/>
      </w:pPr>
      <w:r>
        <w:rPr>
          <w:w w:val="105"/>
        </w:rPr>
        <w:t>The</w:t>
      </w:r>
      <w:r>
        <w:rPr>
          <w:spacing w:val="15"/>
          <w:w w:val="105"/>
        </w:rPr>
        <w:t xml:space="preserve"> </w:t>
      </w:r>
      <w:r>
        <w:rPr>
          <w:w w:val="105"/>
        </w:rPr>
        <w:t>estimated</w:t>
      </w:r>
      <w:r>
        <w:rPr>
          <w:spacing w:val="15"/>
          <w:w w:val="105"/>
        </w:rPr>
        <w:t xml:space="preserve"> </w:t>
      </w:r>
      <w:r>
        <w:rPr>
          <w:w w:val="105"/>
        </w:rPr>
        <w:t>completion</w:t>
      </w:r>
      <w:r>
        <w:rPr>
          <w:spacing w:val="15"/>
          <w:w w:val="105"/>
        </w:rPr>
        <w:t xml:space="preserve"> </w:t>
      </w:r>
      <w:r>
        <w:rPr>
          <w:w w:val="105"/>
        </w:rPr>
        <w:t>date</w:t>
      </w:r>
      <w:r>
        <w:rPr>
          <w:spacing w:val="15"/>
          <w:w w:val="105"/>
        </w:rPr>
        <w:t xml:space="preserve"> </w:t>
      </w:r>
      <w:r>
        <w:rPr>
          <w:w w:val="105"/>
        </w:rPr>
        <w:t>of</w:t>
      </w:r>
      <w:r>
        <w:rPr>
          <w:spacing w:val="15"/>
          <w:w w:val="105"/>
        </w:rPr>
        <w:t xml:space="preserve"> </w:t>
      </w:r>
      <w:r>
        <w:rPr>
          <w:w w:val="105"/>
        </w:rPr>
        <w:t>operations</w:t>
      </w:r>
      <w:r>
        <w:rPr>
          <w:spacing w:val="16"/>
          <w:w w:val="105"/>
        </w:rPr>
        <w:t xml:space="preserve"> </w:t>
      </w:r>
      <w:r>
        <w:rPr>
          <w:w w:val="105"/>
        </w:rPr>
        <w:t>on</w:t>
      </w:r>
      <w:r>
        <w:rPr>
          <w:spacing w:val="15"/>
          <w:w w:val="105"/>
        </w:rPr>
        <w:t xml:space="preserve"> </w:t>
      </w:r>
      <w:r>
        <w:rPr>
          <w:w w:val="105"/>
        </w:rPr>
        <w:t>base</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U.S.</w:t>
      </w:r>
      <w:r>
        <w:rPr>
          <w:spacing w:val="16"/>
          <w:w w:val="105"/>
        </w:rPr>
        <w:t xml:space="preserve"> </w:t>
      </w:r>
      <w:r>
        <w:rPr>
          <w:w w:val="105"/>
        </w:rPr>
        <w:t>or</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overseas</w:t>
      </w:r>
      <w:r>
        <w:rPr>
          <w:spacing w:val="15"/>
          <w:w w:val="105"/>
        </w:rPr>
        <w:t xml:space="preserve"> </w:t>
      </w:r>
      <w:r>
        <w:rPr>
          <w:w w:val="105"/>
        </w:rPr>
        <w:t>area;</w:t>
      </w:r>
      <w:r>
        <w:rPr>
          <w:spacing w:val="16"/>
          <w:w w:val="105"/>
        </w:rPr>
        <w:t xml:space="preserve"> </w:t>
      </w:r>
      <w:r>
        <w:rPr>
          <w:spacing w:val="-4"/>
          <w:w w:val="105"/>
        </w:rPr>
        <w:t>and,</w:t>
      </w:r>
    </w:p>
    <w:p w14:paraId="6B699379" w14:textId="77777777" w:rsidR="007C366B" w:rsidRDefault="007C366B">
      <w:pPr>
        <w:pStyle w:val="BodyText"/>
        <w:spacing w:before="10"/>
        <w:rPr>
          <w:sz w:val="23"/>
        </w:rPr>
      </w:pPr>
    </w:p>
    <w:p w14:paraId="3FE9F23F" w14:textId="7E8702FA" w:rsidR="007C366B" w:rsidRDefault="00771AB2" w:rsidP="000D6B1F">
      <w:pPr>
        <w:pStyle w:val="ListParagraph"/>
        <w:numPr>
          <w:ilvl w:val="1"/>
          <w:numId w:val="13"/>
        </w:numPr>
        <w:tabs>
          <w:tab w:val="left" w:pos="450"/>
        </w:tabs>
        <w:spacing w:line="501" w:lineRule="auto"/>
        <w:ind w:right="3354" w:firstLine="0"/>
        <w:sectPr w:rsidR="007C366B" w:rsidSect="00935161">
          <w:pgSz w:w="11910" w:h="16840"/>
          <w:pgMar w:top="820" w:right="680" w:bottom="280" w:left="740" w:header="720" w:footer="720" w:gutter="0"/>
          <w:cols w:space="720"/>
        </w:sectPr>
      </w:pPr>
      <w:r>
        <w:rPr>
          <w:w w:val="105"/>
        </w:rPr>
        <w:t>Any changes to information previously provided under this clause. (End of clause)</w:t>
      </w:r>
    </w:p>
    <w:p w14:paraId="5176306C" w14:textId="77777777" w:rsidR="00C665E1" w:rsidRDefault="00C665E1" w:rsidP="00C665E1">
      <w:pPr>
        <w:tabs>
          <w:tab w:val="left" w:pos="360"/>
        </w:tabs>
        <w:rPr>
          <w:rFonts w:ascii="Bookman Old Style" w:eastAsia="Bookman Old Style" w:hAnsi="Bookman Old Style" w:cs="Bookman Old Style"/>
          <w:b/>
          <w:spacing w:val="-2"/>
          <w:sz w:val="25"/>
          <w:szCs w:val="25"/>
        </w:rPr>
      </w:pPr>
      <w:bookmarkStart w:id="3" w:name="_Hlk167099828"/>
      <w:ins w:id="4" w:author="ROSSI, AMANDA M CIV USAF HAF SAF/AQCP" w:date="2024-05-20T12:24:00Z">
        <w:r w:rsidRPr="00C665E1">
          <w:rPr>
            <w:rFonts w:ascii="Bookman Old Style" w:eastAsia="Bookman Old Style" w:hAnsi="Bookman Old Style" w:cs="Bookman Old Style"/>
            <w:b/>
            <w:spacing w:val="-2"/>
            <w:sz w:val="25"/>
            <w:szCs w:val="25"/>
          </w:rPr>
          <w:lastRenderedPageBreak/>
          <w:t xml:space="preserve">DAFFARS 5352.204-9002, Security Incident Reporting and Procedures </w:t>
        </w:r>
      </w:ins>
    </w:p>
    <w:p w14:paraId="398F9712" w14:textId="77777777" w:rsidR="00C665E1" w:rsidRPr="00C665E1" w:rsidRDefault="00C665E1" w:rsidP="00C665E1">
      <w:pPr>
        <w:tabs>
          <w:tab w:val="left" w:pos="360"/>
        </w:tabs>
        <w:rPr>
          <w:ins w:id="5" w:author="ROSSI, AMANDA M CIV USAF HAF SAF/AQCP" w:date="2024-05-20T12:24:00Z"/>
          <w:rFonts w:ascii="Bookman Old Style" w:eastAsia="Bookman Old Style" w:hAnsi="Bookman Old Style" w:cs="Bookman Old Style"/>
          <w:b/>
          <w:spacing w:val="-2"/>
          <w:sz w:val="25"/>
          <w:szCs w:val="25"/>
        </w:rPr>
      </w:pPr>
    </w:p>
    <w:p w14:paraId="3E2C7015" w14:textId="77777777" w:rsidR="00C665E1" w:rsidRDefault="00C665E1" w:rsidP="00C665E1">
      <w:pPr>
        <w:rPr>
          <w:rFonts w:ascii="Times New Roman" w:hAnsi="Times New Roman" w:cs="Times New Roman"/>
          <w:sz w:val="24"/>
          <w:szCs w:val="24"/>
        </w:rPr>
      </w:pPr>
      <w:ins w:id="6" w:author="ROSSI, AMANDA M CIV USAF HAF SAF/AQCP" w:date="2024-05-20T12:24:00Z">
        <w:r w:rsidRPr="002077A2">
          <w:rPr>
            <w:rFonts w:ascii="Times New Roman" w:hAnsi="Times New Roman" w:cs="Times New Roman"/>
            <w:sz w:val="24"/>
            <w:szCs w:val="24"/>
          </w:rPr>
          <w:t>As prescribed in DAFFARS 5304.404-90, insert the following clause in solicitations and contracts:</w:t>
        </w:r>
      </w:ins>
    </w:p>
    <w:p w14:paraId="0579C658" w14:textId="77777777" w:rsidR="00C665E1" w:rsidRDefault="00C665E1" w:rsidP="00C665E1">
      <w:pPr>
        <w:rPr>
          <w:rFonts w:ascii="Times New Roman" w:hAnsi="Times New Roman" w:cs="Times New Roman"/>
          <w:sz w:val="24"/>
          <w:szCs w:val="24"/>
        </w:rPr>
      </w:pPr>
    </w:p>
    <w:p w14:paraId="49D4AF18" w14:textId="24BDC723" w:rsidR="00C665E1" w:rsidRDefault="00C665E1" w:rsidP="00C665E1">
      <w:pPr>
        <w:rPr>
          <w:rFonts w:ascii="Times New Roman" w:hAnsi="Times New Roman" w:cs="Times New Roman"/>
          <w:sz w:val="24"/>
          <w:szCs w:val="24"/>
        </w:rPr>
      </w:pPr>
      <w:ins w:id="7" w:author="ROSSI, AMANDA M CIV USAF HAF SAF/AQCP" w:date="2024-05-20T12:24:00Z">
        <w:r w:rsidRPr="002077A2">
          <w:rPr>
            <w:rFonts w:ascii="Times New Roman" w:hAnsi="Times New Roman" w:cs="Times New Roman"/>
            <w:sz w:val="24"/>
            <w:szCs w:val="24"/>
          </w:rPr>
          <w:t>SECURITY INCIDENT REPORTING AND PROCEDURES (</w:t>
        </w:r>
      </w:ins>
      <w:ins w:id="8" w:author="ROSSI, AMANDA M CIV USAF HAF SAF/AQCP" w:date="2024-05-20T12:25:00Z">
        <w:r>
          <w:rPr>
            <w:rFonts w:ascii="Times New Roman" w:hAnsi="Times New Roman" w:cs="Times New Roman"/>
            <w:sz w:val="24"/>
            <w:szCs w:val="24"/>
          </w:rPr>
          <w:t>JUN 2024</w:t>
        </w:r>
      </w:ins>
      <w:ins w:id="9" w:author="ROSSI, AMANDA M CIV USAF HAF SAF/AQCP" w:date="2024-05-20T12:24:00Z">
        <w:r w:rsidRPr="002077A2">
          <w:rPr>
            <w:rFonts w:ascii="Times New Roman" w:hAnsi="Times New Roman" w:cs="Times New Roman"/>
            <w:sz w:val="24"/>
            <w:szCs w:val="24"/>
          </w:rPr>
          <w:t xml:space="preserve">) </w:t>
        </w:r>
      </w:ins>
    </w:p>
    <w:p w14:paraId="49D2685F" w14:textId="77777777" w:rsidR="00C665E1" w:rsidRPr="002077A2" w:rsidRDefault="00C665E1" w:rsidP="00C665E1">
      <w:pPr>
        <w:rPr>
          <w:ins w:id="10" w:author="ROSSI, AMANDA M CIV USAF HAF SAF/AQCP" w:date="2024-05-20T12:24:00Z"/>
          <w:rFonts w:ascii="Times New Roman" w:hAnsi="Times New Roman" w:cs="Times New Roman"/>
          <w:sz w:val="24"/>
          <w:szCs w:val="24"/>
        </w:rPr>
      </w:pPr>
    </w:p>
    <w:p w14:paraId="7F4E00E9" w14:textId="77777777" w:rsidR="00C665E1" w:rsidRDefault="00C665E1" w:rsidP="00C665E1">
      <w:pPr>
        <w:tabs>
          <w:tab w:val="left" w:pos="360"/>
        </w:tabs>
        <w:rPr>
          <w:ins w:id="11" w:author="ROSSI, AMANDA M CIV USAF HAF SAF/AQCP" w:date="2024-05-20T12:24:00Z"/>
          <w:rFonts w:ascii="Times New Roman" w:hAnsi="Times New Roman" w:cs="Times New Roman"/>
          <w:sz w:val="24"/>
          <w:szCs w:val="24"/>
        </w:rPr>
      </w:pPr>
      <w:ins w:id="12" w:author="ROSSI, AMANDA M CIV USAF HAF SAF/AQCP" w:date="2024-05-20T12:24:00Z">
        <w:r w:rsidRPr="002077A2">
          <w:rPr>
            <w:rFonts w:ascii="Times New Roman" w:hAnsi="Times New Roman" w:cs="Times New Roman"/>
            <w:sz w:val="24"/>
            <w:szCs w:val="24"/>
          </w:rPr>
          <w:t>(a)  The contractor shall follow the below guidance when a contract contains a DD Form 254, DOD Contract Security Classification Specification:</w:t>
        </w:r>
        <w:r>
          <w:rPr>
            <w:rFonts w:ascii="Times New Roman" w:hAnsi="Times New Roman" w:cs="Times New Roman"/>
            <w:sz w:val="24"/>
            <w:szCs w:val="24"/>
          </w:rPr>
          <w:t xml:space="preserve"> </w:t>
        </w:r>
      </w:ins>
    </w:p>
    <w:p w14:paraId="6E85D8A3" w14:textId="77777777" w:rsidR="00C665E1" w:rsidRDefault="00C665E1" w:rsidP="00C665E1">
      <w:pPr>
        <w:tabs>
          <w:tab w:val="left" w:pos="360"/>
        </w:tabs>
        <w:rPr>
          <w:ins w:id="13" w:author="ROSSI, AMANDA M CIV USAF HAF SAF/AQCP" w:date="2024-05-20T12:24:00Z"/>
          <w:rFonts w:ascii="Times New Roman" w:hAnsi="Times New Roman" w:cs="Times New Roman"/>
          <w:sz w:val="24"/>
          <w:szCs w:val="24"/>
        </w:rPr>
      </w:pPr>
      <w:ins w:id="14" w:author="ROSSI, AMANDA M CIV USAF HAF SAF/AQCP" w:date="2024-05-20T12:24:00Z">
        <w:r>
          <w:rPr>
            <w:rFonts w:ascii="Times New Roman" w:hAnsi="Times New Roman" w:cs="Times New Roman"/>
            <w:sz w:val="24"/>
            <w:szCs w:val="24"/>
          </w:rPr>
          <w:tab/>
          <w:t xml:space="preserve">(1) </w:t>
        </w:r>
        <w:r w:rsidRPr="00A169F1">
          <w:rPr>
            <w:rFonts w:ascii="Times New Roman" w:hAnsi="Times New Roman" w:cs="Times New Roman"/>
            <w:sz w:val="24"/>
            <w:szCs w:val="24"/>
          </w:rPr>
          <w:t xml:space="preserve">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shall notify the </w:t>
        </w:r>
        <w:r>
          <w:rPr>
            <w:rFonts w:ascii="Times New Roman" w:hAnsi="Times New Roman" w:cs="Times New Roman"/>
            <w:sz w:val="24"/>
            <w:szCs w:val="24"/>
          </w:rPr>
          <w:t>Government Contracting Activity (GCA)</w:t>
        </w:r>
        <w:r w:rsidRPr="00A169F1">
          <w:rPr>
            <w:rFonts w:ascii="Times New Roman" w:hAnsi="Times New Roman" w:cs="Times New Roman"/>
            <w:sz w:val="24"/>
            <w:szCs w:val="24"/>
          </w:rPr>
          <w:t xml:space="preserve"> of any security incident involving the potential or actual loss, compromise, or suspected compromise of Top Secret, Secret, and/or Confidential information, referred to as classified information, when the incident is discovered at the </w:t>
        </w:r>
        <w:r>
          <w:rPr>
            <w:rFonts w:ascii="Times New Roman" w:hAnsi="Times New Roman" w:cs="Times New Roman"/>
            <w:sz w:val="24"/>
            <w:szCs w:val="24"/>
          </w:rPr>
          <w:t>contractor</w:t>
        </w:r>
        <w:r w:rsidRPr="00A169F1">
          <w:rPr>
            <w:rFonts w:ascii="Times New Roman" w:hAnsi="Times New Roman" w:cs="Times New Roman"/>
            <w:sz w:val="24"/>
            <w:szCs w:val="24"/>
          </w:rPr>
          <w:t>’s location.</w:t>
        </w:r>
      </w:ins>
    </w:p>
    <w:p w14:paraId="1FD4D7EF" w14:textId="77777777" w:rsidR="00C665E1" w:rsidRDefault="00C665E1" w:rsidP="00C665E1">
      <w:pPr>
        <w:tabs>
          <w:tab w:val="left" w:pos="360"/>
        </w:tabs>
        <w:rPr>
          <w:ins w:id="15" w:author="ROSSI, AMANDA M CIV USAF HAF SAF/AQCP" w:date="2024-05-20T12:24:00Z"/>
          <w:rFonts w:ascii="Times New Roman" w:hAnsi="Times New Roman" w:cs="Times New Roman"/>
          <w:sz w:val="24"/>
          <w:szCs w:val="24"/>
        </w:rPr>
      </w:pPr>
      <w:ins w:id="16"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 </w:t>
        </w:r>
        <w:r w:rsidRPr="00A169F1">
          <w:rPr>
            <w:rFonts w:ascii="Times New Roman" w:hAnsi="Times New Roman" w:cs="Times New Roman"/>
            <w:sz w:val="24"/>
            <w:szCs w:val="24"/>
          </w:rPr>
          <w:t xml:space="preserve">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shall conduct the requisite inquiry(</w:t>
        </w:r>
        <w:proofErr w:type="spellStart"/>
        <w:r w:rsidRPr="00A169F1">
          <w:rPr>
            <w:rFonts w:ascii="Times New Roman" w:hAnsi="Times New Roman" w:cs="Times New Roman"/>
            <w:sz w:val="24"/>
            <w:szCs w:val="24"/>
          </w:rPr>
          <w:t>ies</w:t>
        </w:r>
        <w:proofErr w:type="spellEnd"/>
        <w:r w:rsidRPr="00A169F1">
          <w:rPr>
            <w:rFonts w:ascii="Times New Roman" w:hAnsi="Times New Roman" w:cs="Times New Roman"/>
            <w:sz w:val="24"/>
            <w:szCs w:val="24"/>
          </w:rPr>
          <w:t xml:space="preserve">) in accordance with 32 CFR Part 117 and Cognizant Security Office (e.g., Defense Counterintelligence and Security Agency) guidance.  </w:t>
        </w:r>
      </w:ins>
    </w:p>
    <w:p w14:paraId="436CA2E6" w14:textId="77777777" w:rsidR="00C665E1" w:rsidRDefault="00C665E1" w:rsidP="00C665E1">
      <w:pPr>
        <w:tabs>
          <w:tab w:val="left" w:pos="360"/>
        </w:tabs>
        <w:rPr>
          <w:ins w:id="17" w:author="ROSSI, AMANDA M CIV USAF HAF SAF/AQCP" w:date="2024-05-20T12:24:00Z"/>
          <w:rFonts w:ascii="Times New Roman" w:hAnsi="Times New Roman" w:cs="Times New Roman"/>
          <w:sz w:val="24"/>
          <w:szCs w:val="24"/>
        </w:rPr>
      </w:pPr>
      <w:ins w:id="18" w:author="ROSSI, AMANDA M CIV USAF HAF SAF/AQCP" w:date="2024-05-20T12:24:00Z">
        <w:r>
          <w:rPr>
            <w:rFonts w:ascii="Times New Roman" w:hAnsi="Times New Roman" w:cs="Times New Roman"/>
            <w:sz w:val="24"/>
            <w:szCs w:val="24"/>
          </w:rPr>
          <w:tab/>
          <w:t xml:space="preserve">(2) </w:t>
        </w:r>
        <w:r w:rsidRPr="00A169F1">
          <w:rPr>
            <w:rFonts w:ascii="Times New Roman" w:hAnsi="Times New Roman" w:cs="Times New Roman"/>
            <w:sz w:val="24"/>
            <w:szCs w:val="24"/>
          </w:rPr>
          <w:t xml:space="preserve">Security incidents occurring at government performance locations where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is categorized as a visitor will be processed and reported in accordance with government host security procedures. </w:t>
        </w:r>
      </w:ins>
    </w:p>
    <w:p w14:paraId="39B21870" w14:textId="77777777" w:rsidR="00C665E1" w:rsidRDefault="00C665E1" w:rsidP="00C665E1">
      <w:pPr>
        <w:tabs>
          <w:tab w:val="left" w:pos="360"/>
        </w:tabs>
        <w:rPr>
          <w:ins w:id="19" w:author="ROSSI, AMANDA M CIV USAF HAF SAF/AQCP" w:date="2024-05-20T12:24:00Z"/>
          <w:rFonts w:ascii="Times New Roman" w:hAnsi="Times New Roman" w:cs="Times New Roman"/>
          <w:sz w:val="24"/>
          <w:szCs w:val="24"/>
        </w:rPr>
      </w:pPr>
      <w:ins w:id="20" w:author="ROSSI, AMANDA M CIV USAF HAF SAF/AQCP" w:date="2024-05-20T12:24:00Z">
        <w:r>
          <w:rPr>
            <w:rFonts w:ascii="Times New Roman" w:hAnsi="Times New Roman" w:cs="Times New Roman"/>
            <w:sz w:val="24"/>
            <w:szCs w:val="24"/>
          </w:rPr>
          <w:tab/>
          <w:t xml:space="preserve">(3) </w:t>
        </w:r>
        <w:r w:rsidRPr="00A169F1">
          <w:rPr>
            <w:rFonts w:ascii="Times New Roman" w:hAnsi="Times New Roman" w:cs="Times New Roman"/>
            <w:sz w:val="24"/>
            <w:szCs w:val="24"/>
          </w:rPr>
          <w:t xml:space="preserve">Security incidents involving the potential or actual loss, compromise, or suspected compromise of Special Access Program and/or Sensitive Compartmented Information is under the jurisdiction of the </w:t>
        </w:r>
        <w:proofErr w:type="gramStart"/>
        <w:r>
          <w:rPr>
            <w:rFonts w:ascii="Times New Roman" w:hAnsi="Times New Roman" w:cs="Times New Roman"/>
            <w:sz w:val="24"/>
            <w:szCs w:val="24"/>
          </w:rPr>
          <w:t>GCA</w:t>
        </w:r>
        <w:proofErr w:type="gramEnd"/>
        <w:r w:rsidRPr="00A169F1">
          <w:rPr>
            <w:rFonts w:ascii="Times New Roman" w:hAnsi="Times New Roman" w:cs="Times New Roman"/>
            <w:sz w:val="24"/>
            <w:szCs w:val="24"/>
          </w:rPr>
          <w:t xml:space="preserve"> and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shall follow GCA guidance in lieu of this requirement. </w:t>
        </w:r>
      </w:ins>
    </w:p>
    <w:p w14:paraId="00605416" w14:textId="77777777" w:rsidR="00C665E1" w:rsidRPr="00A169F1" w:rsidRDefault="00C665E1" w:rsidP="00C665E1">
      <w:pPr>
        <w:tabs>
          <w:tab w:val="left" w:pos="360"/>
        </w:tabs>
        <w:rPr>
          <w:ins w:id="21" w:author="ROSSI, AMANDA M CIV USAF HAF SAF/AQCP" w:date="2024-05-20T12:24:00Z"/>
          <w:rFonts w:ascii="Times New Roman" w:hAnsi="Times New Roman" w:cs="Times New Roman"/>
          <w:sz w:val="24"/>
          <w:szCs w:val="24"/>
        </w:rPr>
      </w:pPr>
      <w:ins w:id="22" w:author="ROSSI, AMANDA M CIV USAF HAF SAF/AQCP" w:date="2024-05-20T12:24:00Z">
        <w:r>
          <w:rPr>
            <w:rFonts w:ascii="Times New Roman" w:hAnsi="Times New Roman" w:cs="Times New Roman"/>
            <w:sz w:val="24"/>
            <w:szCs w:val="24"/>
          </w:rPr>
          <w:tab/>
          <w:t xml:space="preserve">(4) </w:t>
        </w:r>
        <w:r w:rsidRPr="00A169F1">
          <w:rPr>
            <w:rFonts w:ascii="Times New Roman" w:hAnsi="Times New Roman" w:cs="Times New Roman"/>
            <w:sz w:val="24"/>
            <w:szCs w:val="24"/>
          </w:rPr>
          <w:t xml:space="preserve">This requirement does not relieve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from reporting requirements set forth in 32 CFR Part 117, DFARS 252</w:t>
        </w:r>
        <w:r>
          <w:rPr>
            <w:rFonts w:ascii="Times New Roman" w:hAnsi="Times New Roman" w:cs="Times New Roman"/>
            <w:sz w:val="24"/>
            <w:szCs w:val="24"/>
          </w:rPr>
          <w:t>.</w:t>
        </w:r>
        <w:r w:rsidRPr="00A169F1">
          <w:rPr>
            <w:rFonts w:ascii="Times New Roman" w:hAnsi="Times New Roman" w:cs="Times New Roman"/>
            <w:sz w:val="24"/>
            <w:szCs w:val="24"/>
          </w:rPr>
          <w:t xml:space="preserve">204-7012, or as otherwise directed by contract requirements and/or its Cognizant Security Office (e.g., Defense Counterintelligence and Security Agency).  </w:t>
        </w:r>
      </w:ins>
    </w:p>
    <w:p w14:paraId="0A8689D7" w14:textId="77777777" w:rsidR="00C665E1" w:rsidRPr="00A169F1" w:rsidRDefault="00C665E1" w:rsidP="00C665E1">
      <w:pPr>
        <w:tabs>
          <w:tab w:val="left" w:pos="360"/>
        </w:tabs>
        <w:rPr>
          <w:ins w:id="23" w:author="ROSSI, AMANDA M CIV USAF HAF SAF/AQCP" w:date="2024-05-20T12:24:00Z"/>
          <w:rFonts w:ascii="Times New Roman" w:hAnsi="Times New Roman" w:cs="Times New Roman"/>
          <w:sz w:val="24"/>
          <w:szCs w:val="24"/>
        </w:rPr>
      </w:pPr>
      <w:ins w:id="24" w:author="ROSSI, AMANDA M CIV USAF HAF SAF/AQCP" w:date="2024-05-20T12:24:00Z">
        <w:r>
          <w:rPr>
            <w:rFonts w:ascii="Times New Roman" w:hAnsi="Times New Roman" w:cs="Times New Roman"/>
            <w:sz w:val="24"/>
            <w:szCs w:val="24"/>
          </w:rPr>
          <w:tab/>
          <w:t xml:space="preserve">(5) </w:t>
        </w:r>
        <w:r w:rsidRPr="00A169F1">
          <w:rPr>
            <w:rFonts w:ascii="Times New Roman" w:hAnsi="Times New Roman" w:cs="Times New Roman"/>
            <w:sz w:val="24"/>
            <w:szCs w:val="24"/>
          </w:rPr>
          <w:t xml:space="preserve">This requirement does not relieve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from adhering to security incident guidance set forth by its Cognizant Security Office (e.g., Defense Counterintelligence and Security Agency). </w:t>
        </w:r>
      </w:ins>
    </w:p>
    <w:p w14:paraId="6662B946" w14:textId="77777777" w:rsidR="00C665E1" w:rsidRPr="00A169F1" w:rsidRDefault="00C665E1" w:rsidP="00C665E1">
      <w:pPr>
        <w:tabs>
          <w:tab w:val="left" w:pos="360"/>
        </w:tabs>
        <w:rPr>
          <w:ins w:id="25" w:author="ROSSI, AMANDA M CIV USAF HAF SAF/AQCP" w:date="2024-05-20T12:24:00Z"/>
          <w:rFonts w:ascii="Times New Roman" w:hAnsi="Times New Roman" w:cs="Times New Roman"/>
          <w:sz w:val="24"/>
          <w:szCs w:val="24"/>
        </w:rPr>
      </w:pPr>
      <w:ins w:id="26" w:author="ROSSI, AMANDA M CIV USAF HAF SAF/AQCP" w:date="2024-05-20T12:24:00Z">
        <w:r>
          <w:rPr>
            <w:rFonts w:ascii="Times New Roman" w:hAnsi="Times New Roman" w:cs="Times New Roman"/>
            <w:sz w:val="24"/>
            <w:szCs w:val="24"/>
          </w:rPr>
          <w:tab/>
          <w:t xml:space="preserve">(6) </w:t>
        </w:r>
        <w:r w:rsidRPr="00A169F1">
          <w:rPr>
            <w:rFonts w:ascii="Times New Roman" w:hAnsi="Times New Roman" w:cs="Times New Roman"/>
            <w:sz w:val="24"/>
            <w:szCs w:val="24"/>
          </w:rPr>
          <w:t xml:space="preserve">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is responsible for ensuring all applicable subcontracts include these security incident reporting requirements.    </w:t>
        </w:r>
      </w:ins>
    </w:p>
    <w:p w14:paraId="746A952C" w14:textId="77777777" w:rsidR="00C665E1" w:rsidRPr="00A169F1" w:rsidRDefault="00C665E1" w:rsidP="00C665E1">
      <w:pPr>
        <w:tabs>
          <w:tab w:val="left" w:pos="360"/>
        </w:tabs>
        <w:rPr>
          <w:ins w:id="27" w:author="ROSSI, AMANDA M CIV USAF HAF SAF/AQCP" w:date="2024-05-20T12:24:00Z"/>
          <w:rFonts w:ascii="Times New Roman" w:hAnsi="Times New Roman" w:cs="Times New Roman"/>
          <w:sz w:val="24"/>
          <w:szCs w:val="24"/>
        </w:rPr>
      </w:pPr>
      <w:ins w:id="28" w:author="ROSSI, AMANDA M CIV USAF HAF SAF/AQCP" w:date="2024-05-20T12:24:00Z">
        <w:r>
          <w:rPr>
            <w:rFonts w:ascii="Times New Roman" w:hAnsi="Times New Roman" w:cs="Times New Roman"/>
            <w:sz w:val="24"/>
            <w:szCs w:val="24"/>
          </w:rPr>
          <w:tab/>
          <w:t xml:space="preserve">(7)  </w:t>
        </w:r>
        <w:r w:rsidRPr="00A169F1">
          <w:rPr>
            <w:rFonts w:ascii="Times New Roman" w:hAnsi="Times New Roman" w:cs="Times New Roman"/>
            <w:sz w:val="24"/>
            <w:szCs w:val="24"/>
          </w:rPr>
          <w:t xml:space="preserve">If the lost or compromised information is beyond the jurisdiction of the U.S. Government and cannot be recovered (e.g., media leak, public website posting, or loss in a foreign country), the notification and location of the compromise (e.g., geographic location of unrecoverable equipment) shall be classified commensurate with the classification level of the compromised material to prevent further unauthorized disclosure in accordance with DoDM5200.01 Volume 3, Enclosure 6.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will contact the GCA for instructions on how to communicate the notification prior to submission in all cases where lost or compromised information is beyond the jurisdiction of the U.S. Government and cannot be recovered. </w:t>
        </w:r>
      </w:ins>
    </w:p>
    <w:p w14:paraId="37E9B956" w14:textId="77777777" w:rsidR="00C665E1" w:rsidRPr="00A169F1" w:rsidRDefault="00C665E1" w:rsidP="00C665E1">
      <w:pPr>
        <w:tabs>
          <w:tab w:val="left" w:pos="360"/>
        </w:tabs>
        <w:rPr>
          <w:ins w:id="29" w:author="ROSSI, AMANDA M CIV USAF HAF SAF/AQCP" w:date="2024-05-20T12:24:00Z"/>
          <w:rFonts w:ascii="Times New Roman" w:hAnsi="Times New Roman" w:cs="Times New Roman"/>
          <w:sz w:val="24"/>
          <w:szCs w:val="24"/>
        </w:rPr>
      </w:pPr>
      <w:ins w:id="30" w:author="ROSSI, AMANDA M CIV USAF HAF SAF/AQCP" w:date="2024-05-20T12:24:00Z">
        <w:r>
          <w:rPr>
            <w:rFonts w:ascii="Times New Roman" w:hAnsi="Times New Roman" w:cs="Times New Roman"/>
            <w:sz w:val="24"/>
            <w:szCs w:val="24"/>
          </w:rPr>
          <w:tab/>
          <w:t xml:space="preserve">(8)  </w:t>
        </w:r>
        <w:r w:rsidRPr="00A169F1">
          <w:rPr>
            <w:rFonts w:ascii="Times New Roman" w:hAnsi="Times New Roman" w:cs="Times New Roman"/>
            <w:sz w:val="24"/>
            <w:szCs w:val="24"/>
          </w:rPr>
          <w:t xml:space="preserve">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shall ensure all notifications determined to contain classified information are properly transmitted and marked in accordance with derivative classification and overarching marking guidelines in accordance with 32 CFR Part 117.  </w:t>
        </w:r>
      </w:ins>
    </w:p>
    <w:p w14:paraId="27B298FA" w14:textId="77777777" w:rsidR="00C665E1" w:rsidRDefault="00C665E1" w:rsidP="00C665E1">
      <w:pPr>
        <w:rPr>
          <w:rFonts w:ascii="Times New Roman" w:hAnsi="Times New Roman" w:cs="Times New Roman"/>
          <w:sz w:val="24"/>
          <w:szCs w:val="24"/>
        </w:rPr>
      </w:pPr>
    </w:p>
    <w:p w14:paraId="1C77F7EE" w14:textId="6E149C07" w:rsidR="00C665E1" w:rsidRDefault="00C665E1" w:rsidP="00C665E1">
      <w:pPr>
        <w:rPr>
          <w:ins w:id="31" w:author="ROSSI, AMANDA M CIV USAF HAF SAF/AQCP" w:date="2024-05-20T12:24:00Z"/>
          <w:rFonts w:ascii="Times New Roman" w:hAnsi="Times New Roman" w:cs="Times New Roman"/>
          <w:sz w:val="24"/>
          <w:szCs w:val="24"/>
        </w:rPr>
      </w:pPr>
      <w:ins w:id="32" w:author="ROSSI, AMANDA M CIV USAF HAF SAF/AQCP" w:date="2024-05-20T12:24:00Z">
        <w:r>
          <w:rPr>
            <w:rFonts w:ascii="Times New Roman" w:hAnsi="Times New Roman" w:cs="Times New Roman"/>
            <w:sz w:val="24"/>
            <w:szCs w:val="24"/>
          </w:rPr>
          <w:t xml:space="preserve">(b)  </w:t>
        </w:r>
        <w:r w:rsidRPr="00A169F1">
          <w:rPr>
            <w:rFonts w:ascii="Times New Roman" w:hAnsi="Times New Roman" w:cs="Times New Roman"/>
            <w:sz w:val="24"/>
            <w:szCs w:val="24"/>
          </w:rPr>
          <w:t>Initial Notification of Security Incident</w:t>
        </w:r>
      </w:ins>
    </w:p>
    <w:p w14:paraId="416F1737" w14:textId="77777777" w:rsidR="00C665E1" w:rsidRDefault="00C665E1" w:rsidP="00C665E1">
      <w:pPr>
        <w:tabs>
          <w:tab w:val="left" w:pos="360"/>
        </w:tabs>
        <w:rPr>
          <w:ins w:id="33" w:author="ROSSI, AMANDA M CIV USAF HAF SAF/AQCP" w:date="2024-05-20T12:24:00Z"/>
          <w:rFonts w:ascii="Times New Roman" w:hAnsi="Times New Roman" w:cs="Times New Roman"/>
          <w:sz w:val="24"/>
          <w:szCs w:val="24"/>
        </w:rPr>
      </w:pPr>
      <w:ins w:id="34" w:author="ROSSI, AMANDA M CIV USAF HAF SAF/AQCP" w:date="2024-05-20T12:24:00Z">
        <w:r>
          <w:rPr>
            <w:rFonts w:ascii="Times New Roman" w:hAnsi="Times New Roman" w:cs="Times New Roman"/>
            <w:sz w:val="24"/>
            <w:szCs w:val="24"/>
          </w:rPr>
          <w:tab/>
          <w:t xml:space="preserve">(1) </w:t>
        </w:r>
        <w:r w:rsidRPr="00A169F1">
          <w:rPr>
            <w:rFonts w:ascii="Times New Roman" w:hAnsi="Times New Roman" w:cs="Times New Roman"/>
            <w:sz w:val="24"/>
            <w:szCs w:val="24"/>
          </w:rPr>
          <w:t xml:space="preserve">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shall provide an initial notification of security incident to the GCA within 72 hours of discovery of any incident where classified information may have been subjected to loss, compromise, or suspected compromise for all security incidents involving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’s location unless otherwise directed by contract requirements.  </w:t>
        </w:r>
      </w:ins>
    </w:p>
    <w:p w14:paraId="5DDA63D5" w14:textId="77777777" w:rsidR="00C665E1" w:rsidRDefault="00C665E1" w:rsidP="00C665E1">
      <w:pPr>
        <w:tabs>
          <w:tab w:val="left" w:pos="360"/>
        </w:tabs>
        <w:rPr>
          <w:ins w:id="35" w:author="ROSSI, AMANDA M CIV USAF HAF SAF/AQCP" w:date="2024-05-20T12:24:00Z"/>
          <w:rFonts w:ascii="Times New Roman" w:hAnsi="Times New Roman" w:cs="Times New Roman"/>
          <w:sz w:val="24"/>
          <w:szCs w:val="24"/>
        </w:rPr>
      </w:pPr>
      <w:ins w:id="36" w:author="ROSSI, AMANDA M CIV USAF HAF SAF/AQCP" w:date="2024-05-20T12:24:00Z">
        <w:r>
          <w:rPr>
            <w:rFonts w:ascii="Times New Roman" w:hAnsi="Times New Roman" w:cs="Times New Roman"/>
            <w:sz w:val="24"/>
            <w:szCs w:val="24"/>
          </w:rPr>
          <w:tab/>
          <w:t xml:space="preserve">(2) </w:t>
        </w:r>
        <w:r w:rsidRPr="00A169F1">
          <w:rPr>
            <w:rFonts w:ascii="Times New Roman" w:hAnsi="Times New Roman" w:cs="Times New Roman"/>
            <w:sz w:val="24"/>
            <w:szCs w:val="24"/>
          </w:rPr>
          <w:t xml:space="preserve">The initial notification to the GCA is considered Controlled Unclassified Information (CUI) [CUI category OPSEC, FEDCON Distribution/Dissemination Control] unless otherwise determined by the GCA, marked in accordance with DoDI5200.48, and shall be transmitted to the GCA through authorized means (e.g., encrypted email or DoD SAFE).  </w:t>
        </w:r>
      </w:ins>
    </w:p>
    <w:p w14:paraId="1E34CDD4" w14:textId="77777777" w:rsidR="00C665E1" w:rsidRDefault="00C665E1" w:rsidP="00C665E1">
      <w:pPr>
        <w:tabs>
          <w:tab w:val="left" w:pos="360"/>
        </w:tabs>
        <w:rPr>
          <w:ins w:id="37" w:author="ROSSI, AMANDA M CIV USAF HAF SAF/AQCP" w:date="2024-05-20T12:24:00Z"/>
          <w:rFonts w:ascii="Times New Roman" w:hAnsi="Times New Roman" w:cs="Times New Roman"/>
          <w:sz w:val="24"/>
          <w:szCs w:val="24"/>
        </w:rPr>
      </w:pPr>
      <w:ins w:id="38" w:author="ROSSI, AMANDA M CIV USAF HAF SAF/AQCP" w:date="2024-05-20T12:24:00Z">
        <w:r>
          <w:rPr>
            <w:rFonts w:ascii="Times New Roman" w:hAnsi="Times New Roman" w:cs="Times New Roman"/>
            <w:sz w:val="24"/>
            <w:szCs w:val="24"/>
          </w:rPr>
          <w:tab/>
          <w:t xml:space="preserve">(3) </w:t>
        </w:r>
        <w:r w:rsidRPr="00A169F1">
          <w:rPr>
            <w:rFonts w:ascii="Times New Roman" w:hAnsi="Times New Roman" w:cs="Times New Roman"/>
            <w:sz w:val="24"/>
            <w:szCs w:val="24"/>
          </w:rPr>
          <w:t xml:space="preserve">If the initial notification contains classified information either by content or through classification through compilation,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will contact the GCA for submission guidance and ensure the notification is properly marked in accordance with derivative classification and overarching marking guidelines in accordance with 32 CFR Part 117.  </w:t>
        </w:r>
      </w:ins>
    </w:p>
    <w:p w14:paraId="6AC9039F" w14:textId="77777777" w:rsidR="00C665E1" w:rsidRDefault="00C665E1" w:rsidP="00C665E1">
      <w:pPr>
        <w:tabs>
          <w:tab w:val="left" w:pos="360"/>
        </w:tabs>
        <w:rPr>
          <w:ins w:id="39" w:author="ROSSI, AMANDA M CIV USAF HAF SAF/AQCP" w:date="2024-05-20T12:24:00Z"/>
          <w:rFonts w:ascii="Times New Roman" w:hAnsi="Times New Roman" w:cs="Times New Roman"/>
          <w:sz w:val="24"/>
          <w:szCs w:val="24"/>
        </w:rPr>
      </w:pPr>
      <w:ins w:id="40" w:author="ROSSI, AMANDA M CIV USAF HAF SAF/AQCP" w:date="2024-05-20T12:24:00Z">
        <w:r>
          <w:rPr>
            <w:rFonts w:ascii="Times New Roman" w:hAnsi="Times New Roman" w:cs="Times New Roman"/>
            <w:sz w:val="24"/>
            <w:szCs w:val="24"/>
          </w:rPr>
          <w:tab/>
          <w:t xml:space="preserve">(4) </w:t>
        </w:r>
        <w:r w:rsidRPr="00A169F1">
          <w:rPr>
            <w:rFonts w:ascii="Times New Roman" w:hAnsi="Times New Roman" w:cs="Times New Roman"/>
            <w:sz w:val="24"/>
            <w:szCs w:val="24"/>
          </w:rPr>
          <w:t xml:space="preserve">The initial notification shall contain the following information, as available at the time of report: </w:t>
        </w:r>
      </w:ins>
    </w:p>
    <w:p w14:paraId="3C9CE126" w14:textId="77777777" w:rsidR="00C665E1" w:rsidRDefault="00C665E1" w:rsidP="00C665E1">
      <w:pPr>
        <w:tabs>
          <w:tab w:val="left" w:pos="360"/>
          <w:tab w:val="left" w:pos="720"/>
        </w:tabs>
        <w:rPr>
          <w:ins w:id="41" w:author="ROSSI, AMANDA M CIV USAF HAF SAF/AQCP" w:date="2024-05-20T12:24:00Z"/>
          <w:rFonts w:ascii="Times New Roman" w:hAnsi="Times New Roman" w:cs="Times New Roman"/>
          <w:sz w:val="24"/>
          <w:szCs w:val="24"/>
        </w:rPr>
      </w:pPr>
      <w:ins w:id="42"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  </w:t>
        </w:r>
        <w:r w:rsidRPr="00A169F1">
          <w:rPr>
            <w:rFonts w:ascii="Times New Roman" w:hAnsi="Times New Roman" w:cs="Times New Roman"/>
            <w:sz w:val="24"/>
            <w:szCs w:val="24"/>
          </w:rPr>
          <w:t>Prime contract number associated with the security incident</w:t>
        </w:r>
        <w:r>
          <w:rPr>
            <w:rFonts w:ascii="Times New Roman" w:hAnsi="Times New Roman" w:cs="Times New Roman"/>
            <w:sz w:val="24"/>
            <w:szCs w:val="24"/>
          </w:rPr>
          <w:t>.</w:t>
        </w:r>
      </w:ins>
    </w:p>
    <w:p w14:paraId="69764857" w14:textId="77777777" w:rsidR="00C665E1" w:rsidRDefault="00C665E1" w:rsidP="00C665E1">
      <w:pPr>
        <w:tabs>
          <w:tab w:val="left" w:pos="360"/>
          <w:tab w:val="left" w:pos="720"/>
          <w:tab w:val="left" w:pos="810"/>
        </w:tabs>
        <w:rPr>
          <w:ins w:id="43" w:author="ROSSI, AMANDA M CIV USAF HAF SAF/AQCP" w:date="2024-05-20T12:24:00Z"/>
          <w:rFonts w:ascii="Times New Roman" w:hAnsi="Times New Roman" w:cs="Times New Roman"/>
          <w:sz w:val="24"/>
          <w:szCs w:val="24"/>
        </w:rPr>
      </w:pPr>
      <w:ins w:id="44"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(ii)  </w:t>
        </w:r>
        <w:r w:rsidRPr="00A169F1">
          <w:rPr>
            <w:rFonts w:ascii="Times New Roman" w:hAnsi="Times New Roman" w:cs="Times New Roman"/>
            <w:sz w:val="24"/>
            <w:szCs w:val="24"/>
          </w:rPr>
          <w:t>Date of security incident occurrence</w:t>
        </w:r>
        <w:r>
          <w:rPr>
            <w:rFonts w:ascii="Times New Roman" w:hAnsi="Times New Roman" w:cs="Times New Roman"/>
            <w:sz w:val="24"/>
            <w:szCs w:val="24"/>
          </w:rPr>
          <w:t>.</w:t>
        </w:r>
      </w:ins>
    </w:p>
    <w:p w14:paraId="79C23421" w14:textId="77777777" w:rsidR="00C665E1" w:rsidRDefault="00C665E1" w:rsidP="00C665E1">
      <w:pPr>
        <w:tabs>
          <w:tab w:val="left" w:pos="360"/>
          <w:tab w:val="left" w:pos="720"/>
        </w:tabs>
        <w:rPr>
          <w:ins w:id="45" w:author="ROSSI, AMANDA M CIV USAF HAF SAF/AQCP" w:date="2024-05-20T12:24:00Z"/>
          <w:rFonts w:ascii="Times New Roman" w:hAnsi="Times New Roman" w:cs="Times New Roman"/>
          <w:sz w:val="24"/>
          <w:szCs w:val="24"/>
        </w:rPr>
      </w:pPr>
      <w:ins w:id="46"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(iii) </w:t>
        </w:r>
        <w:r w:rsidRPr="00A169F1">
          <w:rPr>
            <w:rFonts w:ascii="Times New Roman" w:hAnsi="Times New Roman" w:cs="Times New Roman"/>
            <w:sz w:val="24"/>
            <w:szCs w:val="24"/>
          </w:rPr>
          <w:t>Date of security incident discovery if different from date of occurrence</w:t>
        </w:r>
        <w:r>
          <w:rPr>
            <w:rFonts w:ascii="Times New Roman" w:hAnsi="Times New Roman" w:cs="Times New Roman"/>
            <w:sz w:val="24"/>
            <w:szCs w:val="24"/>
          </w:rPr>
          <w:t>.</w:t>
        </w:r>
        <w:r w:rsidRPr="00A169F1">
          <w:rPr>
            <w:rFonts w:ascii="Times New Roman" w:hAnsi="Times New Roman" w:cs="Times New Roman"/>
            <w:sz w:val="24"/>
            <w:szCs w:val="24"/>
          </w:rPr>
          <w:t xml:space="preserve"> </w:t>
        </w:r>
      </w:ins>
    </w:p>
    <w:p w14:paraId="2A56BFDD" w14:textId="77777777" w:rsidR="00C665E1" w:rsidRDefault="00C665E1" w:rsidP="00C665E1">
      <w:pPr>
        <w:tabs>
          <w:tab w:val="left" w:pos="360"/>
          <w:tab w:val="left" w:pos="720"/>
          <w:tab w:val="left" w:pos="810"/>
        </w:tabs>
        <w:rPr>
          <w:ins w:id="47" w:author="ROSSI, AMANDA M CIV USAF HAF SAF/AQCP" w:date="2024-05-20T12:24:00Z"/>
          <w:rFonts w:ascii="Times New Roman" w:hAnsi="Times New Roman" w:cs="Times New Roman"/>
          <w:sz w:val="24"/>
          <w:szCs w:val="24"/>
        </w:rPr>
      </w:pPr>
      <w:ins w:id="48"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(iv) </w:t>
        </w:r>
        <w:r w:rsidRPr="00A169F1">
          <w:rPr>
            <w:rFonts w:ascii="Times New Roman" w:hAnsi="Times New Roman" w:cs="Times New Roman"/>
            <w:sz w:val="24"/>
            <w:szCs w:val="24"/>
          </w:rPr>
          <w:t xml:space="preserve">Security Classification Guide (SCG) or guidance used to validate classification level of information involved (unclassified title/date); if SCG title is either classified or if listing SCG information </w:t>
        </w:r>
        <w:r w:rsidRPr="00A169F1">
          <w:rPr>
            <w:rFonts w:ascii="Times New Roman" w:hAnsi="Times New Roman" w:cs="Times New Roman"/>
            <w:sz w:val="24"/>
            <w:szCs w:val="24"/>
          </w:rPr>
          <w:lastRenderedPageBreak/>
          <w:t xml:space="preserve">will cause the notification to be classified by compilation, do not </w:t>
        </w:r>
        <w:proofErr w:type="gramStart"/>
        <w:r w:rsidRPr="00A169F1">
          <w:rPr>
            <w:rFonts w:ascii="Times New Roman" w:hAnsi="Times New Roman" w:cs="Times New Roman"/>
            <w:sz w:val="24"/>
            <w:szCs w:val="24"/>
          </w:rPr>
          <w:t>include</w:t>
        </w:r>
        <w:proofErr w:type="gramEnd"/>
        <w:r w:rsidRPr="00A169F1">
          <w:rPr>
            <w:rFonts w:ascii="Times New Roman" w:hAnsi="Times New Roman" w:cs="Times New Roman"/>
            <w:sz w:val="24"/>
            <w:szCs w:val="24"/>
          </w:rPr>
          <w:t xml:space="preserve"> and indicate as such in the initial notification. </w:t>
        </w:r>
      </w:ins>
    </w:p>
    <w:p w14:paraId="5D0B4E16" w14:textId="77777777" w:rsidR="00C665E1" w:rsidRDefault="00C665E1" w:rsidP="00C665E1">
      <w:pPr>
        <w:tabs>
          <w:tab w:val="left" w:pos="360"/>
          <w:tab w:val="left" w:pos="720"/>
        </w:tabs>
        <w:rPr>
          <w:ins w:id="49" w:author="ROSSI, AMANDA M CIV USAF HAF SAF/AQCP" w:date="2024-05-20T12:24:00Z"/>
          <w:rFonts w:ascii="Times New Roman" w:hAnsi="Times New Roman" w:cs="Times New Roman"/>
          <w:sz w:val="24"/>
          <w:szCs w:val="24"/>
        </w:rPr>
      </w:pPr>
      <w:ins w:id="50"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(v) </w:t>
        </w:r>
        <w:r w:rsidRPr="00A169F1">
          <w:rPr>
            <w:rFonts w:ascii="Times New Roman" w:hAnsi="Times New Roman" w:cs="Times New Roman"/>
            <w:sz w:val="24"/>
            <w:szCs w:val="24"/>
          </w:rPr>
          <w:t>Classification level of information involved (e.g., Top Secret, Secret, or Confidential)</w:t>
        </w:r>
      </w:ins>
    </w:p>
    <w:p w14:paraId="15BF82CD" w14:textId="77777777" w:rsidR="00C665E1" w:rsidRDefault="00C665E1" w:rsidP="00C665E1">
      <w:pPr>
        <w:tabs>
          <w:tab w:val="left" w:pos="360"/>
          <w:tab w:val="left" w:pos="720"/>
        </w:tabs>
        <w:rPr>
          <w:ins w:id="51" w:author="ROSSI, AMANDA M CIV USAF HAF SAF/AQCP" w:date="2024-05-20T12:24:00Z"/>
          <w:rFonts w:ascii="Times New Roman" w:hAnsi="Times New Roman" w:cs="Times New Roman"/>
          <w:sz w:val="24"/>
          <w:szCs w:val="24"/>
        </w:rPr>
      </w:pPr>
      <w:ins w:id="52"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(vi) </w:t>
        </w:r>
        <w:r w:rsidRPr="00A169F1">
          <w:rPr>
            <w:rFonts w:ascii="Times New Roman" w:hAnsi="Times New Roman" w:cs="Times New Roman"/>
            <w:sz w:val="24"/>
            <w:szCs w:val="24"/>
          </w:rPr>
          <w:t>Brief description of incident prompting initial notification</w:t>
        </w:r>
        <w:r>
          <w:rPr>
            <w:rFonts w:ascii="Times New Roman" w:hAnsi="Times New Roman" w:cs="Times New Roman"/>
            <w:sz w:val="24"/>
            <w:szCs w:val="24"/>
          </w:rPr>
          <w:t xml:space="preserve">.  </w:t>
        </w:r>
        <w:r w:rsidRPr="00A169F1">
          <w:rPr>
            <w:rFonts w:ascii="Times New Roman" w:hAnsi="Times New Roman" w:cs="Times New Roman"/>
            <w:sz w:val="24"/>
            <w:szCs w:val="24"/>
          </w:rPr>
          <w:t xml:space="preserve">If incident directly or indirectly involved government personnel, include government personnel name(s), email address(s), and office information. </w:t>
        </w:r>
      </w:ins>
    </w:p>
    <w:p w14:paraId="6F09C005" w14:textId="77777777" w:rsidR="00C665E1" w:rsidRPr="00A169F1" w:rsidRDefault="00C665E1" w:rsidP="00C665E1">
      <w:pPr>
        <w:tabs>
          <w:tab w:val="left" w:pos="360"/>
          <w:tab w:val="left" w:pos="720"/>
        </w:tabs>
        <w:rPr>
          <w:ins w:id="53" w:author="ROSSI, AMANDA M CIV USAF HAF SAF/AQCP" w:date="2024-05-20T12:24:00Z"/>
          <w:rFonts w:ascii="Times New Roman" w:hAnsi="Times New Roman" w:cs="Times New Roman"/>
          <w:sz w:val="24"/>
          <w:szCs w:val="24"/>
        </w:rPr>
      </w:pPr>
      <w:ins w:id="54"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(vii)  </w:t>
        </w:r>
        <w:r w:rsidRPr="00A169F1">
          <w:rPr>
            <w:rFonts w:ascii="Times New Roman" w:hAnsi="Times New Roman" w:cs="Times New Roman"/>
            <w:sz w:val="24"/>
            <w:szCs w:val="24"/>
          </w:rPr>
          <w:t xml:space="preserve">Communicate whether it is possible for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to properly retain and/or provide the suspected information in question for GCA classification review and/or damage assessment. </w:t>
        </w:r>
      </w:ins>
    </w:p>
    <w:p w14:paraId="63B9A621" w14:textId="77777777" w:rsidR="00C665E1" w:rsidRDefault="00C665E1" w:rsidP="00C665E1">
      <w:pPr>
        <w:rPr>
          <w:rFonts w:ascii="Times New Roman" w:hAnsi="Times New Roman" w:cs="Times New Roman"/>
          <w:sz w:val="24"/>
          <w:szCs w:val="24"/>
        </w:rPr>
      </w:pPr>
    </w:p>
    <w:p w14:paraId="64187FF1" w14:textId="19336515" w:rsidR="00C665E1" w:rsidRDefault="00C665E1" w:rsidP="00C665E1">
      <w:pPr>
        <w:rPr>
          <w:ins w:id="55" w:author="ROSSI, AMANDA M CIV USAF HAF SAF/AQCP" w:date="2024-05-20T12:24:00Z"/>
          <w:rFonts w:ascii="Times New Roman" w:hAnsi="Times New Roman" w:cs="Times New Roman"/>
          <w:sz w:val="24"/>
          <w:szCs w:val="24"/>
        </w:rPr>
      </w:pPr>
      <w:ins w:id="56" w:author="ROSSI, AMANDA M CIV USAF HAF SAF/AQCP" w:date="2024-05-20T12:24:00Z">
        <w:r>
          <w:rPr>
            <w:rFonts w:ascii="Times New Roman" w:hAnsi="Times New Roman" w:cs="Times New Roman"/>
            <w:sz w:val="24"/>
            <w:szCs w:val="24"/>
          </w:rPr>
          <w:t xml:space="preserve">(c) </w:t>
        </w:r>
        <w:r w:rsidRPr="00A169F1">
          <w:rPr>
            <w:rFonts w:ascii="Times New Roman" w:hAnsi="Times New Roman" w:cs="Times New Roman"/>
            <w:sz w:val="24"/>
            <w:szCs w:val="24"/>
          </w:rPr>
          <w:t xml:space="preserve">Final Notification of Security Incident </w:t>
        </w:r>
      </w:ins>
    </w:p>
    <w:p w14:paraId="1AF131C5" w14:textId="77777777" w:rsidR="00C665E1" w:rsidRDefault="00C665E1" w:rsidP="00C665E1">
      <w:pPr>
        <w:tabs>
          <w:tab w:val="left" w:pos="360"/>
        </w:tabs>
        <w:rPr>
          <w:ins w:id="57" w:author="ROSSI, AMANDA M CIV USAF HAF SAF/AQCP" w:date="2024-05-20T12:24:00Z"/>
          <w:rFonts w:ascii="Times New Roman" w:hAnsi="Times New Roman" w:cs="Times New Roman"/>
          <w:sz w:val="24"/>
          <w:szCs w:val="24"/>
        </w:rPr>
      </w:pPr>
      <w:ins w:id="58" w:author="ROSSI, AMANDA M CIV USAF HAF SAF/AQCP" w:date="2024-05-20T12:24:00Z">
        <w:r>
          <w:rPr>
            <w:rFonts w:ascii="Times New Roman" w:hAnsi="Times New Roman" w:cs="Times New Roman"/>
            <w:sz w:val="24"/>
            <w:szCs w:val="24"/>
          </w:rPr>
          <w:tab/>
          <w:t xml:space="preserve">(1) </w:t>
        </w:r>
        <w:r w:rsidRPr="00A169F1">
          <w:rPr>
            <w:rFonts w:ascii="Times New Roman" w:hAnsi="Times New Roman" w:cs="Times New Roman"/>
            <w:sz w:val="24"/>
            <w:szCs w:val="24"/>
          </w:rPr>
          <w:t xml:space="preserve">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shall provide a final notification to the GCA 10 business days from date of initial notification. If the final notification cannot be made 10 business days from the date of the initial notification,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shall request an extension and receive approval in writing from the GCA. </w:t>
        </w:r>
      </w:ins>
    </w:p>
    <w:p w14:paraId="320F17A7" w14:textId="77777777" w:rsidR="00C665E1" w:rsidRDefault="00C665E1" w:rsidP="00C665E1">
      <w:pPr>
        <w:tabs>
          <w:tab w:val="left" w:pos="360"/>
        </w:tabs>
        <w:rPr>
          <w:ins w:id="59" w:author="ROSSI, AMANDA M CIV USAF HAF SAF/AQCP" w:date="2024-05-20T12:24:00Z"/>
          <w:rFonts w:ascii="Times New Roman" w:hAnsi="Times New Roman" w:cs="Times New Roman"/>
          <w:sz w:val="24"/>
          <w:szCs w:val="24"/>
        </w:rPr>
      </w:pPr>
      <w:ins w:id="60" w:author="ROSSI, AMANDA M CIV USAF HAF SAF/AQCP" w:date="2024-05-20T12:24:00Z">
        <w:r>
          <w:rPr>
            <w:rFonts w:ascii="Times New Roman" w:hAnsi="Times New Roman" w:cs="Times New Roman"/>
            <w:sz w:val="24"/>
            <w:szCs w:val="24"/>
          </w:rPr>
          <w:tab/>
          <w:t xml:space="preserve">(2) </w:t>
        </w:r>
        <w:r w:rsidRPr="00A169F1">
          <w:rPr>
            <w:rFonts w:ascii="Times New Roman" w:hAnsi="Times New Roman" w:cs="Times New Roman"/>
            <w:sz w:val="24"/>
            <w:szCs w:val="24"/>
          </w:rPr>
          <w:t xml:space="preserve">The final notification to the GCA does not relieve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from reporting requirements set forth by 32 CFR Part 11</w:t>
        </w:r>
        <w:r>
          <w:rPr>
            <w:rFonts w:ascii="Times New Roman" w:hAnsi="Times New Roman" w:cs="Times New Roman"/>
            <w:sz w:val="24"/>
            <w:szCs w:val="24"/>
          </w:rPr>
          <w:t>7</w:t>
        </w:r>
        <w:r w:rsidRPr="00A169F1">
          <w:rPr>
            <w:rFonts w:ascii="Times New Roman" w:hAnsi="Times New Roman" w:cs="Times New Roman"/>
            <w:sz w:val="24"/>
            <w:szCs w:val="24"/>
          </w:rPr>
          <w:t>, DFARS 252</w:t>
        </w:r>
        <w:r>
          <w:rPr>
            <w:rFonts w:ascii="Times New Roman" w:hAnsi="Times New Roman" w:cs="Times New Roman"/>
            <w:sz w:val="24"/>
            <w:szCs w:val="24"/>
          </w:rPr>
          <w:t>.</w:t>
        </w:r>
        <w:r w:rsidRPr="00A169F1">
          <w:rPr>
            <w:rFonts w:ascii="Times New Roman" w:hAnsi="Times New Roman" w:cs="Times New Roman"/>
            <w:sz w:val="24"/>
            <w:szCs w:val="24"/>
          </w:rPr>
          <w:t xml:space="preserve">204-7012, or as otherwise directed by contract requirements and/or its Cognizant Security Office (e.g., Defense Counterintelligence and Security Agency).  </w:t>
        </w:r>
      </w:ins>
    </w:p>
    <w:p w14:paraId="080B2748" w14:textId="77777777" w:rsidR="00C665E1" w:rsidRDefault="00C665E1" w:rsidP="00C665E1">
      <w:pPr>
        <w:tabs>
          <w:tab w:val="left" w:pos="360"/>
        </w:tabs>
        <w:rPr>
          <w:ins w:id="61" w:author="ROSSI, AMANDA M CIV USAF HAF SAF/AQCP" w:date="2024-05-20T12:24:00Z"/>
          <w:rFonts w:ascii="Times New Roman" w:hAnsi="Times New Roman" w:cs="Times New Roman"/>
          <w:sz w:val="24"/>
          <w:szCs w:val="24"/>
        </w:rPr>
      </w:pPr>
      <w:ins w:id="62" w:author="ROSSI, AMANDA M CIV USAF HAF SAF/AQCP" w:date="2024-05-20T12:24:00Z">
        <w:r>
          <w:rPr>
            <w:rFonts w:ascii="Times New Roman" w:hAnsi="Times New Roman" w:cs="Times New Roman"/>
            <w:sz w:val="24"/>
            <w:szCs w:val="24"/>
          </w:rPr>
          <w:tab/>
          <w:t xml:space="preserve">(3) </w:t>
        </w:r>
        <w:r w:rsidRPr="00A169F1">
          <w:rPr>
            <w:rFonts w:ascii="Times New Roman" w:hAnsi="Times New Roman" w:cs="Times New Roman"/>
            <w:sz w:val="24"/>
            <w:szCs w:val="24"/>
          </w:rPr>
          <w:t xml:space="preserve">The final notification will be considered CUI [CUI category OPSEC, FEDCON Distribution/Dissemination Control] unless otherwise determined by the GCA, marked in accordance with DoDI5200.48, and sent through authorized means (e.g., encrypted email or DoD SAFE).  </w:t>
        </w:r>
      </w:ins>
    </w:p>
    <w:p w14:paraId="2EEE9ED1" w14:textId="77777777" w:rsidR="00C665E1" w:rsidRDefault="00C665E1" w:rsidP="00C665E1">
      <w:pPr>
        <w:tabs>
          <w:tab w:val="left" w:pos="360"/>
        </w:tabs>
        <w:rPr>
          <w:ins w:id="63" w:author="ROSSI, AMANDA M CIV USAF HAF SAF/AQCP" w:date="2024-05-20T12:24:00Z"/>
          <w:rFonts w:ascii="Times New Roman" w:hAnsi="Times New Roman" w:cs="Times New Roman"/>
          <w:sz w:val="24"/>
          <w:szCs w:val="24"/>
        </w:rPr>
      </w:pPr>
      <w:ins w:id="64" w:author="ROSSI, AMANDA M CIV USAF HAF SAF/AQCP" w:date="2024-05-20T12:24:00Z">
        <w:r>
          <w:rPr>
            <w:rFonts w:ascii="Times New Roman" w:hAnsi="Times New Roman" w:cs="Times New Roman"/>
            <w:sz w:val="24"/>
            <w:szCs w:val="24"/>
          </w:rPr>
          <w:tab/>
          <w:t xml:space="preserve">(4) </w:t>
        </w:r>
        <w:r w:rsidRPr="00A169F1">
          <w:rPr>
            <w:rFonts w:ascii="Times New Roman" w:hAnsi="Times New Roman" w:cs="Times New Roman"/>
            <w:sz w:val="24"/>
            <w:szCs w:val="24"/>
          </w:rPr>
          <w:t xml:space="preserve">If the final notification contains classified information either by content or through classification through compilation, the </w:t>
        </w:r>
        <w:r>
          <w:rPr>
            <w:rFonts w:ascii="Times New Roman" w:hAnsi="Times New Roman" w:cs="Times New Roman"/>
            <w:sz w:val="24"/>
            <w:szCs w:val="24"/>
          </w:rPr>
          <w:t>contractor</w:t>
        </w:r>
        <w:r w:rsidRPr="00A169F1">
          <w:rPr>
            <w:rFonts w:ascii="Times New Roman" w:hAnsi="Times New Roman" w:cs="Times New Roman"/>
            <w:sz w:val="24"/>
            <w:szCs w:val="24"/>
          </w:rPr>
          <w:t xml:space="preserve"> is required to contact the GCA for submission guidance and ensure the notification is properly marked in accordance with derivative classification and overarching marking guidelines in accordance with 32 CFR Part 117.  </w:t>
        </w:r>
      </w:ins>
    </w:p>
    <w:p w14:paraId="134F9178" w14:textId="77777777" w:rsidR="00C665E1" w:rsidRDefault="00C665E1" w:rsidP="00C665E1">
      <w:pPr>
        <w:tabs>
          <w:tab w:val="left" w:pos="360"/>
        </w:tabs>
        <w:rPr>
          <w:ins w:id="65" w:author="ROSSI, AMANDA M CIV USAF HAF SAF/AQCP" w:date="2024-05-20T12:24:00Z"/>
          <w:rFonts w:ascii="Times New Roman" w:hAnsi="Times New Roman" w:cs="Times New Roman"/>
          <w:sz w:val="24"/>
          <w:szCs w:val="24"/>
        </w:rPr>
      </w:pPr>
      <w:ins w:id="66" w:author="ROSSI, AMANDA M CIV USAF HAF SAF/AQCP" w:date="2024-05-20T12:24:00Z">
        <w:r>
          <w:rPr>
            <w:rFonts w:ascii="Times New Roman" w:hAnsi="Times New Roman" w:cs="Times New Roman"/>
            <w:sz w:val="24"/>
            <w:szCs w:val="24"/>
          </w:rPr>
          <w:tab/>
          <w:t xml:space="preserve">(5) </w:t>
        </w:r>
        <w:r w:rsidRPr="00A169F1">
          <w:rPr>
            <w:rFonts w:ascii="Times New Roman" w:hAnsi="Times New Roman" w:cs="Times New Roman"/>
            <w:sz w:val="24"/>
            <w:szCs w:val="24"/>
          </w:rPr>
          <w:t xml:space="preserve">The final notification shall contain the following information: </w:t>
        </w:r>
      </w:ins>
    </w:p>
    <w:p w14:paraId="6E8C5E64" w14:textId="77777777" w:rsidR="00C665E1" w:rsidRDefault="00C665E1" w:rsidP="00C665E1">
      <w:pPr>
        <w:tabs>
          <w:tab w:val="left" w:pos="360"/>
        </w:tabs>
        <w:rPr>
          <w:ins w:id="67" w:author="ROSSI, AMANDA M CIV USAF HAF SAF/AQCP" w:date="2024-05-20T12:24:00Z"/>
          <w:rFonts w:ascii="Times New Roman" w:hAnsi="Times New Roman" w:cs="Times New Roman"/>
          <w:sz w:val="24"/>
          <w:szCs w:val="24"/>
        </w:rPr>
      </w:pPr>
      <w:ins w:id="68"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 </w:t>
        </w:r>
        <w:r w:rsidRPr="00A169F1">
          <w:rPr>
            <w:rFonts w:ascii="Times New Roman" w:hAnsi="Times New Roman" w:cs="Times New Roman"/>
            <w:sz w:val="24"/>
            <w:szCs w:val="24"/>
          </w:rPr>
          <w:t>Prime contract number associated with the security incident</w:t>
        </w:r>
        <w:r>
          <w:rPr>
            <w:rFonts w:ascii="Times New Roman" w:hAnsi="Times New Roman" w:cs="Times New Roman"/>
            <w:sz w:val="24"/>
            <w:szCs w:val="24"/>
          </w:rPr>
          <w:t>.</w:t>
        </w:r>
        <w:r w:rsidRPr="00A169F1">
          <w:rPr>
            <w:rFonts w:ascii="Times New Roman" w:hAnsi="Times New Roman" w:cs="Times New Roman"/>
            <w:sz w:val="24"/>
            <w:szCs w:val="24"/>
          </w:rPr>
          <w:t xml:space="preserve"> </w:t>
        </w:r>
      </w:ins>
    </w:p>
    <w:p w14:paraId="1A0E0C34" w14:textId="77777777" w:rsidR="00C665E1" w:rsidRDefault="00C665E1" w:rsidP="00C665E1">
      <w:pPr>
        <w:tabs>
          <w:tab w:val="left" w:pos="360"/>
          <w:tab w:val="left" w:pos="720"/>
        </w:tabs>
        <w:rPr>
          <w:ins w:id="69" w:author="ROSSI, AMANDA M CIV USAF HAF SAF/AQCP" w:date="2024-05-20T12:24:00Z"/>
          <w:rFonts w:ascii="Times New Roman" w:hAnsi="Times New Roman" w:cs="Times New Roman"/>
          <w:sz w:val="24"/>
          <w:szCs w:val="24"/>
        </w:rPr>
      </w:pPr>
      <w:ins w:id="70"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(ii) </w:t>
        </w:r>
        <w:r w:rsidRPr="00A169F1">
          <w:rPr>
            <w:rFonts w:ascii="Times New Roman" w:hAnsi="Times New Roman" w:cs="Times New Roman"/>
            <w:sz w:val="24"/>
            <w:szCs w:val="24"/>
          </w:rPr>
          <w:t>Date of security incident occurrence</w:t>
        </w:r>
        <w:r>
          <w:rPr>
            <w:rFonts w:ascii="Times New Roman" w:hAnsi="Times New Roman" w:cs="Times New Roman"/>
            <w:sz w:val="24"/>
            <w:szCs w:val="24"/>
          </w:rPr>
          <w:t>.</w:t>
        </w:r>
        <w:r w:rsidRPr="00A169F1">
          <w:rPr>
            <w:rFonts w:ascii="Times New Roman" w:hAnsi="Times New Roman" w:cs="Times New Roman"/>
            <w:sz w:val="24"/>
            <w:szCs w:val="24"/>
          </w:rPr>
          <w:t xml:space="preserve"> </w:t>
        </w:r>
      </w:ins>
    </w:p>
    <w:p w14:paraId="27F6F3B2" w14:textId="77777777" w:rsidR="00C665E1" w:rsidRDefault="00C665E1" w:rsidP="00C665E1">
      <w:pPr>
        <w:tabs>
          <w:tab w:val="left" w:pos="360"/>
          <w:tab w:val="left" w:pos="720"/>
        </w:tabs>
        <w:rPr>
          <w:ins w:id="71" w:author="ROSSI, AMANDA M CIV USAF HAF SAF/AQCP" w:date="2024-05-20T12:24:00Z"/>
          <w:rFonts w:ascii="Times New Roman" w:hAnsi="Times New Roman" w:cs="Times New Roman"/>
          <w:sz w:val="24"/>
          <w:szCs w:val="24"/>
        </w:rPr>
      </w:pPr>
      <w:ins w:id="72"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(iii) </w:t>
        </w:r>
        <w:r w:rsidRPr="00A169F1">
          <w:rPr>
            <w:rFonts w:ascii="Times New Roman" w:hAnsi="Times New Roman" w:cs="Times New Roman"/>
            <w:sz w:val="24"/>
            <w:szCs w:val="24"/>
          </w:rPr>
          <w:t>Date of security incident discovery if different from date of occurrence</w:t>
        </w:r>
        <w:r>
          <w:rPr>
            <w:rFonts w:ascii="Times New Roman" w:hAnsi="Times New Roman" w:cs="Times New Roman"/>
            <w:sz w:val="24"/>
            <w:szCs w:val="24"/>
          </w:rPr>
          <w:t>.</w:t>
        </w:r>
      </w:ins>
    </w:p>
    <w:p w14:paraId="47EFAE1C" w14:textId="77777777" w:rsidR="00C665E1" w:rsidRDefault="00C665E1" w:rsidP="00C665E1">
      <w:pPr>
        <w:tabs>
          <w:tab w:val="left" w:pos="360"/>
          <w:tab w:val="left" w:pos="720"/>
        </w:tabs>
        <w:rPr>
          <w:ins w:id="73" w:author="ROSSI, AMANDA M CIV USAF HAF SAF/AQCP" w:date="2024-05-20T12:24:00Z"/>
          <w:rFonts w:ascii="Times New Roman" w:hAnsi="Times New Roman" w:cs="Times New Roman"/>
          <w:sz w:val="24"/>
          <w:szCs w:val="24"/>
        </w:rPr>
      </w:pPr>
      <w:ins w:id="74"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(iv) </w:t>
        </w:r>
        <w:r w:rsidRPr="00A169F1">
          <w:rPr>
            <w:rFonts w:ascii="Times New Roman" w:hAnsi="Times New Roman" w:cs="Times New Roman"/>
            <w:sz w:val="24"/>
            <w:szCs w:val="24"/>
          </w:rPr>
          <w:t xml:space="preserve">Security Classification Guide (SCG) or guidance used to validate classification level of information involved (unclassified title/date); if SCG title is either classified or if listing SCG information will cause the report to be classified by compilation, do not include this information, and indicate as such in the </w:t>
        </w:r>
        <w:r>
          <w:rPr>
            <w:rFonts w:ascii="Times New Roman" w:hAnsi="Times New Roman" w:cs="Times New Roman"/>
            <w:sz w:val="24"/>
            <w:szCs w:val="24"/>
          </w:rPr>
          <w:t>final</w:t>
        </w:r>
        <w:r w:rsidRPr="00A169F1">
          <w:rPr>
            <w:rFonts w:ascii="Times New Roman" w:hAnsi="Times New Roman" w:cs="Times New Roman"/>
            <w:sz w:val="24"/>
            <w:szCs w:val="24"/>
          </w:rPr>
          <w:t xml:space="preserve"> notification. </w:t>
        </w:r>
      </w:ins>
    </w:p>
    <w:p w14:paraId="50F735B9" w14:textId="77777777" w:rsidR="00C665E1" w:rsidRDefault="00C665E1" w:rsidP="00C665E1">
      <w:pPr>
        <w:tabs>
          <w:tab w:val="left" w:pos="360"/>
          <w:tab w:val="left" w:pos="720"/>
        </w:tabs>
        <w:rPr>
          <w:ins w:id="75" w:author="ROSSI, AMANDA M CIV USAF HAF SAF/AQCP" w:date="2024-05-20T12:24:00Z"/>
          <w:rFonts w:ascii="Times New Roman" w:hAnsi="Times New Roman" w:cs="Times New Roman"/>
          <w:sz w:val="24"/>
          <w:szCs w:val="24"/>
        </w:rPr>
      </w:pPr>
      <w:ins w:id="76"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(v) </w:t>
        </w:r>
        <w:r w:rsidRPr="00A169F1">
          <w:rPr>
            <w:rFonts w:ascii="Times New Roman" w:hAnsi="Times New Roman" w:cs="Times New Roman"/>
            <w:sz w:val="24"/>
            <w:szCs w:val="24"/>
          </w:rPr>
          <w:t>Classification level of information involved (e.g., Top Secret, Secret, or Confidential)</w:t>
        </w:r>
      </w:ins>
    </w:p>
    <w:p w14:paraId="36D4D3F9" w14:textId="77777777" w:rsidR="00C665E1" w:rsidRDefault="00C665E1" w:rsidP="00C665E1">
      <w:pPr>
        <w:tabs>
          <w:tab w:val="left" w:pos="360"/>
          <w:tab w:val="left" w:pos="720"/>
        </w:tabs>
        <w:rPr>
          <w:ins w:id="77" w:author="ROSSI, AMANDA M CIV USAF HAF SAF/AQCP" w:date="2024-05-20T12:24:00Z"/>
          <w:rFonts w:ascii="Times New Roman" w:hAnsi="Times New Roman" w:cs="Times New Roman"/>
          <w:sz w:val="24"/>
          <w:szCs w:val="24"/>
        </w:rPr>
      </w:pPr>
      <w:ins w:id="78"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(vii) </w:t>
        </w:r>
        <w:r w:rsidRPr="00A169F1">
          <w:rPr>
            <w:rFonts w:ascii="Times New Roman" w:hAnsi="Times New Roman" w:cs="Times New Roman"/>
            <w:sz w:val="24"/>
            <w:szCs w:val="24"/>
          </w:rPr>
          <w:t xml:space="preserve">Detailed description of </w:t>
        </w:r>
        <w:r w:rsidRPr="002C4506">
          <w:rPr>
            <w:rFonts w:ascii="Times New Roman" w:hAnsi="Times New Roman" w:cs="Times New Roman"/>
            <w:sz w:val="24"/>
            <w:szCs w:val="24"/>
          </w:rPr>
          <w:t>incident and include the following:</w:t>
        </w:r>
        <w:r>
          <w:rPr>
            <w:rFonts w:ascii="Times New Roman" w:hAnsi="Times New Roman" w:cs="Times New Roman"/>
            <w:sz w:val="24"/>
            <w:szCs w:val="24"/>
          </w:rPr>
          <w:t xml:space="preserve"> </w:t>
        </w:r>
      </w:ins>
    </w:p>
    <w:p w14:paraId="1DD4C22A" w14:textId="77777777" w:rsidR="00C665E1" w:rsidRDefault="00C665E1" w:rsidP="00C665E1">
      <w:pPr>
        <w:tabs>
          <w:tab w:val="left" w:pos="360"/>
          <w:tab w:val="left" w:pos="1260"/>
        </w:tabs>
        <w:rPr>
          <w:ins w:id="79" w:author="ROSSI, AMANDA M CIV USAF HAF SAF/AQCP" w:date="2024-05-20T12:24:00Z"/>
          <w:rFonts w:ascii="Times New Roman" w:hAnsi="Times New Roman" w:cs="Times New Roman"/>
          <w:sz w:val="24"/>
          <w:szCs w:val="24"/>
        </w:rPr>
      </w:pPr>
      <w:ins w:id="80"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S</w:t>
        </w:r>
        <w:r w:rsidRPr="00A169F1">
          <w:rPr>
            <w:rFonts w:ascii="Times New Roman" w:hAnsi="Times New Roman" w:cs="Times New Roman"/>
            <w:sz w:val="24"/>
            <w:szCs w:val="24"/>
          </w:rPr>
          <w:t xml:space="preserve">equence of events: When, where, and how did the incident occur? </w:t>
        </w:r>
      </w:ins>
    </w:p>
    <w:p w14:paraId="06297C69" w14:textId="77777777" w:rsidR="00C665E1" w:rsidRDefault="00C665E1" w:rsidP="00C665E1">
      <w:pPr>
        <w:tabs>
          <w:tab w:val="left" w:pos="360"/>
          <w:tab w:val="left" w:pos="1260"/>
        </w:tabs>
        <w:rPr>
          <w:ins w:id="81" w:author="ROSSI, AMANDA M CIV USAF HAF SAF/AQCP" w:date="2024-05-20T12:24:00Z"/>
          <w:rFonts w:ascii="Times New Roman" w:hAnsi="Times New Roman" w:cs="Times New Roman"/>
          <w:sz w:val="24"/>
          <w:szCs w:val="24"/>
        </w:rPr>
      </w:pPr>
      <w:ins w:id="82"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r>
        <w:r w:rsidRPr="00A169F1">
          <w:rPr>
            <w:rFonts w:ascii="Times New Roman" w:hAnsi="Times New Roman" w:cs="Times New Roman"/>
            <w:sz w:val="24"/>
            <w:szCs w:val="24"/>
          </w:rPr>
          <w:t>What persons, situations, and/or conditions caused or contributed to the incident?</w:t>
        </w:r>
      </w:ins>
    </w:p>
    <w:p w14:paraId="00966FA3" w14:textId="77777777" w:rsidR="00C665E1" w:rsidRDefault="00C665E1" w:rsidP="00C665E1">
      <w:pPr>
        <w:tabs>
          <w:tab w:val="left" w:pos="360"/>
          <w:tab w:val="left" w:pos="1260"/>
        </w:tabs>
        <w:rPr>
          <w:ins w:id="83" w:author="ROSSI, AMANDA M CIV USAF HAF SAF/AQCP" w:date="2024-05-20T12:24:00Z"/>
          <w:rFonts w:ascii="Times New Roman" w:hAnsi="Times New Roman" w:cs="Times New Roman"/>
          <w:sz w:val="24"/>
          <w:szCs w:val="24"/>
        </w:rPr>
      </w:pPr>
      <w:ins w:id="84"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r>
        <w:r w:rsidRPr="00A169F1">
          <w:rPr>
            <w:rFonts w:ascii="Times New Roman" w:hAnsi="Times New Roman" w:cs="Times New Roman"/>
            <w:sz w:val="24"/>
            <w:szCs w:val="24"/>
          </w:rPr>
          <w:t xml:space="preserve">If incident originated with government personnel, include government personnel name(s), email address(s), and office information.  </w:t>
        </w:r>
      </w:ins>
    </w:p>
    <w:p w14:paraId="26456921" w14:textId="77777777" w:rsidR="00C665E1" w:rsidRDefault="00C665E1" w:rsidP="00C665E1">
      <w:pPr>
        <w:tabs>
          <w:tab w:val="left" w:pos="360"/>
          <w:tab w:val="left" w:pos="1260"/>
        </w:tabs>
        <w:rPr>
          <w:ins w:id="85" w:author="ROSSI, AMANDA M CIV USAF HAF SAF/AQCP" w:date="2024-05-20T12:24:00Z"/>
          <w:rFonts w:ascii="Times New Roman" w:hAnsi="Times New Roman" w:cs="Times New Roman"/>
          <w:sz w:val="24"/>
          <w:szCs w:val="24"/>
        </w:rPr>
      </w:pPr>
      <w:ins w:id="86"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r>
        <w:r w:rsidRPr="00A169F1">
          <w:rPr>
            <w:rFonts w:ascii="Times New Roman" w:hAnsi="Times New Roman" w:cs="Times New Roman"/>
            <w:sz w:val="24"/>
            <w:szCs w:val="24"/>
          </w:rPr>
          <w:t xml:space="preserve">Include the name(s), email address(s), and office information of all government personnel involved, either directly or indirectly, as appropriate </w:t>
        </w:r>
      </w:ins>
    </w:p>
    <w:p w14:paraId="4FDED135" w14:textId="77777777" w:rsidR="00C665E1" w:rsidRDefault="00C665E1" w:rsidP="00C665E1">
      <w:pPr>
        <w:tabs>
          <w:tab w:val="left" w:pos="360"/>
          <w:tab w:val="left" w:pos="1260"/>
        </w:tabs>
        <w:rPr>
          <w:ins w:id="87" w:author="ROSSI, AMANDA M CIV USAF HAF SAF/AQCP" w:date="2024-05-20T12:24:00Z"/>
          <w:rFonts w:ascii="Times New Roman" w:hAnsi="Times New Roman" w:cs="Times New Roman"/>
          <w:sz w:val="24"/>
          <w:szCs w:val="24"/>
        </w:rPr>
      </w:pPr>
      <w:ins w:id="88"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r>
        <w:r w:rsidRPr="00A169F1">
          <w:rPr>
            <w:rFonts w:ascii="Times New Roman" w:hAnsi="Times New Roman" w:cs="Times New Roman"/>
            <w:sz w:val="24"/>
            <w:szCs w:val="24"/>
          </w:rPr>
          <w:t xml:space="preserve">If classified </w:t>
        </w:r>
        <w:r w:rsidRPr="002C4506">
          <w:rPr>
            <w:rFonts w:ascii="Times New Roman" w:hAnsi="Times New Roman" w:cs="Times New Roman"/>
            <w:sz w:val="24"/>
            <w:szCs w:val="24"/>
          </w:rPr>
          <w:t>information</w:t>
        </w:r>
        <w:r w:rsidRPr="00A169F1">
          <w:rPr>
            <w:rFonts w:ascii="Times New Roman" w:hAnsi="Times New Roman" w:cs="Times New Roman"/>
            <w:sz w:val="24"/>
            <w:szCs w:val="24"/>
          </w:rPr>
          <w:t xml:space="preserve"> is alleged to have been physically lost (e.g., lost classified document), what steps were taken to locate the material?</w:t>
        </w:r>
      </w:ins>
    </w:p>
    <w:p w14:paraId="320CC8C4" w14:textId="77777777" w:rsidR="00C665E1" w:rsidRDefault="00C665E1" w:rsidP="00C665E1">
      <w:pPr>
        <w:tabs>
          <w:tab w:val="left" w:pos="360"/>
          <w:tab w:val="left" w:pos="1260"/>
        </w:tabs>
        <w:rPr>
          <w:ins w:id="89" w:author="ROSSI, AMANDA M CIV USAF HAF SAF/AQCP" w:date="2024-05-20T12:24:00Z"/>
          <w:rFonts w:ascii="Times New Roman" w:hAnsi="Times New Roman" w:cs="Times New Roman"/>
          <w:sz w:val="24"/>
          <w:szCs w:val="24"/>
        </w:rPr>
      </w:pPr>
      <w:ins w:id="90"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r>
        <w:r w:rsidRPr="00A169F1">
          <w:rPr>
            <w:rFonts w:ascii="Times New Roman" w:hAnsi="Times New Roman" w:cs="Times New Roman"/>
            <w:sz w:val="24"/>
            <w:szCs w:val="24"/>
          </w:rPr>
          <w:t xml:space="preserve">If security incident was categorized as a data spill, include measures taken to properly sanitize all impacted assets. </w:t>
        </w:r>
      </w:ins>
    </w:p>
    <w:p w14:paraId="2F7ED594" w14:textId="77777777" w:rsidR="00C665E1" w:rsidRDefault="00C665E1" w:rsidP="00C665E1">
      <w:pPr>
        <w:tabs>
          <w:tab w:val="left" w:pos="360"/>
          <w:tab w:val="left" w:pos="720"/>
        </w:tabs>
        <w:rPr>
          <w:ins w:id="91" w:author="ROSSI, AMANDA M CIV USAF HAF SAF/AQCP" w:date="2024-05-20T12:24:00Z"/>
          <w:rFonts w:ascii="Times New Roman" w:hAnsi="Times New Roman" w:cs="Times New Roman"/>
          <w:sz w:val="24"/>
          <w:szCs w:val="24"/>
        </w:rPr>
      </w:pPr>
      <w:ins w:id="92"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(viii) </w:t>
        </w:r>
        <w:r w:rsidRPr="00A169F1">
          <w:rPr>
            <w:rFonts w:ascii="Times New Roman" w:hAnsi="Times New Roman" w:cs="Times New Roman"/>
            <w:sz w:val="24"/>
            <w:szCs w:val="24"/>
          </w:rPr>
          <w:t xml:space="preserve">Corrective actions taken to prevent future occurrences </w:t>
        </w:r>
      </w:ins>
    </w:p>
    <w:p w14:paraId="2FD46875" w14:textId="77777777" w:rsidR="00C665E1" w:rsidRDefault="00C665E1" w:rsidP="00C665E1">
      <w:pPr>
        <w:tabs>
          <w:tab w:val="left" w:pos="360"/>
          <w:tab w:val="left" w:pos="720"/>
        </w:tabs>
        <w:rPr>
          <w:ins w:id="93" w:author="ROSSI, AMANDA M CIV USAF HAF SAF/AQCP" w:date="2024-05-20T12:24:00Z"/>
          <w:rFonts w:ascii="Times New Roman" w:hAnsi="Times New Roman" w:cs="Times New Roman"/>
          <w:sz w:val="24"/>
          <w:szCs w:val="24"/>
        </w:rPr>
      </w:pPr>
      <w:ins w:id="94"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t xml:space="preserve">(ix) </w:t>
        </w:r>
        <w:r w:rsidRPr="00A169F1">
          <w:rPr>
            <w:rFonts w:ascii="Times New Roman" w:hAnsi="Times New Roman" w:cs="Times New Roman"/>
            <w:sz w:val="24"/>
            <w:szCs w:val="24"/>
          </w:rPr>
          <w:t>Result of inquiry (e.g., loss, compromise, suspected compromise, or no compromise)</w:t>
        </w:r>
      </w:ins>
    </w:p>
    <w:p w14:paraId="02B8143E" w14:textId="77777777" w:rsidR="00C665E1" w:rsidRDefault="00C665E1" w:rsidP="00C665E1">
      <w:pPr>
        <w:tabs>
          <w:tab w:val="left" w:pos="360"/>
          <w:tab w:val="left" w:pos="720"/>
        </w:tabs>
        <w:rPr>
          <w:ins w:id="95" w:author="ROSSI, AMANDA M CIV USAF HAF SAF/AQCP" w:date="2024-05-20T12:24:00Z"/>
          <w:rFonts w:ascii="Times New Roman" w:hAnsi="Times New Roman" w:cs="Times New Roman"/>
          <w:sz w:val="24"/>
          <w:szCs w:val="24"/>
        </w:rPr>
      </w:pPr>
      <w:ins w:id="96" w:author="ROSSI, AMANDA M CIV USAF HAF SAF/AQCP" w:date="2024-05-20T12:24:00Z">
        <w:r>
          <w:rPr>
            <w:rFonts w:ascii="Times New Roman" w:hAnsi="Times New Roman" w:cs="Times New Roman"/>
            <w:sz w:val="24"/>
            <w:szCs w:val="24"/>
          </w:rPr>
          <w:tab/>
        </w:r>
        <w:r>
          <w:rPr>
            <w:rFonts w:ascii="Times New Roman" w:hAnsi="Times New Roman" w:cs="Times New Roman"/>
            <w:sz w:val="24"/>
            <w:szCs w:val="24"/>
          </w:rPr>
          <w:tab/>
        </w:r>
        <w:r w:rsidRPr="002C4506">
          <w:rPr>
            <w:rFonts w:ascii="Times New Roman" w:hAnsi="Times New Roman" w:cs="Times New Roman"/>
            <w:sz w:val="24"/>
            <w:szCs w:val="24"/>
          </w:rPr>
          <w:t>(x)  A copy of the supporting DD Form 254(s) associated with prime contract.  If DD Form 254 cannot be provided, the contractor shall indicate the reasons why in the final report.</w:t>
        </w:r>
        <w:r>
          <w:rPr>
            <w:rFonts w:ascii="Times New Roman" w:hAnsi="Times New Roman" w:cs="Times New Roman"/>
            <w:sz w:val="24"/>
            <w:szCs w:val="24"/>
          </w:rPr>
          <w:t xml:space="preserve"> </w:t>
        </w:r>
      </w:ins>
    </w:p>
    <w:p w14:paraId="66FFD21C" w14:textId="77777777" w:rsidR="00C665E1" w:rsidRDefault="00C665E1" w:rsidP="00C665E1">
      <w:pPr>
        <w:rPr>
          <w:rFonts w:ascii="Times New Roman" w:hAnsi="Times New Roman" w:cs="Times New Roman"/>
          <w:sz w:val="24"/>
          <w:szCs w:val="24"/>
        </w:rPr>
      </w:pPr>
    </w:p>
    <w:p w14:paraId="6AED49CA" w14:textId="06077428" w:rsidR="00C665E1" w:rsidRDefault="00C665E1" w:rsidP="00C665E1">
      <w:pPr>
        <w:rPr>
          <w:ins w:id="97" w:author="ROSSI, AMANDA M CIV USAF HAF SAF/AQCP" w:date="2024-05-20T12:24:00Z"/>
          <w:rFonts w:ascii="Times New Roman" w:hAnsi="Times New Roman" w:cs="Times New Roman"/>
          <w:sz w:val="24"/>
          <w:szCs w:val="24"/>
        </w:rPr>
      </w:pPr>
      <w:ins w:id="98" w:author="ROSSI, AMANDA M CIV USAF HAF SAF/AQCP" w:date="2024-05-20T12:24:00Z">
        <w:r>
          <w:rPr>
            <w:rFonts w:ascii="Times New Roman" w:hAnsi="Times New Roman" w:cs="Times New Roman"/>
            <w:sz w:val="24"/>
            <w:szCs w:val="24"/>
          </w:rPr>
          <w:t>(d) Definitions</w:t>
        </w:r>
      </w:ins>
    </w:p>
    <w:p w14:paraId="2C34BE3A" w14:textId="77777777" w:rsidR="00C665E1" w:rsidRPr="00091AA8" w:rsidRDefault="00C665E1" w:rsidP="00C665E1">
      <w:pPr>
        <w:tabs>
          <w:tab w:val="left" w:pos="360"/>
          <w:tab w:val="left" w:pos="540"/>
        </w:tabs>
        <w:rPr>
          <w:ins w:id="99" w:author="ROSSI, AMANDA M CIV USAF HAF SAF/AQCP" w:date="2024-05-20T12:24:00Z"/>
          <w:rFonts w:ascii="Times New Roman" w:hAnsi="Times New Roman" w:cs="Times New Roman"/>
          <w:sz w:val="24"/>
          <w:szCs w:val="24"/>
        </w:rPr>
      </w:pPr>
      <w:ins w:id="100" w:author="ROSSI, AMANDA M CIV USAF HAF SAF/AQCP" w:date="2024-05-20T12:24:00Z">
        <w:r>
          <w:rPr>
            <w:rFonts w:ascii="Times New Roman" w:hAnsi="Times New Roman" w:cs="Times New Roman"/>
            <w:sz w:val="24"/>
            <w:szCs w:val="24"/>
          </w:rPr>
          <w:t xml:space="preserve"> </w:t>
        </w:r>
        <w:r>
          <w:rPr>
            <w:rFonts w:ascii="Times New Roman" w:hAnsi="Times New Roman" w:cs="Times New Roman"/>
            <w:sz w:val="24"/>
            <w:szCs w:val="24"/>
          </w:rPr>
          <w:tab/>
          <w:t>“</w:t>
        </w:r>
        <w:r w:rsidRPr="00091AA8">
          <w:rPr>
            <w:rFonts w:ascii="Times New Roman" w:hAnsi="Times New Roman" w:cs="Times New Roman"/>
            <w:sz w:val="24"/>
            <w:szCs w:val="24"/>
          </w:rPr>
          <w:t>32 CFR Part 117</w:t>
        </w:r>
        <w:r>
          <w:rPr>
            <w:rFonts w:ascii="Times New Roman" w:hAnsi="Times New Roman" w:cs="Times New Roman"/>
            <w:sz w:val="24"/>
            <w:szCs w:val="24"/>
          </w:rPr>
          <w:t>” means</w:t>
        </w:r>
        <w:r w:rsidRPr="00091AA8">
          <w:rPr>
            <w:rFonts w:ascii="Times New Roman" w:hAnsi="Times New Roman" w:cs="Times New Roman"/>
            <w:sz w:val="24"/>
            <w:szCs w:val="24"/>
          </w:rPr>
          <w:t xml:space="preserve"> National Industrial Security Program Operating Manual</w:t>
        </w:r>
        <w:r>
          <w:rPr>
            <w:rFonts w:ascii="Times New Roman" w:hAnsi="Times New Roman" w:cs="Times New Roman"/>
            <w:sz w:val="24"/>
            <w:szCs w:val="24"/>
          </w:rPr>
          <w:t>.</w:t>
        </w:r>
      </w:ins>
    </w:p>
    <w:p w14:paraId="7E727A94" w14:textId="77777777" w:rsidR="00C665E1" w:rsidRDefault="00C665E1" w:rsidP="00C665E1">
      <w:pPr>
        <w:tabs>
          <w:tab w:val="left" w:pos="360"/>
          <w:tab w:val="left" w:pos="540"/>
        </w:tabs>
        <w:rPr>
          <w:ins w:id="101" w:author="ROSSI, AMANDA M CIV USAF HAF SAF/AQCP" w:date="2024-05-20T12:24:00Z"/>
          <w:rFonts w:ascii="Times New Roman" w:hAnsi="Times New Roman" w:cs="Times New Roman"/>
          <w:sz w:val="24"/>
          <w:szCs w:val="24"/>
        </w:rPr>
      </w:pPr>
      <w:ins w:id="102"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Business days</w:t>
        </w:r>
        <w:r>
          <w:rPr>
            <w:rFonts w:ascii="Times New Roman" w:hAnsi="Times New Roman" w:cs="Times New Roman"/>
            <w:sz w:val="24"/>
            <w:szCs w:val="24"/>
          </w:rPr>
          <w:t>” means d</w:t>
        </w:r>
        <w:r w:rsidRPr="00091AA8">
          <w:rPr>
            <w:rFonts w:ascii="Times New Roman" w:hAnsi="Times New Roman" w:cs="Times New Roman"/>
            <w:sz w:val="24"/>
            <w:szCs w:val="24"/>
          </w:rPr>
          <w:t>ays that do not include federal holidays or weekends</w:t>
        </w:r>
        <w:r>
          <w:rPr>
            <w:rFonts w:ascii="Times New Roman" w:hAnsi="Times New Roman" w:cs="Times New Roman"/>
            <w:sz w:val="24"/>
            <w:szCs w:val="24"/>
          </w:rPr>
          <w:t>.</w:t>
        </w:r>
      </w:ins>
    </w:p>
    <w:p w14:paraId="08D572DC" w14:textId="77777777" w:rsidR="00C665E1" w:rsidRDefault="00C665E1" w:rsidP="00C665E1">
      <w:pPr>
        <w:tabs>
          <w:tab w:val="left" w:pos="360"/>
          <w:tab w:val="left" w:pos="540"/>
        </w:tabs>
        <w:rPr>
          <w:ins w:id="103" w:author="ROSSI, AMANDA M CIV USAF HAF SAF/AQCP" w:date="2024-05-20T12:24:00Z"/>
          <w:rFonts w:ascii="Times New Roman" w:hAnsi="Times New Roman" w:cs="Times New Roman"/>
          <w:sz w:val="24"/>
          <w:szCs w:val="24"/>
        </w:rPr>
      </w:pPr>
      <w:ins w:id="104"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Classified information</w:t>
        </w:r>
        <w:r>
          <w:rPr>
            <w:rFonts w:ascii="Times New Roman" w:hAnsi="Times New Roman" w:cs="Times New Roman"/>
            <w:sz w:val="24"/>
            <w:szCs w:val="24"/>
          </w:rPr>
          <w:t>” means i</w:t>
        </w:r>
        <w:r w:rsidRPr="00091AA8">
          <w:rPr>
            <w:rFonts w:ascii="Times New Roman" w:hAnsi="Times New Roman" w:cs="Times New Roman"/>
            <w:sz w:val="24"/>
            <w:szCs w:val="24"/>
          </w:rPr>
          <w:t xml:space="preserve">nformation the </w:t>
        </w:r>
        <w:r>
          <w:rPr>
            <w:rFonts w:ascii="Times New Roman" w:hAnsi="Times New Roman" w:cs="Times New Roman"/>
            <w:sz w:val="24"/>
            <w:szCs w:val="24"/>
          </w:rPr>
          <w:t>g</w:t>
        </w:r>
        <w:r w:rsidRPr="00091AA8">
          <w:rPr>
            <w:rFonts w:ascii="Times New Roman" w:hAnsi="Times New Roman" w:cs="Times New Roman"/>
            <w:sz w:val="24"/>
            <w:szCs w:val="24"/>
          </w:rPr>
          <w:t>overnment designates as requiring protection against unauthorized disclosure in the interest of national security, pursuant to E.O. 13526, Classified National Security Information, or any predecessor order, and the Atomic Energy Act of 1954, as amended. Classified information includes national security information (NSI), restricted data (RD), and formerly restricted data (FRD), regardless of its physical form or characteristics (including tangible items other than documents).</w:t>
        </w:r>
      </w:ins>
    </w:p>
    <w:p w14:paraId="7FA41565" w14:textId="77777777" w:rsidR="00C665E1" w:rsidRDefault="00C665E1" w:rsidP="00C665E1">
      <w:pPr>
        <w:tabs>
          <w:tab w:val="left" w:pos="360"/>
          <w:tab w:val="left" w:pos="540"/>
        </w:tabs>
        <w:rPr>
          <w:ins w:id="105" w:author="ROSSI, AMANDA M CIV USAF HAF SAF/AQCP" w:date="2024-05-20T12:24:00Z"/>
          <w:rFonts w:ascii="Times New Roman" w:hAnsi="Times New Roman" w:cs="Times New Roman"/>
          <w:sz w:val="24"/>
          <w:szCs w:val="24"/>
        </w:rPr>
      </w:pPr>
      <w:ins w:id="106" w:author="ROSSI, AMANDA M CIV USAF HAF SAF/AQCP" w:date="2024-05-20T12:24:00Z">
        <w:r>
          <w:rPr>
            <w:rFonts w:ascii="Times New Roman" w:hAnsi="Times New Roman" w:cs="Times New Roman"/>
            <w:sz w:val="24"/>
            <w:szCs w:val="24"/>
          </w:rPr>
          <w:lastRenderedPageBreak/>
          <w:tab/>
          <w:t>“</w:t>
        </w:r>
        <w:r w:rsidRPr="00091AA8">
          <w:rPr>
            <w:rFonts w:ascii="Times New Roman" w:hAnsi="Times New Roman" w:cs="Times New Roman"/>
            <w:sz w:val="24"/>
            <w:szCs w:val="24"/>
          </w:rPr>
          <w:t>Cognizant security agencies (CSAs)</w:t>
        </w:r>
        <w:r>
          <w:rPr>
            <w:rFonts w:ascii="Times New Roman" w:hAnsi="Times New Roman" w:cs="Times New Roman"/>
            <w:sz w:val="24"/>
            <w:szCs w:val="24"/>
          </w:rPr>
          <w:t>” means a</w:t>
        </w:r>
        <w:r w:rsidRPr="00091AA8">
          <w:rPr>
            <w:rFonts w:ascii="Times New Roman" w:hAnsi="Times New Roman" w:cs="Times New Roman"/>
            <w:sz w:val="24"/>
            <w:szCs w:val="24"/>
          </w:rPr>
          <w:t xml:space="preserve">gencies E.O. 12829, sec. 202, designates as having National Industrial Security Program implementation and security responsibilities for </w:t>
        </w:r>
        <w:r>
          <w:rPr>
            <w:rFonts w:ascii="Times New Roman" w:hAnsi="Times New Roman" w:cs="Times New Roman"/>
            <w:sz w:val="24"/>
            <w:szCs w:val="24"/>
          </w:rPr>
          <w:t>its</w:t>
        </w:r>
        <w:r w:rsidRPr="00091AA8">
          <w:rPr>
            <w:rFonts w:ascii="Times New Roman" w:hAnsi="Times New Roman" w:cs="Times New Roman"/>
            <w:sz w:val="24"/>
            <w:szCs w:val="24"/>
          </w:rPr>
          <w:t xml:space="preserve"> own agencies (including component agencies) and any entities and non-CSA agencies under their cognizance. The CSAs </w:t>
        </w:r>
        <w:proofErr w:type="gramStart"/>
        <w:r w:rsidRPr="00091AA8">
          <w:rPr>
            <w:rFonts w:ascii="Times New Roman" w:hAnsi="Times New Roman" w:cs="Times New Roman"/>
            <w:sz w:val="24"/>
            <w:szCs w:val="24"/>
          </w:rPr>
          <w:t>are:</w:t>
        </w:r>
        <w:proofErr w:type="gramEnd"/>
        <w:r w:rsidRPr="00091AA8">
          <w:rPr>
            <w:rFonts w:ascii="Times New Roman" w:hAnsi="Times New Roman" w:cs="Times New Roman"/>
            <w:sz w:val="24"/>
            <w:szCs w:val="24"/>
          </w:rPr>
          <w:t xml:space="preserve"> Department of Defense (DoD); Department of Energy (DOE); Nuclear Regulatory Commission (NRC); Office of the Director of National Intelligence (ODNI); and Department of Homeland Security (DHS).</w:t>
        </w:r>
      </w:ins>
    </w:p>
    <w:p w14:paraId="54D5BBBA" w14:textId="77777777" w:rsidR="00C665E1" w:rsidRDefault="00C665E1" w:rsidP="00C665E1">
      <w:pPr>
        <w:tabs>
          <w:tab w:val="left" w:pos="360"/>
          <w:tab w:val="left" w:pos="540"/>
        </w:tabs>
        <w:rPr>
          <w:ins w:id="107" w:author="ROSSI, AMANDA M CIV USAF HAF SAF/AQCP" w:date="2024-05-20T12:24:00Z"/>
          <w:rFonts w:ascii="Times New Roman" w:hAnsi="Times New Roman" w:cs="Times New Roman"/>
          <w:sz w:val="24"/>
          <w:szCs w:val="24"/>
        </w:rPr>
      </w:pPr>
      <w:ins w:id="108"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Cognizant Security Office</w:t>
        </w:r>
        <w:r>
          <w:rPr>
            <w:rFonts w:ascii="Times New Roman" w:hAnsi="Times New Roman" w:cs="Times New Roman"/>
            <w:sz w:val="24"/>
            <w:szCs w:val="24"/>
          </w:rPr>
          <w:t>” means</w:t>
        </w:r>
        <w:r w:rsidRPr="00091AA8">
          <w:rPr>
            <w:rFonts w:ascii="Times New Roman" w:hAnsi="Times New Roman" w:cs="Times New Roman"/>
            <w:sz w:val="24"/>
            <w:szCs w:val="24"/>
          </w:rPr>
          <w:t xml:space="preserve"> an organizational unit to which the head of a CSA delegates authority to administer industrial security services on behalf of the CSA.</w:t>
        </w:r>
      </w:ins>
    </w:p>
    <w:p w14:paraId="268FA81D" w14:textId="77777777" w:rsidR="00C665E1" w:rsidRDefault="00C665E1" w:rsidP="00C665E1">
      <w:pPr>
        <w:tabs>
          <w:tab w:val="left" w:pos="360"/>
          <w:tab w:val="left" w:pos="540"/>
        </w:tabs>
        <w:rPr>
          <w:ins w:id="109" w:author="ROSSI, AMANDA M CIV USAF HAF SAF/AQCP" w:date="2024-05-20T12:24:00Z"/>
          <w:rFonts w:ascii="Times New Roman" w:hAnsi="Times New Roman" w:cs="Times New Roman"/>
          <w:sz w:val="24"/>
          <w:szCs w:val="24"/>
        </w:rPr>
      </w:pPr>
      <w:ins w:id="110"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Compromise</w:t>
        </w:r>
        <w:r>
          <w:rPr>
            <w:rFonts w:ascii="Times New Roman" w:hAnsi="Times New Roman" w:cs="Times New Roman"/>
            <w:sz w:val="24"/>
            <w:szCs w:val="24"/>
          </w:rPr>
          <w:t>” means a</w:t>
        </w:r>
        <w:r w:rsidRPr="00091AA8">
          <w:rPr>
            <w:rFonts w:ascii="Times New Roman" w:hAnsi="Times New Roman" w:cs="Times New Roman"/>
            <w:sz w:val="24"/>
            <w:szCs w:val="24"/>
          </w:rPr>
          <w:t>n unauthorized disclosure of classified information.</w:t>
        </w:r>
      </w:ins>
    </w:p>
    <w:p w14:paraId="70311655" w14:textId="77777777" w:rsidR="00C665E1" w:rsidRDefault="00C665E1" w:rsidP="00C665E1">
      <w:pPr>
        <w:tabs>
          <w:tab w:val="left" w:pos="360"/>
          <w:tab w:val="left" w:pos="540"/>
        </w:tabs>
        <w:rPr>
          <w:ins w:id="111" w:author="ROSSI, AMANDA M CIV USAF HAF SAF/AQCP" w:date="2024-05-20T12:24:00Z"/>
          <w:rFonts w:ascii="Times New Roman" w:hAnsi="Times New Roman" w:cs="Times New Roman"/>
          <w:sz w:val="24"/>
          <w:szCs w:val="24"/>
        </w:rPr>
      </w:pPr>
      <w:ins w:id="112"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Data spill</w:t>
        </w:r>
        <w:r>
          <w:rPr>
            <w:rFonts w:ascii="Times New Roman" w:hAnsi="Times New Roman" w:cs="Times New Roman"/>
            <w:sz w:val="24"/>
            <w:szCs w:val="24"/>
          </w:rPr>
          <w:t>” means e</w:t>
        </w:r>
        <w:r w:rsidRPr="00091AA8">
          <w:rPr>
            <w:rFonts w:ascii="Times New Roman" w:hAnsi="Times New Roman" w:cs="Times New Roman"/>
            <w:sz w:val="24"/>
            <w:szCs w:val="24"/>
          </w:rPr>
          <w:t xml:space="preserve">lectronic transmission of classified information via unsecure means such as classified information transmitted over an unclassified network. </w:t>
        </w:r>
      </w:ins>
    </w:p>
    <w:p w14:paraId="2632A4C1" w14:textId="77777777" w:rsidR="00C665E1" w:rsidRDefault="00C665E1" w:rsidP="00C665E1">
      <w:pPr>
        <w:tabs>
          <w:tab w:val="left" w:pos="360"/>
          <w:tab w:val="left" w:pos="540"/>
        </w:tabs>
        <w:rPr>
          <w:ins w:id="113" w:author="ROSSI, AMANDA M CIV USAF HAF SAF/AQCP" w:date="2024-05-20T12:24:00Z"/>
          <w:rFonts w:ascii="Times New Roman" w:hAnsi="Times New Roman" w:cs="Times New Roman"/>
          <w:sz w:val="24"/>
          <w:szCs w:val="24"/>
        </w:rPr>
      </w:pPr>
      <w:ins w:id="114" w:author="ROSSI, AMANDA M CIV USAF HAF SAF/AQCP" w:date="2024-05-20T12:24:00Z">
        <w:r>
          <w:rPr>
            <w:rFonts w:ascii="Times New Roman" w:hAnsi="Times New Roman" w:cs="Times New Roman"/>
            <w:sz w:val="24"/>
            <w:szCs w:val="24"/>
          </w:rPr>
          <w:tab/>
        </w:r>
        <w:r w:rsidRPr="002C4506">
          <w:rPr>
            <w:rFonts w:ascii="Times New Roman" w:hAnsi="Times New Roman" w:cs="Times New Roman"/>
            <w:sz w:val="24"/>
            <w:szCs w:val="24"/>
          </w:rPr>
          <w:t>“DD Form 254” means the Department of Defense Contract Security Classification Specification.</w:t>
        </w:r>
      </w:ins>
    </w:p>
    <w:p w14:paraId="7FE74CE9" w14:textId="77777777" w:rsidR="00C665E1" w:rsidRDefault="00C665E1" w:rsidP="00C665E1">
      <w:pPr>
        <w:tabs>
          <w:tab w:val="left" w:pos="360"/>
          <w:tab w:val="left" w:pos="540"/>
        </w:tabs>
        <w:rPr>
          <w:ins w:id="115" w:author="ROSSI, AMANDA M CIV USAF HAF SAF/AQCP" w:date="2024-05-20T12:24:00Z"/>
          <w:rFonts w:ascii="Times New Roman" w:hAnsi="Times New Roman" w:cs="Times New Roman"/>
          <w:sz w:val="24"/>
          <w:szCs w:val="24"/>
        </w:rPr>
      </w:pPr>
      <w:ins w:id="116"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Derivative classification</w:t>
        </w:r>
        <w:r>
          <w:rPr>
            <w:rFonts w:ascii="Times New Roman" w:hAnsi="Times New Roman" w:cs="Times New Roman"/>
            <w:sz w:val="24"/>
            <w:szCs w:val="24"/>
          </w:rPr>
          <w:t>” means i</w:t>
        </w:r>
        <w:r w:rsidRPr="00091AA8">
          <w:rPr>
            <w:rFonts w:ascii="Times New Roman" w:hAnsi="Times New Roman" w:cs="Times New Roman"/>
            <w:sz w:val="24"/>
            <w:szCs w:val="24"/>
          </w:rPr>
          <w:t>ncorporating, paraphrasing, restating, or generating in new form information that is already classified, and marking the newly developed material consistent with the classification markings that apply to the source information. Includes the classification of information based on classification guidance. The duplication or reproduction of existing classified information is not derivative classification.</w:t>
        </w:r>
      </w:ins>
    </w:p>
    <w:p w14:paraId="677E8DD0" w14:textId="77777777" w:rsidR="00C665E1" w:rsidRDefault="00C665E1" w:rsidP="00C665E1">
      <w:pPr>
        <w:tabs>
          <w:tab w:val="left" w:pos="360"/>
          <w:tab w:val="left" w:pos="540"/>
        </w:tabs>
        <w:rPr>
          <w:ins w:id="117" w:author="ROSSI, AMANDA M CIV USAF HAF SAF/AQCP" w:date="2024-05-20T12:24:00Z"/>
          <w:rFonts w:ascii="Times New Roman" w:hAnsi="Times New Roman" w:cs="Times New Roman"/>
          <w:sz w:val="24"/>
          <w:szCs w:val="24"/>
        </w:rPr>
      </w:pPr>
      <w:ins w:id="118"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Final Notification of Security Incident</w:t>
        </w:r>
        <w:r>
          <w:rPr>
            <w:rFonts w:ascii="Times New Roman" w:hAnsi="Times New Roman" w:cs="Times New Roman"/>
            <w:sz w:val="24"/>
            <w:szCs w:val="24"/>
          </w:rPr>
          <w:t>” means contractor</w:t>
        </w:r>
        <w:r w:rsidRPr="00091AA8">
          <w:rPr>
            <w:rFonts w:ascii="Times New Roman" w:hAnsi="Times New Roman" w:cs="Times New Roman"/>
            <w:sz w:val="24"/>
            <w:szCs w:val="24"/>
          </w:rPr>
          <w:t xml:space="preserve"> (or subcontractor) notification to the Government Contracting Activity communicating the results of the inquiry conducted.  </w:t>
        </w:r>
      </w:ins>
    </w:p>
    <w:p w14:paraId="7D135879" w14:textId="77777777" w:rsidR="00C665E1" w:rsidRDefault="00C665E1" w:rsidP="00C665E1">
      <w:pPr>
        <w:tabs>
          <w:tab w:val="left" w:pos="360"/>
          <w:tab w:val="left" w:pos="540"/>
        </w:tabs>
        <w:rPr>
          <w:ins w:id="119" w:author="ROSSI, AMANDA M CIV USAF HAF SAF/AQCP" w:date="2024-05-20T12:24:00Z"/>
          <w:rFonts w:ascii="Times New Roman" w:hAnsi="Times New Roman" w:cs="Times New Roman"/>
          <w:sz w:val="24"/>
          <w:szCs w:val="24"/>
        </w:rPr>
      </w:pPr>
      <w:ins w:id="120" w:author="ROSSI, AMANDA M CIV USAF HAF SAF/AQCP" w:date="2024-05-20T12:24:00Z">
        <w:r w:rsidRPr="002C4506">
          <w:rPr>
            <w:rFonts w:ascii="Times New Roman" w:hAnsi="Times New Roman" w:cs="Times New Roman"/>
            <w:sz w:val="24"/>
            <w:szCs w:val="24"/>
          </w:rPr>
          <w:tab/>
          <w:t>“Government Contracting Activity” means an element of a Component designated and delegated by the Component head or designee with broad authority regarding acquisition functions to include the appropriate resources and personnel (e.g., contracting officers or their designees, program managers, program offices, and security personnel) as defined in DoDM 5220.32, Volume 1.</w:t>
        </w:r>
      </w:ins>
    </w:p>
    <w:p w14:paraId="6A361A15" w14:textId="77777777" w:rsidR="00C665E1" w:rsidRDefault="00C665E1" w:rsidP="00C665E1">
      <w:pPr>
        <w:tabs>
          <w:tab w:val="left" w:pos="360"/>
          <w:tab w:val="left" w:pos="540"/>
        </w:tabs>
        <w:rPr>
          <w:ins w:id="121" w:author="ROSSI, AMANDA M CIV USAF HAF SAF/AQCP" w:date="2024-05-20T12:24:00Z"/>
          <w:rFonts w:ascii="Times New Roman" w:hAnsi="Times New Roman" w:cs="Times New Roman"/>
          <w:sz w:val="24"/>
          <w:szCs w:val="24"/>
        </w:rPr>
      </w:pPr>
      <w:ins w:id="122"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Initial Notification of Security Incident</w:t>
        </w:r>
        <w:r>
          <w:rPr>
            <w:rFonts w:ascii="Times New Roman" w:hAnsi="Times New Roman" w:cs="Times New Roman"/>
            <w:sz w:val="24"/>
            <w:szCs w:val="24"/>
          </w:rPr>
          <w:t>” means the contractor’s</w:t>
        </w:r>
        <w:r w:rsidRPr="00091AA8">
          <w:rPr>
            <w:rFonts w:ascii="Times New Roman" w:hAnsi="Times New Roman" w:cs="Times New Roman"/>
            <w:sz w:val="24"/>
            <w:szCs w:val="24"/>
          </w:rPr>
          <w:t xml:space="preserve"> (or subcontractor) notification to the Government Contracting Activity of a security incident occurrence and surrounding details of occurrence. </w:t>
        </w:r>
      </w:ins>
    </w:p>
    <w:p w14:paraId="389388D9" w14:textId="77777777" w:rsidR="00C665E1" w:rsidRDefault="00C665E1" w:rsidP="00C665E1">
      <w:pPr>
        <w:tabs>
          <w:tab w:val="left" w:pos="360"/>
          <w:tab w:val="left" w:pos="540"/>
        </w:tabs>
        <w:rPr>
          <w:ins w:id="123" w:author="ROSSI, AMANDA M CIV USAF HAF SAF/AQCP" w:date="2024-05-20T12:24:00Z"/>
          <w:rFonts w:ascii="Times New Roman" w:hAnsi="Times New Roman" w:cs="Times New Roman"/>
          <w:sz w:val="24"/>
          <w:szCs w:val="24"/>
        </w:rPr>
      </w:pPr>
      <w:ins w:id="124"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Inquiry</w:t>
        </w:r>
        <w:r>
          <w:rPr>
            <w:rFonts w:ascii="Times New Roman" w:hAnsi="Times New Roman" w:cs="Times New Roman"/>
            <w:sz w:val="24"/>
            <w:szCs w:val="24"/>
          </w:rPr>
          <w:t>” means t</w:t>
        </w:r>
        <w:r w:rsidRPr="00091AA8">
          <w:rPr>
            <w:rFonts w:ascii="Times New Roman" w:hAnsi="Times New Roman" w:cs="Times New Roman"/>
            <w:sz w:val="24"/>
            <w:szCs w:val="24"/>
          </w:rPr>
          <w:t xml:space="preserve">he initial fact-finding and analysis process to determine the facts of any security incident and conducted to determine </w:t>
        </w:r>
        <w:proofErr w:type="gramStart"/>
        <w:r w:rsidRPr="00091AA8">
          <w:rPr>
            <w:rFonts w:ascii="Times New Roman" w:hAnsi="Times New Roman" w:cs="Times New Roman"/>
            <w:sz w:val="24"/>
            <w:szCs w:val="24"/>
          </w:rPr>
          <w:t>whether or not</w:t>
        </w:r>
        <w:proofErr w:type="gramEnd"/>
        <w:r w:rsidRPr="00091AA8">
          <w:rPr>
            <w:rFonts w:ascii="Times New Roman" w:hAnsi="Times New Roman" w:cs="Times New Roman"/>
            <w:sz w:val="24"/>
            <w:szCs w:val="24"/>
          </w:rPr>
          <w:t xml:space="preserve"> there was a loss of classified information or whether or not unauthorized personnel had, or could have had, access to the information.</w:t>
        </w:r>
      </w:ins>
    </w:p>
    <w:p w14:paraId="0EF5B1EB" w14:textId="77777777" w:rsidR="00C665E1" w:rsidRDefault="00C665E1" w:rsidP="00C665E1">
      <w:pPr>
        <w:tabs>
          <w:tab w:val="left" w:pos="360"/>
          <w:tab w:val="left" w:pos="540"/>
        </w:tabs>
        <w:rPr>
          <w:ins w:id="125" w:author="ROSSI, AMANDA M CIV USAF HAF SAF/AQCP" w:date="2024-05-20T12:24:00Z"/>
          <w:rFonts w:ascii="Times New Roman" w:hAnsi="Times New Roman" w:cs="Times New Roman"/>
          <w:sz w:val="24"/>
          <w:szCs w:val="24"/>
        </w:rPr>
      </w:pPr>
      <w:ins w:id="126"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Loss</w:t>
        </w:r>
        <w:r>
          <w:rPr>
            <w:rFonts w:ascii="Times New Roman" w:hAnsi="Times New Roman" w:cs="Times New Roman"/>
            <w:sz w:val="24"/>
            <w:szCs w:val="24"/>
          </w:rPr>
          <w:t>” means th</w:t>
        </w:r>
        <w:r w:rsidRPr="00091AA8">
          <w:rPr>
            <w:rFonts w:ascii="Times New Roman" w:hAnsi="Times New Roman" w:cs="Times New Roman"/>
            <w:sz w:val="24"/>
            <w:szCs w:val="24"/>
          </w:rPr>
          <w:t>e inability to physically locate or account for classified information.</w:t>
        </w:r>
      </w:ins>
    </w:p>
    <w:p w14:paraId="02B749FC" w14:textId="77777777" w:rsidR="00C665E1" w:rsidRDefault="00C665E1" w:rsidP="00C665E1">
      <w:pPr>
        <w:tabs>
          <w:tab w:val="left" w:pos="360"/>
          <w:tab w:val="left" w:pos="540"/>
        </w:tabs>
        <w:rPr>
          <w:ins w:id="127" w:author="ROSSI, AMANDA M CIV USAF HAF SAF/AQCP" w:date="2024-05-20T12:24:00Z"/>
          <w:rFonts w:ascii="Times New Roman" w:hAnsi="Times New Roman" w:cs="Times New Roman"/>
          <w:sz w:val="24"/>
          <w:szCs w:val="24"/>
        </w:rPr>
      </w:pPr>
      <w:ins w:id="128"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Security classification guide</w:t>
        </w:r>
        <w:r>
          <w:rPr>
            <w:rFonts w:ascii="Times New Roman" w:hAnsi="Times New Roman" w:cs="Times New Roman"/>
            <w:sz w:val="24"/>
            <w:szCs w:val="24"/>
          </w:rPr>
          <w:t>” means a</w:t>
        </w:r>
        <w:r w:rsidRPr="00091AA8">
          <w:rPr>
            <w:rFonts w:ascii="Times New Roman" w:hAnsi="Times New Roman" w:cs="Times New Roman"/>
            <w:sz w:val="24"/>
            <w:szCs w:val="24"/>
          </w:rPr>
          <w:t xml:space="preserve"> documentary form of classification guidance issued by an Original Classification Authority that identifies the elements of information regarding a specific subject that must be classified and establishes the level and duration of classification for each such element.</w:t>
        </w:r>
      </w:ins>
    </w:p>
    <w:p w14:paraId="4C9DF235" w14:textId="77777777" w:rsidR="00C665E1" w:rsidRDefault="00C665E1" w:rsidP="00C665E1">
      <w:pPr>
        <w:tabs>
          <w:tab w:val="left" w:pos="360"/>
          <w:tab w:val="left" w:pos="540"/>
        </w:tabs>
        <w:rPr>
          <w:ins w:id="129" w:author="ROSSI, AMANDA M CIV USAF HAF SAF/AQCP" w:date="2024-05-20T12:24:00Z"/>
          <w:rFonts w:ascii="Times New Roman" w:hAnsi="Times New Roman" w:cs="Times New Roman"/>
          <w:sz w:val="24"/>
          <w:szCs w:val="24"/>
        </w:rPr>
      </w:pPr>
      <w:ins w:id="130"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Security Incident</w:t>
        </w:r>
        <w:r>
          <w:rPr>
            <w:rFonts w:ascii="Times New Roman" w:hAnsi="Times New Roman" w:cs="Times New Roman"/>
            <w:sz w:val="24"/>
            <w:szCs w:val="24"/>
          </w:rPr>
          <w:t>” means a</w:t>
        </w:r>
        <w:r w:rsidRPr="00091AA8">
          <w:rPr>
            <w:rFonts w:ascii="Times New Roman" w:hAnsi="Times New Roman" w:cs="Times New Roman"/>
            <w:sz w:val="24"/>
            <w:szCs w:val="24"/>
          </w:rPr>
          <w:t xml:space="preserve">n incident that results from the mishandling of classified information. </w:t>
        </w:r>
      </w:ins>
    </w:p>
    <w:p w14:paraId="6261B4CB" w14:textId="77777777" w:rsidR="00C665E1" w:rsidRDefault="00C665E1" w:rsidP="00C665E1">
      <w:pPr>
        <w:tabs>
          <w:tab w:val="left" w:pos="360"/>
          <w:tab w:val="left" w:pos="540"/>
        </w:tabs>
        <w:rPr>
          <w:ins w:id="131" w:author="ROSSI, AMANDA M CIV USAF HAF SAF/AQCP" w:date="2024-05-20T12:24:00Z"/>
          <w:rFonts w:ascii="Times New Roman" w:hAnsi="Times New Roman" w:cs="Times New Roman"/>
          <w:sz w:val="24"/>
          <w:szCs w:val="24"/>
        </w:rPr>
      </w:pPr>
      <w:ins w:id="132" w:author="ROSSI, AMANDA M CIV USAF HAF SAF/AQCP" w:date="2024-05-20T12:24:00Z">
        <w:r>
          <w:rPr>
            <w:rFonts w:ascii="Times New Roman" w:hAnsi="Times New Roman" w:cs="Times New Roman"/>
            <w:sz w:val="24"/>
            <w:szCs w:val="24"/>
          </w:rPr>
          <w:tab/>
          <w:t>“</w:t>
        </w:r>
        <w:r w:rsidRPr="00091AA8">
          <w:rPr>
            <w:rFonts w:ascii="Times New Roman" w:hAnsi="Times New Roman" w:cs="Times New Roman"/>
            <w:sz w:val="24"/>
            <w:szCs w:val="24"/>
          </w:rPr>
          <w:t>Suspected Compromise</w:t>
        </w:r>
        <w:r>
          <w:rPr>
            <w:rFonts w:ascii="Times New Roman" w:hAnsi="Times New Roman" w:cs="Times New Roman"/>
            <w:sz w:val="24"/>
            <w:szCs w:val="24"/>
          </w:rPr>
          <w:t>” means w</w:t>
        </w:r>
        <w:r w:rsidRPr="00091AA8">
          <w:rPr>
            <w:rFonts w:ascii="Times New Roman" w:hAnsi="Times New Roman" w:cs="Times New Roman"/>
            <w:sz w:val="24"/>
            <w:szCs w:val="24"/>
          </w:rPr>
          <w:t>hen a result of no loss or compromise of classified information cannot be determined with certainty.</w:t>
        </w:r>
        <w:bookmarkEnd w:id="3"/>
      </w:ins>
    </w:p>
    <w:p w14:paraId="4558CC9F" w14:textId="77777777" w:rsidR="00C17C2F" w:rsidRDefault="00C17C2F" w:rsidP="000D6B1F">
      <w:pPr>
        <w:pStyle w:val="Heading1"/>
        <w:spacing w:before="76"/>
        <w:ind w:left="0"/>
        <w:rPr>
          <w:b/>
        </w:rPr>
      </w:pPr>
    </w:p>
    <w:p w14:paraId="1C008712" w14:textId="77777777" w:rsidR="00C17C2F" w:rsidRDefault="00C17C2F">
      <w:pPr>
        <w:pStyle w:val="Heading1"/>
        <w:spacing w:before="76"/>
        <w:rPr>
          <w:b/>
        </w:rPr>
      </w:pPr>
    </w:p>
    <w:p w14:paraId="082DFE1D" w14:textId="7AAEB91D" w:rsidR="007C366B" w:rsidRDefault="00771AB2">
      <w:pPr>
        <w:pStyle w:val="Heading1"/>
        <w:spacing w:before="76"/>
        <w:rPr>
          <w:b/>
        </w:rPr>
      </w:pPr>
      <w:r>
        <w:rPr>
          <w:b/>
        </w:rPr>
        <w:t>5352.209-9000</w:t>
      </w:r>
      <w:r>
        <w:rPr>
          <w:b/>
          <w:spacing w:val="-18"/>
        </w:rPr>
        <w:t xml:space="preserve"> </w:t>
      </w:r>
      <w:r>
        <w:rPr>
          <w:b/>
        </w:rPr>
        <w:t>Organizational</w:t>
      </w:r>
      <w:r>
        <w:rPr>
          <w:b/>
          <w:spacing w:val="-17"/>
        </w:rPr>
        <w:t xml:space="preserve"> </w:t>
      </w:r>
      <w:r>
        <w:rPr>
          <w:b/>
        </w:rPr>
        <w:t>Conflict</w:t>
      </w:r>
      <w:r>
        <w:rPr>
          <w:b/>
          <w:spacing w:val="-17"/>
        </w:rPr>
        <w:t xml:space="preserve"> </w:t>
      </w:r>
      <w:r>
        <w:rPr>
          <w:b/>
        </w:rPr>
        <w:t>of</w:t>
      </w:r>
      <w:r>
        <w:rPr>
          <w:b/>
          <w:spacing w:val="-17"/>
        </w:rPr>
        <w:t xml:space="preserve"> </w:t>
      </w:r>
      <w:r>
        <w:rPr>
          <w:b/>
          <w:spacing w:val="-2"/>
        </w:rPr>
        <w:t>Interest</w:t>
      </w:r>
    </w:p>
    <w:p w14:paraId="1F72F646" w14:textId="77777777" w:rsidR="007C366B" w:rsidRDefault="007C366B">
      <w:pPr>
        <w:pStyle w:val="BodyText"/>
        <w:spacing w:before="4"/>
        <w:rPr>
          <w:rFonts w:ascii="Bookman Old Style"/>
          <w:b/>
          <w:sz w:val="42"/>
        </w:rPr>
      </w:pPr>
    </w:p>
    <w:p w14:paraId="4A8273AD" w14:textId="77777777" w:rsidR="007C366B" w:rsidRDefault="00771AB2">
      <w:pPr>
        <w:pStyle w:val="BodyText"/>
        <w:spacing w:line="271" w:lineRule="auto"/>
        <w:ind w:left="110" w:right="511"/>
      </w:pPr>
      <w:r>
        <w:rPr>
          <w:w w:val="105"/>
        </w:rPr>
        <w:t xml:space="preserve">As prescribed in </w:t>
      </w:r>
      <w:hyperlink r:id="rId13" w:anchor="DAFFARS_5309_507_2">
        <w:r>
          <w:rPr>
            <w:color w:val="27314A"/>
            <w:w w:val="105"/>
            <w:u w:val="single" w:color="27314A"/>
          </w:rPr>
          <w:t>DAFFARS 5309.507-2(a)</w:t>
        </w:r>
      </w:hyperlink>
      <w:r>
        <w:rPr>
          <w:w w:val="105"/>
        </w:rPr>
        <w:t>, insert the following clause, substantially as written, in</w:t>
      </w:r>
      <w:r>
        <w:rPr>
          <w:spacing w:val="40"/>
          <w:w w:val="105"/>
        </w:rPr>
        <w:t xml:space="preserve"> </w:t>
      </w:r>
      <w:r>
        <w:rPr>
          <w:w w:val="105"/>
        </w:rPr>
        <w:t>Section I:</w:t>
      </w:r>
    </w:p>
    <w:p w14:paraId="08CE6F91" w14:textId="77777777" w:rsidR="007C366B" w:rsidRDefault="007C366B">
      <w:pPr>
        <w:pStyle w:val="BodyText"/>
        <w:spacing w:before="1"/>
        <w:rPr>
          <w:sz w:val="21"/>
        </w:rPr>
      </w:pPr>
    </w:p>
    <w:p w14:paraId="33DFE5EE" w14:textId="77777777" w:rsidR="007C366B" w:rsidRDefault="00771AB2">
      <w:pPr>
        <w:pStyle w:val="BodyText"/>
        <w:spacing w:before="1"/>
        <w:ind w:left="110"/>
      </w:pPr>
      <w:r>
        <w:rPr>
          <w:w w:val="110"/>
        </w:rPr>
        <w:t>ORGANIZATIONAL</w:t>
      </w:r>
      <w:r>
        <w:rPr>
          <w:spacing w:val="18"/>
          <w:w w:val="110"/>
        </w:rPr>
        <w:t xml:space="preserve"> </w:t>
      </w:r>
      <w:r>
        <w:rPr>
          <w:w w:val="110"/>
        </w:rPr>
        <w:t>CONFLICT</w:t>
      </w:r>
      <w:r>
        <w:rPr>
          <w:spacing w:val="18"/>
          <w:w w:val="110"/>
        </w:rPr>
        <w:t xml:space="preserve"> </w:t>
      </w:r>
      <w:r>
        <w:rPr>
          <w:w w:val="110"/>
        </w:rPr>
        <w:t>OF</w:t>
      </w:r>
      <w:r>
        <w:rPr>
          <w:spacing w:val="18"/>
          <w:w w:val="110"/>
        </w:rPr>
        <w:t xml:space="preserve"> </w:t>
      </w:r>
      <w:r>
        <w:rPr>
          <w:w w:val="110"/>
        </w:rPr>
        <w:t>INTEREST</w:t>
      </w:r>
      <w:r>
        <w:rPr>
          <w:spacing w:val="18"/>
          <w:w w:val="110"/>
        </w:rPr>
        <w:t xml:space="preserve"> </w:t>
      </w:r>
      <w:r>
        <w:rPr>
          <w:w w:val="110"/>
        </w:rPr>
        <w:t>(JUL</w:t>
      </w:r>
      <w:r>
        <w:rPr>
          <w:spacing w:val="19"/>
          <w:w w:val="110"/>
        </w:rPr>
        <w:t xml:space="preserve"> </w:t>
      </w:r>
      <w:r>
        <w:rPr>
          <w:spacing w:val="-2"/>
          <w:w w:val="110"/>
        </w:rPr>
        <w:t>2023)</w:t>
      </w:r>
    </w:p>
    <w:p w14:paraId="61CDCEAD" w14:textId="77777777" w:rsidR="007C366B" w:rsidRDefault="007C366B">
      <w:pPr>
        <w:pStyle w:val="BodyText"/>
        <w:spacing w:before="10"/>
        <w:rPr>
          <w:sz w:val="23"/>
        </w:rPr>
      </w:pPr>
    </w:p>
    <w:p w14:paraId="47E11FFD" w14:textId="77777777" w:rsidR="007C366B" w:rsidRDefault="00771AB2">
      <w:pPr>
        <w:pStyle w:val="ListParagraph"/>
        <w:numPr>
          <w:ilvl w:val="0"/>
          <w:numId w:val="12"/>
        </w:numPr>
        <w:tabs>
          <w:tab w:val="left" w:pos="442"/>
        </w:tabs>
        <w:spacing w:line="271" w:lineRule="auto"/>
        <w:ind w:right="504" w:firstLine="0"/>
      </w:pPr>
      <w:r>
        <w:rPr>
          <w:w w:val="105"/>
        </w:rPr>
        <w:t>The following restrictions and definitions apply to prevent conflicting roles which may bias the Contractor's judgment or objectivity, or to preclude the Contractor from obtaining an unfair competitive advantage in concurrent or future acquisitions.</w:t>
      </w:r>
    </w:p>
    <w:p w14:paraId="6BB9E253" w14:textId="77777777" w:rsidR="007C366B" w:rsidRDefault="007C366B">
      <w:pPr>
        <w:pStyle w:val="BodyText"/>
        <w:spacing w:before="2"/>
        <w:rPr>
          <w:sz w:val="21"/>
        </w:rPr>
      </w:pPr>
    </w:p>
    <w:p w14:paraId="635F28DA" w14:textId="77777777" w:rsidR="007C366B" w:rsidRDefault="00771AB2">
      <w:pPr>
        <w:pStyle w:val="ListParagraph"/>
        <w:numPr>
          <w:ilvl w:val="1"/>
          <w:numId w:val="12"/>
        </w:numPr>
        <w:tabs>
          <w:tab w:val="left" w:pos="450"/>
        </w:tabs>
        <w:ind w:left="450" w:hanging="340"/>
      </w:pPr>
      <w:r>
        <w:rPr>
          <w:w w:val="105"/>
        </w:rPr>
        <w:t>Descriptions</w:t>
      </w:r>
      <w:r>
        <w:rPr>
          <w:spacing w:val="8"/>
          <w:w w:val="105"/>
        </w:rPr>
        <w:t xml:space="preserve"> </w:t>
      </w:r>
      <w:r>
        <w:rPr>
          <w:w w:val="105"/>
        </w:rPr>
        <w:t>or</w:t>
      </w:r>
      <w:r>
        <w:rPr>
          <w:spacing w:val="8"/>
          <w:w w:val="105"/>
        </w:rPr>
        <w:t xml:space="preserve"> </w:t>
      </w:r>
      <w:r>
        <w:rPr>
          <w:spacing w:val="-2"/>
          <w:w w:val="105"/>
        </w:rPr>
        <w:t>definitions:</w:t>
      </w:r>
    </w:p>
    <w:p w14:paraId="23DE523C" w14:textId="77777777" w:rsidR="007C366B" w:rsidRDefault="007C366B">
      <w:pPr>
        <w:pStyle w:val="BodyText"/>
        <w:spacing w:before="11"/>
        <w:rPr>
          <w:sz w:val="23"/>
        </w:rPr>
      </w:pPr>
    </w:p>
    <w:p w14:paraId="38D71208" w14:textId="77777777" w:rsidR="007C366B" w:rsidRDefault="00771AB2">
      <w:pPr>
        <w:pStyle w:val="BodyText"/>
        <w:spacing w:line="271" w:lineRule="auto"/>
        <w:ind w:left="110"/>
      </w:pPr>
      <w:r>
        <w:rPr>
          <w:w w:val="105"/>
        </w:rPr>
        <w:t>"Contractor" means the business entity receiving the award of this contract, its parents, affiliates,</w:t>
      </w:r>
      <w:r>
        <w:rPr>
          <w:spacing w:val="80"/>
          <w:w w:val="150"/>
        </w:rPr>
        <w:t xml:space="preserve"> </w:t>
      </w:r>
      <w:proofErr w:type="gramStart"/>
      <w:r>
        <w:rPr>
          <w:w w:val="105"/>
        </w:rPr>
        <w:t>divisions</w:t>
      </w:r>
      <w:proofErr w:type="gramEnd"/>
      <w:r>
        <w:rPr>
          <w:w w:val="105"/>
        </w:rPr>
        <w:t xml:space="preserve"> and subsidiaries.</w:t>
      </w:r>
    </w:p>
    <w:p w14:paraId="52E56223" w14:textId="77777777" w:rsidR="007C366B" w:rsidRDefault="007C366B">
      <w:pPr>
        <w:pStyle w:val="BodyText"/>
        <w:spacing w:before="1"/>
        <w:rPr>
          <w:sz w:val="21"/>
        </w:rPr>
      </w:pPr>
    </w:p>
    <w:p w14:paraId="4A821643" w14:textId="77777777" w:rsidR="007C366B" w:rsidRDefault="00771AB2">
      <w:pPr>
        <w:pStyle w:val="BodyText"/>
        <w:spacing w:line="271" w:lineRule="auto"/>
        <w:ind w:left="110" w:right="189"/>
      </w:pPr>
      <w:r>
        <w:rPr>
          <w:w w:val="105"/>
        </w:rPr>
        <w:t xml:space="preserve">"Development" means all efforts towards solution of </w:t>
      </w:r>
      <w:proofErr w:type="gramStart"/>
      <w:r>
        <w:rPr>
          <w:w w:val="105"/>
        </w:rPr>
        <w:t>broadly-defined</w:t>
      </w:r>
      <w:proofErr w:type="gramEnd"/>
      <w:r>
        <w:rPr>
          <w:w w:val="105"/>
        </w:rPr>
        <w:t xml:space="preserve"> problems. This may encompass research,</w:t>
      </w:r>
      <w:r>
        <w:rPr>
          <w:spacing w:val="36"/>
          <w:w w:val="105"/>
        </w:rPr>
        <w:t xml:space="preserve"> </w:t>
      </w:r>
      <w:r>
        <w:rPr>
          <w:w w:val="105"/>
        </w:rPr>
        <w:t>evaluating</w:t>
      </w:r>
      <w:r>
        <w:rPr>
          <w:spacing w:val="36"/>
          <w:w w:val="105"/>
        </w:rPr>
        <w:t xml:space="preserve"> </w:t>
      </w:r>
      <w:r>
        <w:rPr>
          <w:w w:val="105"/>
        </w:rPr>
        <w:t>technical</w:t>
      </w:r>
      <w:r>
        <w:rPr>
          <w:spacing w:val="36"/>
          <w:w w:val="105"/>
        </w:rPr>
        <w:t xml:space="preserve"> </w:t>
      </w:r>
      <w:r>
        <w:rPr>
          <w:w w:val="105"/>
        </w:rPr>
        <w:t>feasibility,</w:t>
      </w:r>
      <w:r>
        <w:rPr>
          <w:spacing w:val="36"/>
          <w:w w:val="105"/>
        </w:rPr>
        <w:t xml:space="preserve"> </w:t>
      </w:r>
      <w:r>
        <w:rPr>
          <w:w w:val="105"/>
        </w:rPr>
        <w:t>proof</w:t>
      </w:r>
      <w:r>
        <w:rPr>
          <w:spacing w:val="36"/>
          <w:w w:val="105"/>
        </w:rPr>
        <w:t xml:space="preserve"> </w:t>
      </w:r>
      <w:r>
        <w:rPr>
          <w:w w:val="105"/>
        </w:rPr>
        <w:t>of</w:t>
      </w:r>
      <w:r>
        <w:rPr>
          <w:spacing w:val="36"/>
          <w:w w:val="105"/>
        </w:rPr>
        <w:t xml:space="preserve"> </w:t>
      </w:r>
      <w:r>
        <w:rPr>
          <w:w w:val="105"/>
        </w:rPr>
        <w:t>design</w:t>
      </w:r>
      <w:r>
        <w:rPr>
          <w:spacing w:val="36"/>
          <w:w w:val="105"/>
        </w:rPr>
        <w:t xml:space="preserve"> </w:t>
      </w:r>
      <w:r>
        <w:rPr>
          <w:w w:val="105"/>
        </w:rPr>
        <w:t>and</w:t>
      </w:r>
      <w:r>
        <w:rPr>
          <w:spacing w:val="36"/>
          <w:w w:val="105"/>
        </w:rPr>
        <w:t xml:space="preserve"> </w:t>
      </w:r>
      <w:r>
        <w:rPr>
          <w:w w:val="105"/>
        </w:rPr>
        <w:t>test,</w:t>
      </w:r>
      <w:r>
        <w:rPr>
          <w:spacing w:val="36"/>
          <w:w w:val="105"/>
        </w:rPr>
        <w:t xml:space="preserve"> </w:t>
      </w:r>
      <w:r>
        <w:rPr>
          <w:w w:val="105"/>
        </w:rPr>
        <w:t>or</w:t>
      </w:r>
      <w:r>
        <w:rPr>
          <w:spacing w:val="36"/>
          <w:w w:val="105"/>
        </w:rPr>
        <w:t xml:space="preserve"> </w:t>
      </w:r>
      <w:r>
        <w:rPr>
          <w:w w:val="105"/>
        </w:rPr>
        <w:t>engineering</w:t>
      </w:r>
      <w:r>
        <w:rPr>
          <w:spacing w:val="36"/>
          <w:w w:val="105"/>
        </w:rPr>
        <w:t xml:space="preserve"> </w:t>
      </w:r>
      <w:r>
        <w:rPr>
          <w:w w:val="105"/>
        </w:rPr>
        <w:t>of</w:t>
      </w:r>
      <w:r>
        <w:rPr>
          <w:spacing w:val="36"/>
          <w:w w:val="105"/>
        </w:rPr>
        <w:t xml:space="preserve"> </w:t>
      </w:r>
      <w:r>
        <w:rPr>
          <w:w w:val="105"/>
        </w:rPr>
        <w:t>programs</w:t>
      </w:r>
      <w:r>
        <w:rPr>
          <w:spacing w:val="36"/>
          <w:w w:val="105"/>
        </w:rPr>
        <w:t xml:space="preserve"> </w:t>
      </w:r>
      <w:r>
        <w:rPr>
          <w:w w:val="105"/>
        </w:rPr>
        <w:t>not yet approved for acquisition or operation.</w:t>
      </w:r>
    </w:p>
    <w:p w14:paraId="07547A01" w14:textId="77777777" w:rsidR="007C366B" w:rsidRDefault="007C366B">
      <w:pPr>
        <w:pStyle w:val="BodyText"/>
        <w:spacing w:before="1"/>
        <w:rPr>
          <w:sz w:val="21"/>
        </w:rPr>
      </w:pPr>
    </w:p>
    <w:p w14:paraId="430BF200" w14:textId="77777777" w:rsidR="007C366B" w:rsidRDefault="00771AB2">
      <w:pPr>
        <w:pStyle w:val="BodyText"/>
        <w:spacing w:before="1" w:line="271" w:lineRule="auto"/>
        <w:ind w:left="110" w:right="511"/>
      </w:pPr>
      <w:r>
        <w:rPr>
          <w:w w:val="105"/>
        </w:rPr>
        <w:t xml:space="preserve">"Proprietary Information" means all information designated as proprietary in accordance with law and </w:t>
      </w:r>
      <w:proofErr w:type="gramStart"/>
      <w:r>
        <w:rPr>
          <w:w w:val="105"/>
        </w:rPr>
        <w:t>regulation, and</w:t>
      </w:r>
      <w:proofErr w:type="gramEnd"/>
      <w:r>
        <w:rPr>
          <w:w w:val="105"/>
        </w:rPr>
        <w:t xml:space="preserve"> held in confidence or disclosed under restriction to prevent uncontrolled distribution. Examples include limited or restricted data, trade secrets, sensitive financial</w:t>
      </w:r>
      <w:r>
        <w:rPr>
          <w:spacing w:val="40"/>
          <w:w w:val="105"/>
        </w:rPr>
        <w:t xml:space="preserve"> </w:t>
      </w:r>
      <w:r>
        <w:rPr>
          <w:w w:val="105"/>
        </w:rPr>
        <w:t xml:space="preserve">information, and computer software; and may appear in cost and pricing data or involve classified </w:t>
      </w:r>
      <w:r>
        <w:rPr>
          <w:spacing w:val="-2"/>
          <w:w w:val="105"/>
        </w:rPr>
        <w:t>information.</w:t>
      </w:r>
    </w:p>
    <w:p w14:paraId="5043CB0F" w14:textId="77777777" w:rsidR="007C366B" w:rsidRDefault="007C366B">
      <w:pPr>
        <w:pStyle w:val="BodyText"/>
        <w:spacing w:before="2"/>
        <w:rPr>
          <w:sz w:val="21"/>
        </w:rPr>
      </w:pPr>
    </w:p>
    <w:p w14:paraId="691ADA96" w14:textId="77777777" w:rsidR="007C366B" w:rsidRDefault="00771AB2">
      <w:pPr>
        <w:pStyle w:val="BodyText"/>
        <w:ind w:left="110"/>
      </w:pPr>
      <w:r>
        <w:rPr>
          <w:w w:val="105"/>
        </w:rPr>
        <w:t>"System"</w:t>
      </w:r>
      <w:r>
        <w:rPr>
          <w:spacing w:val="13"/>
          <w:w w:val="105"/>
        </w:rPr>
        <w:t xml:space="preserve"> </w:t>
      </w:r>
      <w:r>
        <w:rPr>
          <w:w w:val="105"/>
        </w:rPr>
        <w:t>means</w:t>
      </w:r>
      <w:r>
        <w:rPr>
          <w:spacing w:val="14"/>
          <w:w w:val="105"/>
        </w:rPr>
        <w:t xml:space="preserve"> </w:t>
      </w:r>
      <w:r>
        <w:rPr>
          <w:w w:val="105"/>
        </w:rPr>
        <w:t>the</w:t>
      </w:r>
      <w:r>
        <w:rPr>
          <w:spacing w:val="14"/>
          <w:w w:val="105"/>
        </w:rPr>
        <w:t xml:space="preserve"> </w:t>
      </w:r>
      <w:r>
        <w:rPr>
          <w:w w:val="105"/>
        </w:rPr>
        <w:t>system</w:t>
      </w:r>
      <w:r>
        <w:rPr>
          <w:spacing w:val="13"/>
          <w:w w:val="105"/>
        </w:rPr>
        <w:t xml:space="preserve"> </w:t>
      </w:r>
      <w:r>
        <w:rPr>
          <w:w w:val="105"/>
        </w:rPr>
        <w:t>that</w:t>
      </w:r>
      <w:r>
        <w:rPr>
          <w:spacing w:val="14"/>
          <w:w w:val="105"/>
        </w:rPr>
        <w:t xml:space="preserve"> </w:t>
      </w:r>
      <w:r>
        <w:rPr>
          <w:w w:val="105"/>
        </w:rPr>
        <w:t>is</w:t>
      </w:r>
      <w:r>
        <w:rPr>
          <w:spacing w:val="14"/>
          <w:w w:val="105"/>
        </w:rPr>
        <w:t xml:space="preserve"> </w:t>
      </w:r>
      <w:r>
        <w:rPr>
          <w:w w:val="105"/>
        </w:rPr>
        <w:t>the</w:t>
      </w:r>
      <w:r>
        <w:rPr>
          <w:spacing w:val="13"/>
          <w:w w:val="105"/>
        </w:rPr>
        <w:t xml:space="preserve"> </w:t>
      </w:r>
      <w:r>
        <w:rPr>
          <w:w w:val="105"/>
        </w:rPr>
        <w:t>subject</w:t>
      </w:r>
      <w:r>
        <w:rPr>
          <w:spacing w:val="14"/>
          <w:w w:val="105"/>
        </w:rPr>
        <w:t xml:space="preserve"> </w:t>
      </w:r>
      <w:r>
        <w:rPr>
          <w:w w:val="105"/>
        </w:rPr>
        <w:t>of</w:t>
      </w:r>
      <w:r>
        <w:rPr>
          <w:spacing w:val="14"/>
          <w:w w:val="105"/>
        </w:rPr>
        <w:t xml:space="preserve"> </w:t>
      </w:r>
      <w:r>
        <w:rPr>
          <w:w w:val="105"/>
        </w:rPr>
        <w:t>this</w:t>
      </w:r>
      <w:r>
        <w:rPr>
          <w:spacing w:val="14"/>
          <w:w w:val="105"/>
        </w:rPr>
        <w:t xml:space="preserve"> </w:t>
      </w:r>
      <w:r>
        <w:rPr>
          <w:spacing w:val="-2"/>
          <w:w w:val="105"/>
        </w:rPr>
        <w:t>contract.</w:t>
      </w:r>
    </w:p>
    <w:p w14:paraId="07459315" w14:textId="77777777" w:rsidR="007C366B" w:rsidRDefault="007C366B">
      <w:pPr>
        <w:pStyle w:val="BodyText"/>
        <w:spacing w:before="11"/>
        <w:rPr>
          <w:sz w:val="23"/>
        </w:rPr>
      </w:pPr>
    </w:p>
    <w:p w14:paraId="219897D4" w14:textId="77777777" w:rsidR="007C366B" w:rsidRDefault="00771AB2">
      <w:pPr>
        <w:pStyle w:val="BodyText"/>
        <w:ind w:left="110"/>
      </w:pPr>
      <w:r>
        <w:rPr>
          <w:w w:val="105"/>
        </w:rPr>
        <w:t>"System</w:t>
      </w:r>
      <w:r>
        <w:rPr>
          <w:spacing w:val="15"/>
          <w:w w:val="105"/>
        </w:rPr>
        <w:t xml:space="preserve"> </w:t>
      </w:r>
      <w:r>
        <w:rPr>
          <w:w w:val="105"/>
        </w:rPr>
        <w:t>Life"</w:t>
      </w:r>
      <w:r>
        <w:rPr>
          <w:spacing w:val="15"/>
          <w:w w:val="105"/>
        </w:rPr>
        <w:t xml:space="preserve"> </w:t>
      </w:r>
      <w:r>
        <w:rPr>
          <w:w w:val="105"/>
        </w:rPr>
        <w:t>means</w:t>
      </w:r>
      <w:r>
        <w:rPr>
          <w:spacing w:val="15"/>
          <w:w w:val="105"/>
        </w:rPr>
        <w:t xml:space="preserve"> </w:t>
      </w:r>
      <w:r>
        <w:rPr>
          <w:w w:val="105"/>
        </w:rPr>
        <w:t>all</w:t>
      </w:r>
      <w:r>
        <w:rPr>
          <w:spacing w:val="15"/>
          <w:w w:val="105"/>
        </w:rPr>
        <w:t xml:space="preserve"> </w:t>
      </w:r>
      <w:r>
        <w:rPr>
          <w:w w:val="105"/>
        </w:rPr>
        <w:t>phases</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system's</w:t>
      </w:r>
      <w:r>
        <w:rPr>
          <w:spacing w:val="16"/>
          <w:w w:val="105"/>
        </w:rPr>
        <w:t xml:space="preserve"> </w:t>
      </w:r>
      <w:r>
        <w:rPr>
          <w:w w:val="105"/>
        </w:rPr>
        <w:t>development,</w:t>
      </w:r>
      <w:r>
        <w:rPr>
          <w:spacing w:val="15"/>
          <w:w w:val="105"/>
        </w:rPr>
        <w:t xml:space="preserve"> </w:t>
      </w:r>
      <w:r>
        <w:rPr>
          <w:w w:val="105"/>
        </w:rPr>
        <w:t>production,</w:t>
      </w:r>
      <w:r>
        <w:rPr>
          <w:spacing w:val="15"/>
          <w:w w:val="105"/>
        </w:rPr>
        <w:t xml:space="preserve"> </w:t>
      </w:r>
      <w:r>
        <w:rPr>
          <w:w w:val="105"/>
        </w:rPr>
        <w:t>or</w:t>
      </w:r>
      <w:r>
        <w:rPr>
          <w:spacing w:val="15"/>
          <w:w w:val="105"/>
        </w:rPr>
        <w:t xml:space="preserve"> </w:t>
      </w:r>
      <w:r>
        <w:rPr>
          <w:spacing w:val="-2"/>
          <w:w w:val="105"/>
        </w:rPr>
        <w:t>support.</w:t>
      </w:r>
    </w:p>
    <w:p w14:paraId="6537F28F" w14:textId="77777777" w:rsidR="007C366B" w:rsidRDefault="007C366B">
      <w:pPr>
        <w:pStyle w:val="BodyText"/>
        <w:spacing w:before="11"/>
        <w:rPr>
          <w:sz w:val="23"/>
        </w:rPr>
      </w:pPr>
    </w:p>
    <w:p w14:paraId="4BB37851" w14:textId="77777777" w:rsidR="007C366B" w:rsidRDefault="00771AB2">
      <w:pPr>
        <w:pStyle w:val="BodyText"/>
        <w:spacing w:line="271" w:lineRule="auto"/>
        <w:ind w:left="110"/>
      </w:pPr>
      <w:r>
        <w:rPr>
          <w:w w:val="105"/>
        </w:rPr>
        <w:t xml:space="preserve">"Systems Engineering" means preparing specifications, </w:t>
      </w:r>
      <w:proofErr w:type="gramStart"/>
      <w:r>
        <w:rPr>
          <w:w w:val="105"/>
        </w:rPr>
        <w:t>identifying</w:t>
      </w:r>
      <w:proofErr w:type="gramEnd"/>
      <w:r>
        <w:rPr>
          <w:w w:val="105"/>
        </w:rPr>
        <w:t xml:space="preserve"> and resolving interface problems,</w:t>
      </w:r>
      <w:r>
        <w:rPr>
          <w:spacing w:val="80"/>
          <w:w w:val="105"/>
        </w:rPr>
        <w:t xml:space="preserve"> </w:t>
      </w:r>
      <w:r>
        <w:rPr>
          <w:w w:val="105"/>
        </w:rPr>
        <w:t>developing</w:t>
      </w:r>
      <w:r>
        <w:rPr>
          <w:spacing w:val="40"/>
          <w:w w:val="105"/>
        </w:rPr>
        <w:t xml:space="preserve"> </w:t>
      </w:r>
      <w:r>
        <w:rPr>
          <w:w w:val="105"/>
        </w:rPr>
        <w:t>test</w:t>
      </w:r>
      <w:r>
        <w:rPr>
          <w:spacing w:val="40"/>
          <w:w w:val="105"/>
        </w:rPr>
        <w:t xml:space="preserve"> </w:t>
      </w:r>
      <w:r>
        <w:rPr>
          <w:w w:val="105"/>
        </w:rPr>
        <w:t>requirements,</w:t>
      </w:r>
      <w:r>
        <w:rPr>
          <w:spacing w:val="40"/>
          <w:w w:val="105"/>
        </w:rPr>
        <w:t xml:space="preserve"> </w:t>
      </w:r>
      <w:r>
        <w:rPr>
          <w:w w:val="105"/>
        </w:rPr>
        <w:t>evaluating</w:t>
      </w:r>
      <w:r>
        <w:rPr>
          <w:spacing w:val="40"/>
          <w:w w:val="105"/>
        </w:rPr>
        <w:t xml:space="preserve"> </w:t>
      </w:r>
      <w:r>
        <w:rPr>
          <w:w w:val="105"/>
        </w:rPr>
        <w:t>test</w:t>
      </w:r>
      <w:r>
        <w:rPr>
          <w:spacing w:val="40"/>
          <w:w w:val="105"/>
        </w:rPr>
        <w:t xml:space="preserve"> </w:t>
      </w:r>
      <w:r>
        <w:rPr>
          <w:w w:val="105"/>
        </w:rPr>
        <w:t>data,</w:t>
      </w:r>
      <w:r>
        <w:rPr>
          <w:spacing w:val="40"/>
          <w:w w:val="105"/>
        </w:rPr>
        <w:t xml:space="preserve"> </w:t>
      </w:r>
      <w:r>
        <w:rPr>
          <w:w w:val="105"/>
        </w:rPr>
        <w:t>and</w:t>
      </w:r>
      <w:r>
        <w:rPr>
          <w:spacing w:val="40"/>
          <w:w w:val="105"/>
        </w:rPr>
        <w:t xml:space="preserve"> </w:t>
      </w:r>
      <w:r>
        <w:rPr>
          <w:w w:val="105"/>
        </w:rPr>
        <w:t>supervising</w:t>
      </w:r>
      <w:r>
        <w:rPr>
          <w:spacing w:val="40"/>
          <w:w w:val="105"/>
        </w:rPr>
        <w:t xml:space="preserve"> </w:t>
      </w:r>
      <w:r>
        <w:rPr>
          <w:w w:val="105"/>
        </w:rPr>
        <w:t>design.</w:t>
      </w:r>
    </w:p>
    <w:p w14:paraId="6DFB9E20" w14:textId="77777777" w:rsidR="007C366B" w:rsidRDefault="007C366B">
      <w:pPr>
        <w:pStyle w:val="BodyText"/>
        <w:spacing w:before="1"/>
        <w:rPr>
          <w:sz w:val="21"/>
        </w:rPr>
      </w:pPr>
    </w:p>
    <w:p w14:paraId="3B828810" w14:textId="77777777" w:rsidR="007C366B" w:rsidRDefault="00771AB2">
      <w:pPr>
        <w:pStyle w:val="BodyText"/>
        <w:spacing w:line="271" w:lineRule="auto"/>
        <w:ind w:left="110"/>
      </w:pPr>
      <w:r>
        <w:rPr>
          <w:w w:val="105"/>
        </w:rPr>
        <w:t>"Technical Direction" means developing work statements, determining parameters, directing other</w:t>
      </w:r>
      <w:r>
        <w:rPr>
          <w:spacing w:val="40"/>
          <w:w w:val="105"/>
        </w:rPr>
        <w:t xml:space="preserve"> </w:t>
      </w:r>
      <w:r>
        <w:rPr>
          <w:w w:val="105"/>
        </w:rPr>
        <w:t>Contractors' operations, or resolving technical controversies.</w:t>
      </w:r>
    </w:p>
    <w:p w14:paraId="70DF9E56" w14:textId="77777777" w:rsidR="007C366B" w:rsidRDefault="007C366B">
      <w:pPr>
        <w:pStyle w:val="BodyText"/>
        <w:spacing w:before="1"/>
        <w:rPr>
          <w:sz w:val="21"/>
        </w:rPr>
      </w:pPr>
    </w:p>
    <w:p w14:paraId="595451F4" w14:textId="77777777" w:rsidR="007C366B" w:rsidRDefault="00771AB2">
      <w:pPr>
        <w:pStyle w:val="ListParagraph"/>
        <w:numPr>
          <w:ilvl w:val="1"/>
          <w:numId w:val="12"/>
        </w:numPr>
        <w:tabs>
          <w:tab w:val="left" w:pos="450"/>
        </w:tabs>
        <w:spacing w:line="271" w:lineRule="auto"/>
        <w:ind w:left="110" w:right="214" w:firstLine="0"/>
      </w:pPr>
      <w:r>
        <w:rPr>
          <w:w w:val="105"/>
        </w:rPr>
        <w:t>Restrictions:</w:t>
      </w:r>
      <w:r>
        <w:rPr>
          <w:spacing w:val="33"/>
          <w:w w:val="105"/>
        </w:rPr>
        <w:t xml:space="preserve"> </w:t>
      </w:r>
      <w:r>
        <w:rPr>
          <w:w w:val="105"/>
        </w:rPr>
        <w:t>The</w:t>
      </w:r>
      <w:r>
        <w:rPr>
          <w:spacing w:val="33"/>
          <w:w w:val="105"/>
        </w:rPr>
        <w:t xml:space="preserve"> </w:t>
      </w:r>
      <w:r>
        <w:rPr>
          <w:w w:val="105"/>
        </w:rPr>
        <w:t>Contractor</w:t>
      </w:r>
      <w:r>
        <w:rPr>
          <w:spacing w:val="33"/>
          <w:w w:val="105"/>
        </w:rPr>
        <w:t xml:space="preserve"> </w:t>
      </w:r>
      <w:r>
        <w:rPr>
          <w:w w:val="105"/>
        </w:rPr>
        <w:t>shall</w:t>
      </w:r>
      <w:r>
        <w:rPr>
          <w:spacing w:val="33"/>
          <w:w w:val="105"/>
        </w:rPr>
        <w:t xml:space="preserve"> </w:t>
      </w:r>
      <w:r>
        <w:rPr>
          <w:w w:val="105"/>
        </w:rPr>
        <w:t>perform</w:t>
      </w:r>
      <w:r>
        <w:rPr>
          <w:spacing w:val="33"/>
          <w:w w:val="105"/>
        </w:rPr>
        <w:t xml:space="preserve"> </w:t>
      </w:r>
      <w:r>
        <w:rPr>
          <w:w w:val="105"/>
        </w:rPr>
        <w:t>systems</w:t>
      </w:r>
      <w:r>
        <w:rPr>
          <w:spacing w:val="33"/>
          <w:w w:val="105"/>
        </w:rPr>
        <w:t xml:space="preserve"> </w:t>
      </w:r>
      <w:r>
        <w:rPr>
          <w:w w:val="105"/>
        </w:rPr>
        <w:t>engineering</w:t>
      </w:r>
      <w:r>
        <w:rPr>
          <w:spacing w:val="33"/>
          <w:w w:val="105"/>
        </w:rPr>
        <w:t xml:space="preserve"> </w:t>
      </w:r>
      <w:r>
        <w:rPr>
          <w:w w:val="105"/>
        </w:rPr>
        <w:t>and/or</w:t>
      </w:r>
      <w:r>
        <w:rPr>
          <w:spacing w:val="33"/>
          <w:w w:val="105"/>
        </w:rPr>
        <w:t xml:space="preserve"> </w:t>
      </w:r>
      <w:r>
        <w:rPr>
          <w:w w:val="105"/>
        </w:rPr>
        <w:t>technical</w:t>
      </w:r>
      <w:r>
        <w:rPr>
          <w:spacing w:val="33"/>
          <w:w w:val="105"/>
        </w:rPr>
        <w:t xml:space="preserve"> </w:t>
      </w:r>
      <w:proofErr w:type="gramStart"/>
      <w:r>
        <w:rPr>
          <w:w w:val="105"/>
        </w:rPr>
        <w:t>direction,</w:t>
      </w:r>
      <w:r>
        <w:rPr>
          <w:spacing w:val="33"/>
          <w:w w:val="105"/>
        </w:rPr>
        <w:t xml:space="preserve"> </w:t>
      </w:r>
      <w:r>
        <w:rPr>
          <w:w w:val="105"/>
        </w:rPr>
        <w:t>but</w:t>
      </w:r>
      <w:proofErr w:type="gramEnd"/>
      <w:r>
        <w:rPr>
          <w:w w:val="105"/>
        </w:rPr>
        <w:t xml:space="preserve"> will not have overall contractual responsibility for the system's development, integration, assembly</w:t>
      </w:r>
      <w:r>
        <w:rPr>
          <w:spacing w:val="40"/>
          <w:w w:val="105"/>
        </w:rPr>
        <w:t xml:space="preserve"> </w:t>
      </w:r>
      <w:r>
        <w:rPr>
          <w:w w:val="105"/>
        </w:rPr>
        <w:t>and</w:t>
      </w:r>
      <w:r>
        <w:rPr>
          <w:spacing w:val="32"/>
          <w:w w:val="105"/>
        </w:rPr>
        <w:t xml:space="preserve"> </w:t>
      </w:r>
      <w:r>
        <w:rPr>
          <w:w w:val="105"/>
        </w:rPr>
        <w:t>checkout,</w:t>
      </w:r>
      <w:r>
        <w:rPr>
          <w:spacing w:val="32"/>
          <w:w w:val="105"/>
        </w:rPr>
        <w:t xml:space="preserve"> </w:t>
      </w:r>
      <w:r>
        <w:rPr>
          <w:w w:val="105"/>
        </w:rPr>
        <w:t>or</w:t>
      </w:r>
      <w:r>
        <w:rPr>
          <w:spacing w:val="32"/>
          <w:w w:val="105"/>
        </w:rPr>
        <w:t xml:space="preserve"> </w:t>
      </w:r>
      <w:r>
        <w:rPr>
          <w:w w:val="105"/>
        </w:rPr>
        <w:t>production.</w:t>
      </w:r>
      <w:r>
        <w:rPr>
          <w:spacing w:val="32"/>
          <w:w w:val="105"/>
        </w:rPr>
        <w:t xml:space="preserve"> </w:t>
      </w:r>
      <w:r>
        <w:rPr>
          <w:w w:val="105"/>
        </w:rPr>
        <w:t>The</w:t>
      </w:r>
      <w:r>
        <w:rPr>
          <w:spacing w:val="32"/>
          <w:w w:val="105"/>
        </w:rPr>
        <w:t xml:space="preserve"> </w:t>
      </w:r>
      <w:r>
        <w:rPr>
          <w:w w:val="105"/>
        </w:rPr>
        <w:t>parties</w:t>
      </w:r>
      <w:r>
        <w:rPr>
          <w:spacing w:val="32"/>
          <w:w w:val="105"/>
        </w:rPr>
        <w:t xml:space="preserve"> </w:t>
      </w:r>
      <w:r>
        <w:rPr>
          <w:w w:val="105"/>
        </w:rPr>
        <w:t>recognize</w:t>
      </w:r>
      <w:r>
        <w:rPr>
          <w:spacing w:val="32"/>
          <w:w w:val="105"/>
        </w:rPr>
        <w:t xml:space="preserve"> </w:t>
      </w:r>
      <w:r>
        <w:rPr>
          <w:w w:val="105"/>
        </w:rPr>
        <w:t>that</w:t>
      </w:r>
      <w:r>
        <w:rPr>
          <w:spacing w:val="32"/>
          <w:w w:val="105"/>
        </w:rPr>
        <w:t xml:space="preserve"> </w:t>
      </w:r>
      <w:r>
        <w:rPr>
          <w:w w:val="105"/>
        </w:rPr>
        <w:t>the</w:t>
      </w:r>
      <w:r>
        <w:rPr>
          <w:spacing w:val="32"/>
          <w:w w:val="105"/>
        </w:rPr>
        <w:t xml:space="preserve"> </w:t>
      </w:r>
      <w:r>
        <w:rPr>
          <w:w w:val="105"/>
        </w:rPr>
        <w:t>Contractor</w:t>
      </w:r>
      <w:r>
        <w:rPr>
          <w:spacing w:val="32"/>
          <w:w w:val="105"/>
        </w:rPr>
        <w:t xml:space="preserve"> </w:t>
      </w:r>
      <w:r>
        <w:rPr>
          <w:w w:val="105"/>
        </w:rPr>
        <w:t>shall</w:t>
      </w:r>
      <w:r>
        <w:rPr>
          <w:spacing w:val="32"/>
          <w:w w:val="105"/>
        </w:rPr>
        <w:t xml:space="preserve"> </w:t>
      </w:r>
      <w:r>
        <w:rPr>
          <w:w w:val="105"/>
        </w:rPr>
        <w:t>occupy</w:t>
      </w:r>
      <w:r>
        <w:rPr>
          <w:spacing w:val="32"/>
          <w:w w:val="105"/>
        </w:rPr>
        <w:t xml:space="preserve"> </w:t>
      </w:r>
      <w:r>
        <w:rPr>
          <w:w w:val="105"/>
        </w:rPr>
        <w:t>a</w:t>
      </w:r>
      <w:r>
        <w:rPr>
          <w:spacing w:val="32"/>
          <w:w w:val="105"/>
        </w:rPr>
        <w:t xml:space="preserve"> </w:t>
      </w:r>
      <w:r>
        <w:rPr>
          <w:w w:val="105"/>
        </w:rPr>
        <w:t>highly influential and responsible position in determining the system's basic concepts and supervising their execution by other Contractors. The Contractor's judgment and recommendations must be objective,</w:t>
      </w:r>
      <w:r>
        <w:rPr>
          <w:spacing w:val="40"/>
          <w:w w:val="105"/>
        </w:rPr>
        <w:t xml:space="preserve"> </w:t>
      </w:r>
      <w:r>
        <w:rPr>
          <w:w w:val="105"/>
        </w:rPr>
        <w:t>impartial, and independent. To avoid the prospect of the Contractor's judgment or recommendations being influenced by its own products or capabilities, it is agreed that the Contractor is precluded for</w:t>
      </w:r>
      <w:r>
        <w:rPr>
          <w:spacing w:val="80"/>
          <w:w w:val="105"/>
        </w:rPr>
        <w:t xml:space="preserve"> </w:t>
      </w:r>
      <w:r>
        <w:rPr>
          <w:w w:val="105"/>
        </w:rPr>
        <w:t>the life of the system from award of a DoD contract to supply the system or any of its major</w:t>
      </w:r>
      <w:r>
        <w:rPr>
          <w:spacing w:val="40"/>
          <w:w w:val="105"/>
        </w:rPr>
        <w:t xml:space="preserve"> </w:t>
      </w:r>
      <w:r>
        <w:rPr>
          <w:w w:val="105"/>
        </w:rPr>
        <w:t>components,</w:t>
      </w:r>
      <w:r>
        <w:rPr>
          <w:spacing w:val="24"/>
          <w:w w:val="105"/>
        </w:rPr>
        <w:t xml:space="preserve"> </w:t>
      </w:r>
      <w:r>
        <w:rPr>
          <w:w w:val="105"/>
        </w:rPr>
        <w:t>and</w:t>
      </w:r>
      <w:r>
        <w:rPr>
          <w:spacing w:val="24"/>
          <w:w w:val="105"/>
        </w:rPr>
        <w:t xml:space="preserve"> </w:t>
      </w:r>
      <w:r>
        <w:rPr>
          <w:w w:val="105"/>
        </w:rPr>
        <w:t>from</w:t>
      </w:r>
      <w:r>
        <w:rPr>
          <w:spacing w:val="24"/>
          <w:w w:val="105"/>
        </w:rPr>
        <w:t xml:space="preserve"> </w:t>
      </w:r>
      <w:r>
        <w:rPr>
          <w:w w:val="105"/>
        </w:rPr>
        <w:t>acting</w:t>
      </w:r>
      <w:r>
        <w:rPr>
          <w:spacing w:val="24"/>
          <w:w w:val="105"/>
        </w:rPr>
        <w:t xml:space="preserve"> </w:t>
      </w:r>
      <w:r>
        <w:rPr>
          <w:w w:val="105"/>
        </w:rPr>
        <w:t>as</w:t>
      </w:r>
      <w:r>
        <w:rPr>
          <w:spacing w:val="24"/>
          <w:w w:val="105"/>
        </w:rPr>
        <w:t xml:space="preserve"> </w:t>
      </w:r>
      <w:r>
        <w:rPr>
          <w:w w:val="105"/>
        </w:rPr>
        <w:t>a</w:t>
      </w:r>
      <w:r>
        <w:rPr>
          <w:spacing w:val="24"/>
          <w:w w:val="105"/>
        </w:rPr>
        <w:t xml:space="preserve"> </w:t>
      </w:r>
      <w:r>
        <w:rPr>
          <w:w w:val="105"/>
        </w:rPr>
        <w:t>subcontractor</w:t>
      </w:r>
      <w:r>
        <w:rPr>
          <w:spacing w:val="24"/>
          <w:w w:val="105"/>
        </w:rPr>
        <w:t xml:space="preserve"> </w:t>
      </w:r>
      <w:r>
        <w:rPr>
          <w:w w:val="105"/>
        </w:rPr>
        <w:t>or</w:t>
      </w:r>
      <w:r>
        <w:rPr>
          <w:spacing w:val="24"/>
          <w:w w:val="105"/>
        </w:rPr>
        <w:t xml:space="preserve"> </w:t>
      </w:r>
      <w:r>
        <w:rPr>
          <w:w w:val="105"/>
        </w:rPr>
        <w:t>consultant</w:t>
      </w:r>
      <w:r>
        <w:rPr>
          <w:spacing w:val="24"/>
          <w:w w:val="105"/>
        </w:rPr>
        <w:t xml:space="preserve"> </w:t>
      </w:r>
      <w:r>
        <w:rPr>
          <w:w w:val="105"/>
        </w:rPr>
        <w:t>to</w:t>
      </w:r>
      <w:r>
        <w:rPr>
          <w:spacing w:val="24"/>
          <w:w w:val="105"/>
        </w:rPr>
        <w:t xml:space="preserve"> </w:t>
      </w:r>
      <w:r>
        <w:rPr>
          <w:w w:val="105"/>
        </w:rPr>
        <w:t>a</w:t>
      </w:r>
      <w:r>
        <w:rPr>
          <w:spacing w:val="24"/>
          <w:w w:val="105"/>
        </w:rPr>
        <w:t xml:space="preserve"> </w:t>
      </w:r>
      <w:r>
        <w:rPr>
          <w:w w:val="105"/>
        </w:rPr>
        <w:t>DoD</w:t>
      </w:r>
      <w:r>
        <w:rPr>
          <w:spacing w:val="24"/>
          <w:w w:val="105"/>
        </w:rPr>
        <w:t xml:space="preserve"> </w:t>
      </w:r>
      <w:r>
        <w:rPr>
          <w:w w:val="105"/>
        </w:rPr>
        <w:t>supplier</w:t>
      </w:r>
      <w:r>
        <w:rPr>
          <w:spacing w:val="24"/>
          <w:w w:val="105"/>
        </w:rPr>
        <w:t xml:space="preserve"> </w:t>
      </w:r>
      <w:r>
        <w:rPr>
          <w:w w:val="105"/>
        </w:rPr>
        <w:t>for</w:t>
      </w:r>
      <w:r>
        <w:rPr>
          <w:spacing w:val="24"/>
          <w:w w:val="105"/>
        </w:rPr>
        <w:t xml:space="preserve"> </w:t>
      </w:r>
      <w:r>
        <w:rPr>
          <w:w w:val="105"/>
        </w:rPr>
        <w:t>the</w:t>
      </w:r>
      <w:r>
        <w:rPr>
          <w:spacing w:val="24"/>
          <w:w w:val="105"/>
        </w:rPr>
        <w:t xml:space="preserve"> </w:t>
      </w:r>
      <w:r>
        <w:rPr>
          <w:w w:val="105"/>
        </w:rPr>
        <w:t>system</w:t>
      </w:r>
      <w:r>
        <w:rPr>
          <w:spacing w:val="24"/>
          <w:w w:val="105"/>
        </w:rPr>
        <w:t xml:space="preserve"> </w:t>
      </w:r>
      <w:r>
        <w:rPr>
          <w:w w:val="105"/>
        </w:rPr>
        <w:t>or any of its major components.</w:t>
      </w:r>
    </w:p>
    <w:p w14:paraId="44E871BC" w14:textId="77777777" w:rsidR="007C366B" w:rsidRDefault="007C366B">
      <w:pPr>
        <w:pStyle w:val="BodyText"/>
        <w:spacing w:before="5"/>
        <w:rPr>
          <w:sz w:val="21"/>
        </w:rPr>
      </w:pPr>
    </w:p>
    <w:p w14:paraId="6D1933A0" w14:textId="77777777" w:rsidR="007C366B" w:rsidRDefault="00771AB2">
      <w:pPr>
        <w:pStyle w:val="BodyText"/>
        <w:ind w:left="110"/>
      </w:pPr>
      <w:r>
        <w:rPr>
          <w:w w:val="105"/>
        </w:rPr>
        <w:t>(End</w:t>
      </w:r>
      <w:r>
        <w:rPr>
          <w:spacing w:val="8"/>
          <w:w w:val="105"/>
        </w:rPr>
        <w:t xml:space="preserve"> </w:t>
      </w:r>
      <w:r>
        <w:rPr>
          <w:w w:val="105"/>
        </w:rPr>
        <w:t>of</w:t>
      </w:r>
      <w:r>
        <w:rPr>
          <w:spacing w:val="8"/>
          <w:w w:val="105"/>
        </w:rPr>
        <w:t xml:space="preserve"> </w:t>
      </w:r>
      <w:r>
        <w:rPr>
          <w:spacing w:val="-2"/>
          <w:w w:val="105"/>
        </w:rPr>
        <w:t>clause)</w:t>
      </w:r>
    </w:p>
    <w:p w14:paraId="144A5D23" w14:textId="77777777" w:rsidR="007C366B" w:rsidRDefault="007C366B">
      <w:pPr>
        <w:pStyle w:val="BodyText"/>
        <w:spacing w:before="2"/>
        <w:rPr>
          <w:sz w:val="24"/>
        </w:rPr>
      </w:pPr>
    </w:p>
    <w:p w14:paraId="3F0A6A1D" w14:textId="77777777" w:rsidR="007C366B" w:rsidRDefault="00771AB2">
      <w:pPr>
        <w:pStyle w:val="BodyText"/>
        <w:spacing w:line="271" w:lineRule="auto"/>
        <w:ind w:left="110" w:right="387"/>
      </w:pPr>
      <w:r>
        <w:rPr>
          <w:rFonts w:ascii="Bookman Old Style"/>
          <w:b/>
          <w:w w:val="105"/>
        </w:rPr>
        <w:t>ALTERNATE</w:t>
      </w:r>
      <w:r>
        <w:rPr>
          <w:rFonts w:ascii="Bookman Old Style"/>
          <w:b/>
          <w:spacing w:val="-12"/>
          <w:w w:val="105"/>
        </w:rPr>
        <w:t xml:space="preserve"> </w:t>
      </w:r>
      <w:r>
        <w:rPr>
          <w:rFonts w:ascii="Bookman Old Style"/>
          <w:b/>
          <w:w w:val="105"/>
        </w:rPr>
        <w:t>I</w:t>
      </w:r>
      <w:r>
        <w:rPr>
          <w:rFonts w:ascii="Bookman Old Style"/>
          <w:b/>
          <w:spacing w:val="-12"/>
          <w:w w:val="105"/>
        </w:rPr>
        <w:t xml:space="preserve"> </w:t>
      </w:r>
      <w:r>
        <w:rPr>
          <w:rFonts w:ascii="Bookman Old Style"/>
          <w:b/>
          <w:w w:val="105"/>
        </w:rPr>
        <w:t>(JUL</w:t>
      </w:r>
      <w:r>
        <w:rPr>
          <w:rFonts w:ascii="Bookman Old Style"/>
          <w:b/>
          <w:spacing w:val="-12"/>
          <w:w w:val="105"/>
        </w:rPr>
        <w:t xml:space="preserve"> </w:t>
      </w:r>
      <w:r>
        <w:rPr>
          <w:rFonts w:ascii="Bookman Old Style"/>
          <w:b/>
          <w:w w:val="105"/>
        </w:rPr>
        <w:t>2023).</w:t>
      </w:r>
      <w:r>
        <w:rPr>
          <w:rFonts w:ascii="Bookman Old Style"/>
          <w:b/>
          <w:spacing w:val="-18"/>
          <w:w w:val="105"/>
        </w:rPr>
        <w:t xml:space="preserve"> </w:t>
      </w:r>
      <w:r>
        <w:rPr>
          <w:w w:val="105"/>
        </w:rPr>
        <w:t xml:space="preserve">As prescribed in </w:t>
      </w:r>
      <w:hyperlink r:id="rId14" w:anchor="DAFFARS_5309_507_2">
        <w:r>
          <w:rPr>
            <w:color w:val="27314A"/>
            <w:w w:val="105"/>
            <w:u w:val="single" w:color="27314A"/>
          </w:rPr>
          <w:t>DAFFARS 5309.507-2(a)(2)</w:t>
        </w:r>
      </w:hyperlink>
      <w:r>
        <w:rPr>
          <w:w w:val="105"/>
        </w:rPr>
        <w:t>, either substitute paragraph (a)(2) of the basic clause with one or both of the following paragraphs, or use one or both</w:t>
      </w:r>
      <w:r>
        <w:rPr>
          <w:spacing w:val="80"/>
          <w:w w:val="105"/>
        </w:rPr>
        <w:t xml:space="preserve"> </w:t>
      </w:r>
      <w:r>
        <w:rPr>
          <w:w w:val="105"/>
        </w:rPr>
        <w:t>in</w:t>
      </w:r>
      <w:r>
        <w:rPr>
          <w:spacing w:val="30"/>
          <w:w w:val="105"/>
        </w:rPr>
        <w:t xml:space="preserve"> </w:t>
      </w:r>
      <w:r>
        <w:rPr>
          <w:w w:val="105"/>
        </w:rPr>
        <w:t>addition</w:t>
      </w:r>
      <w:r>
        <w:rPr>
          <w:spacing w:val="30"/>
          <w:w w:val="105"/>
        </w:rPr>
        <w:t xml:space="preserve"> </w:t>
      </w:r>
      <w:r>
        <w:rPr>
          <w:w w:val="105"/>
        </w:rPr>
        <w:t>to</w:t>
      </w:r>
      <w:r>
        <w:rPr>
          <w:spacing w:val="30"/>
          <w:w w:val="105"/>
        </w:rPr>
        <w:t xml:space="preserve"> </w:t>
      </w:r>
      <w:r>
        <w:rPr>
          <w:w w:val="105"/>
        </w:rPr>
        <w:t>the</w:t>
      </w:r>
      <w:r>
        <w:rPr>
          <w:spacing w:val="30"/>
          <w:w w:val="105"/>
        </w:rPr>
        <w:t xml:space="preserve"> </w:t>
      </w:r>
      <w:r>
        <w:rPr>
          <w:w w:val="105"/>
        </w:rPr>
        <w:t>basic</w:t>
      </w:r>
      <w:r>
        <w:rPr>
          <w:spacing w:val="30"/>
          <w:w w:val="105"/>
        </w:rPr>
        <w:t xml:space="preserve"> </w:t>
      </w:r>
      <w:r>
        <w:rPr>
          <w:w w:val="105"/>
        </w:rPr>
        <w:t>paragraph</w:t>
      </w:r>
      <w:r>
        <w:rPr>
          <w:spacing w:val="30"/>
          <w:w w:val="105"/>
        </w:rPr>
        <w:t xml:space="preserve"> </w:t>
      </w:r>
      <w:r>
        <w:rPr>
          <w:w w:val="105"/>
        </w:rPr>
        <w:t>(a)(2).</w:t>
      </w:r>
      <w:r>
        <w:rPr>
          <w:spacing w:val="30"/>
          <w:w w:val="105"/>
        </w:rPr>
        <w:t xml:space="preserve"> </w:t>
      </w:r>
      <w:r>
        <w:rPr>
          <w:w w:val="105"/>
        </w:rPr>
        <w:t>Use</w:t>
      </w:r>
      <w:r>
        <w:rPr>
          <w:spacing w:val="30"/>
          <w:w w:val="105"/>
        </w:rPr>
        <w:t xml:space="preserve"> </w:t>
      </w:r>
      <w:r>
        <w:rPr>
          <w:w w:val="105"/>
        </w:rPr>
        <w:t>these</w:t>
      </w:r>
      <w:r>
        <w:rPr>
          <w:spacing w:val="30"/>
          <w:w w:val="105"/>
        </w:rPr>
        <w:t xml:space="preserve"> </w:t>
      </w:r>
      <w:r>
        <w:rPr>
          <w:w w:val="105"/>
        </w:rPr>
        <w:t>paragraphs</w:t>
      </w:r>
      <w:r>
        <w:rPr>
          <w:spacing w:val="30"/>
          <w:w w:val="105"/>
        </w:rPr>
        <w:t xml:space="preserve"> </w:t>
      </w:r>
      <w:r>
        <w:rPr>
          <w:w w:val="105"/>
        </w:rPr>
        <w:t>substantially</w:t>
      </w:r>
      <w:r>
        <w:rPr>
          <w:spacing w:val="30"/>
          <w:w w:val="105"/>
        </w:rPr>
        <w:t xml:space="preserve"> </w:t>
      </w:r>
      <w:r>
        <w:rPr>
          <w:w w:val="105"/>
        </w:rPr>
        <w:t>as</w:t>
      </w:r>
      <w:r>
        <w:rPr>
          <w:spacing w:val="30"/>
          <w:w w:val="105"/>
        </w:rPr>
        <w:t xml:space="preserve"> </w:t>
      </w:r>
      <w:r>
        <w:rPr>
          <w:w w:val="105"/>
        </w:rPr>
        <w:t>written.</w:t>
      </w:r>
    </w:p>
    <w:p w14:paraId="738610EB" w14:textId="77777777" w:rsidR="007C366B" w:rsidRDefault="007C366B">
      <w:pPr>
        <w:spacing w:line="271" w:lineRule="auto"/>
        <w:sectPr w:rsidR="007C366B" w:rsidSect="00935161">
          <w:pgSz w:w="11910" w:h="16840"/>
          <w:pgMar w:top="840" w:right="680" w:bottom="280" w:left="740" w:header="720" w:footer="720" w:gutter="0"/>
          <w:cols w:space="720"/>
        </w:sectPr>
      </w:pPr>
    </w:p>
    <w:p w14:paraId="1B0B918E" w14:textId="77777777" w:rsidR="007C366B" w:rsidRDefault="00771AB2">
      <w:pPr>
        <w:pStyle w:val="BodyText"/>
        <w:spacing w:before="82" w:line="271" w:lineRule="auto"/>
        <w:ind w:left="110" w:right="511"/>
      </w:pPr>
      <w:r>
        <w:rPr>
          <w:w w:val="105"/>
        </w:rPr>
        <w:lastRenderedPageBreak/>
        <w:t>(a)(2)(i) The Contractor shall prepare and submit complete specifications for non-developmental items to be used in a competitive acquisition. The Contractor shall not furnish these items to the</w:t>
      </w:r>
      <w:r>
        <w:rPr>
          <w:spacing w:val="40"/>
          <w:w w:val="105"/>
        </w:rPr>
        <w:t xml:space="preserve"> </w:t>
      </w:r>
      <w:r>
        <w:rPr>
          <w:w w:val="105"/>
        </w:rPr>
        <w:t>DoD, either as a prime or subcontractor, for the duration of the initial production contract plus</w:t>
      </w:r>
      <w:r>
        <w:rPr>
          <w:spacing w:val="40"/>
          <w:w w:val="105"/>
        </w:rPr>
        <w:t xml:space="preserve"> </w:t>
      </w:r>
      <w:r>
        <w:rPr>
          <w:w w:val="105"/>
        </w:rPr>
        <w:t xml:space="preserve">(insert a specific </w:t>
      </w:r>
      <w:proofErr w:type="gramStart"/>
      <w:r>
        <w:rPr>
          <w:w w:val="105"/>
        </w:rPr>
        <w:t>period of time</w:t>
      </w:r>
      <w:proofErr w:type="gramEnd"/>
      <w:r>
        <w:rPr>
          <w:w w:val="105"/>
        </w:rPr>
        <w:t xml:space="preserve"> or an expiration date).</w:t>
      </w:r>
    </w:p>
    <w:p w14:paraId="637805D2" w14:textId="77777777" w:rsidR="007C366B" w:rsidRDefault="007C366B">
      <w:pPr>
        <w:pStyle w:val="BodyText"/>
        <w:spacing w:before="2"/>
        <w:rPr>
          <w:sz w:val="21"/>
        </w:rPr>
      </w:pPr>
    </w:p>
    <w:p w14:paraId="59602D36" w14:textId="77777777" w:rsidR="007C366B" w:rsidRDefault="00771AB2">
      <w:pPr>
        <w:pStyle w:val="BodyText"/>
        <w:spacing w:line="271" w:lineRule="auto"/>
        <w:ind w:left="110" w:right="387"/>
      </w:pPr>
      <w:r>
        <w:rPr>
          <w:w w:val="105"/>
        </w:rP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w:t>
      </w:r>
      <w:r>
        <w:rPr>
          <w:spacing w:val="80"/>
          <w:w w:val="105"/>
        </w:rPr>
        <w:t xml:space="preserve"> </w:t>
      </w:r>
      <w:r>
        <w:rPr>
          <w:w w:val="105"/>
        </w:rPr>
        <w:t>the services, the system, or the major components of the system) for a period (state the duration of</w:t>
      </w:r>
      <w:r>
        <w:rPr>
          <w:spacing w:val="40"/>
          <w:w w:val="105"/>
        </w:rPr>
        <w:t xml:space="preserve"> </w:t>
      </w:r>
      <w:r>
        <w:rPr>
          <w:w w:val="105"/>
        </w:rPr>
        <w:t>the constraint, however, the duration of the initial production contract shall be the minimum), as</w:t>
      </w:r>
      <w:r>
        <w:rPr>
          <w:spacing w:val="40"/>
          <w:w w:val="105"/>
        </w:rPr>
        <w:t xml:space="preserve"> </w:t>
      </w:r>
      <w:r>
        <w:rPr>
          <w:w w:val="105"/>
        </w:rPr>
        <w:t>either</w:t>
      </w:r>
      <w:r>
        <w:rPr>
          <w:spacing w:val="20"/>
          <w:w w:val="105"/>
        </w:rPr>
        <w:t xml:space="preserve"> </w:t>
      </w:r>
      <w:r>
        <w:rPr>
          <w:w w:val="105"/>
        </w:rPr>
        <w:t>the</w:t>
      </w:r>
      <w:r>
        <w:rPr>
          <w:spacing w:val="20"/>
          <w:w w:val="105"/>
        </w:rPr>
        <w:t xml:space="preserve"> </w:t>
      </w:r>
      <w:r>
        <w:rPr>
          <w:w w:val="105"/>
        </w:rPr>
        <w:t>prime</w:t>
      </w:r>
      <w:r>
        <w:rPr>
          <w:spacing w:val="20"/>
          <w:w w:val="105"/>
        </w:rPr>
        <w:t xml:space="preserve"> </w:t>
      </w:r>
      <w:r>
        <w:rPr>
          <w:w w:val="105"/>
        </w:rPr>
        <w:t>or</w:t>
      </w:r>
      <w:r>
        <w:rPr>
          <w:spacing w:val="20"/>
          <w:w w:val="105"/>
        </w:rPr>
        <w:t xml:space="preserve"> </w:t>
      </w:r>
      <w:r>
        <w:rPr>
          <w:w w:val="105"/>
        </w:rPr>
        <w:t>subcontractor</w:t>
      </w:r>
      <w:r>
        <w:rPr>
          <w:spacing w:val="20"/>
          <w:w w:val="105"/>
        </w:rPr>
        <w:t xml:space="preserve"> </w:t>
      </w:r>
      <w:r>
        <w:rPr>
          <w:w w:val="105"/>
        </w:rPr>
        <w:t>unless</w:t>
      </w:r>
      <w:r>
        <w:rPr>
          <w:spacing w:val="20"/>
          <w:w w:val="105"/>
        </w:rPr>
        <w:t xml:space="preserve"> </w:t>
      </w:r>
      <w:r>
        <w:rPr>
          <w:w w:val="105"/>
        </w:rPr>
        <w:t>it</w:t>
      </w:r>
      <w:r>
        <w:rPr>
          <w:spacing w:val="20"/>
          <w:w w:val="105"/>
        </w:rPr>
        <w:t xml:space="preserve"> </w:t>
      </w:r>
      <w:r>
        <w:rPr>
          <w:w w:val="105"/>
        </w:rPr>
        <w:t>becomes</w:t>
      </w:r>
      <w:r>
        <w:rPr>
          <w:spacing w:val="20"/>
          <w:w w:val="105"/>
        </w:rPr>
        <w:t xml:space="preserve"> </w:t>
      </w:r>
      <w:r>
        <w:rPr>
          <w:w w:val="105"/>
        </w:rPr>
        <w:t>the</w:t>
      </w:r>
      <w:r>
        <w:rPr>
          <w:spacing w:val="20"/>
          <w:w w:val="105"/>
        </w:rPr>
        <w:t xml:space="preserve"> </w:t>
      </w:r>
      <w:r>
        <w:rPr>
          <w:w w:val="105"/>
        </w:rPr>
        <w:t>sole</w:t>
      </w:r>
      <w:r>
        <w:rPr>
          <w:spacing w:val="20"/>
          <w:w w:val="105"/>
        </w:rPr>
        <w:t xml:space="preserve"> </w:t>
      </w:r>
      <w:r>
        <w:rPr>
          <w:w w:val="105"/>
        </w:rPr>
        <w:t>source,</w:t>
      </w:r>
      <w:r>
        <w:rPr>
          <w:spacing w:val="20"/>
          <w:w w:val="105"/>
        </w:rPr>
        <w:t xml:space="preserve"> </w:t>
      </w:r>
      <w:r>
        <w:rPr>
          <w:w w:val="105"/>
        </w:rPr>
        <w:t>has</w:t>
      </w:r>
      <w:r>
        <w:rPr>
          <w:spacing w:val="20"/>
          <w:w w:val="105"/>
        </w:rPr>
        <w:t xml:space="preserve"> </w:t>
      </w:r>
      <w:r>
        <w:rPr>
          <w:w w:val="105"/>
        </w:rPr>
        <w:t>participated</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design or development work, or more than one Contractor has participated in preparing the work</w:t>
      </w:r>
      <w:r>
        <w:rPr>
          <w:spacing w:val="80"/>
          <w:w w:val="105"/>
        </w:rPr>
        <w:t xml:space="preserve"> </w:t>
      </w:r>
      <w:r>
        <w:rPr>
          <w:spacing w:val="-2"/>
          <w:w w:val="105"/>
        </w:rPr>
        <w:t>statement.</w:t>
      </w:r>
    </w:p>
    <w:p w14:paraId="463F29E8" w14:textId="77777777" w:rsidR="007C366B" w:rsidRDefault="007C366B">
      <w:pPr>
        <w:pStyle w:val="BodyText"/>
        <w:spacing w:before="7"/>
        <w:rPr>
          <w:sz w:val="21"/>
        </w:rPr>
      </w:pPr>
    </w:p>
    <w:p w14:paraId="51E0A728" w14:textId="77777777" w:rsidR="007C366B" w:rsidRDefault="00771AB2">
      <w:pPr>
        <w:pStyle w:val="BodyText"/>
        <w:spacing w:line="271" w:lineRule="auto"/>
        <w:ind w:left="110" w:right="387"/>
      </w:pPr>
      <w:r>
        <w:rPr>
          <w:rFonts w:ascii="Bookman Old Style"/>
          <w:b/>
          <w:w w:val="105"/>
        </w:rPr>
        <w:t>ALTERNATE</w:t>
      </w:r>
      <w:r>
        <w:rPr>
          <w:rFonts w:ascii="Bookman Old Style"/>
          <w:b/>
          <w:spacing w:val="-12"/>
          <w:w w:val="105"/>
        </w:rPr>
        <w:t xml:space="preserve"> </w:t>
      </w:r>
      <w:r>
        <w:rPr>
          <w:rFonts w:ascii="Bookman Old Style"/>
          <w:b/>
          <w:w w:val="105"/>
        </w:rPr>
        <w:t>II</w:t>
      </w:r>
      <w:r>
        <w:rPr>
          <w:rFonts w:ascii="Bookman Old Style"/>
          <w:b/>
          <w:spacing w:val="-12"/>
          <w:w w:val="105"/>
        </w:rPr>
        <w:t xml:space="preserve"> </w:t>
      </w:r>
      <w:r>
        <w:rPr>
          <w:rFonts w:ascii="Bookman Old Style"/>
          <w:b/>
          <w:w w:val="105"/>
        </w:rPr>
        <w:t>(JUL</w:t>
      </w:r>
      <w:r>
        <w:rPr>
          <w:rFonts w:ascii="Bookman Old Style"/>
          <w:b/>
          <w:spacing w:val="-12"/>
          <w:w w:val="105"/>
        </w:rPr>
        <w:t xml:space="preserve"> </w:t>
      </w:r>
      <w:r>
        <w:rPr>
          <w:rFonts w:ascii="Bookman Old Style"/>
          <w:b/>
          <w:w w:val="105"/>
        </w:rPr>
        <w:t>2023).</w:t>
      </w:r>
      <w:r>
        <w:rPr>
          <w:rFonts w:ascii="Bookman Old Style"/>
          <w:b/>
          <w:spacing w:val="-18"/>
          <w:w w:val="105"/>
        </w:rPr>
        <w:t xml:space="preserve"> </w:t>
      </w:r>
      <w:r>
        <w:rPr>
          <w:w w:val="105"/>
        </w:rPr>
        <w:t xml:space="preserve">As prescribed in </w:t>
      </w:r>
      <w:hyperlink r:id="rId15" w:anchor="DAFFARS_5309_507_2">
        <w:r>
          <w:rPr>
            <w:color w:val="27314A"/>
            <w:w w:val="105"/>
            <w:u w:val="single" w:color="27314A"/>
          </w:rPr>
          <w:t>DAFFARS 5309.507-2(a)(3)</w:t>
        </w:r>
      </w:hyperlink>
      <w:r>
        <w:rPr>
          <w:w w:val="105"/>
        </w:rPr>
        <w:t>, either substitute paragraph (a)(2) of the basic clause with the following paragraph, or add the following in addition to</w:t>
      </w:r>
      <w:r>
        <w:rPr>
          <w:spacing w:val="40"/>
          <w:w w:val="105"/>
        </w:rPr>
        <w:t xml:space="preserve"> </w:t>
      </w:r>
      <w:r>
        <w:rPr>
          <w:w w:val="105"/>
        </w:rPr>
        <w:t>the basic restriction. Renumber the paragraphs as needed if more than one restriction applies. Use</w:t>
      </w:r>
      <w:r>
        <w:rPr>
          <w:spacing w:val="80"/>
          <w:w w:val="150"/>
        </w:rPr>
        <w:t xml:space="preserve"> </w:t>
      </w:r>
      <w:r>
        <w:rPr>
          <w:w w:val="105"/>
        </w:rPr>
        <w:t>this paragraph, substantially as written.</w:t>
      </w:r>
    </w:p>
    <w:p w14:paraId="3B7B4B86" w14:textId="77777777" w:rsidR="007C366B" w:rsidRDefault="007C366B">
      <w:pPr>
        <w:pStyle w:val="BodyText"/>
        <w:rPr>
          <w:sz w:val="21"/>
        </w:rPr>
      </w:pPr>
    </w:p>
    <w:p w14:paraId="69C5E588" w14:textId="77777777" w:rsidR="007C366B" w:rsidRDefault="00771AB2">
      <w:pPr>
        <w:pStyle w:val="BodyText"/>
        <w:spacing w:line="271" w:lineRule="auto"/>
        <w:ind w:left="110" w:right="189"/>
      </w:pPr>
      <w:r>
        <w:rPr>
          <w:w w:val="105"/>
        </w:rPr>
        <w:t>(a)(2) The Contractor shall participate in the technical evaluation of other Contractors' proposals or products. To ensure objectivity, the Contractor is precluded from award of any supply or service</w:t>
      </w:r>
      <w:r>
        <w:rPr>
          <w:spacing w:val="40"/>
          <w:w w:val="105"/>
        </w:rPr>
        <w:t xml:space="preserve"> </w:t>
      </w:r>
      <w:r>
        <w:rPr>
          <w:w w:val="105"/>
        </w:rPr>
        <w:t>contract or subcontract for the system or its major components. This restriction shall be effective for</w:t>
      </w:r>
      <w:r>
        <w:rPr>
          <w:spacing w:val="40"/>
          <w:w w:val="105"/>
        </w:rPr>
        <w:t xml:space="preserve"> </w:t>
      </w:r>
      <w:r>
        <w:rPr>
          <w:w w:val="105"/>
        </w:rPr>
        <w:t xml:space="preserve">(insert a definite </w:t>
      </w:r>
      <w:proofErr w:type="gramStart"/>
      <w:r>
        <w:rPr>
          <w:w w:val="105"/>
        </w:rPr>
        <w:t>period of time</w:t>
      </w:r>
      <w:proofErr w:type="gramEnd"/>
      <w:r>
        <w:rPr>
          <w:w w:val="105"/>
        </w:rPr>
        <w:t xml:space="preserve">). This does not apply to other technical evaluations concerning the </w:t>
      </w:r>
      <w:r>
        <w:rPr>
          <w:spacing w:val="-2"/>
          <w:w w:val="105"/>
        </w:rPr>
        <w:t>system.</w:t>
      </w:r>
    </w:p>
    <w:p w14:paraId="3A0FF5F2" w14:textId="77777777" w:rsidR="007C366B" w:rsidRDefault="007C366B">
      <w:pPr>
        <w:pStyle w:val="BodyText"/>
        <w:spacing w:before="5"/>
        <w:rPr>
          <w:sz w:val="21"/>
        </w:rPr>
      </w:pPr>
    </w:p>
    <w:p w14:paraId="496F9D69" w14:textId="77777777" w:rsidR="007C366B" w:rsidRDefault="00771AB2">
      <w:pPr>
        <w:pStyle w:val="BodyText"/>
        <w:spacing w:line="268" w:lineRule="auto"/>
        <w:ind w:left="110" w:right="893"/>
        <w:jc w:val="both"/>
      </w:pPr>
      <w:r>
        <w:rPr>
          <w:rFonts w:ascii="Bookman Old Style"/>
          <w:b/>
          <w:w w:val="105"/>
        </w:rPr>
        <w:t>ALTERNATE</w:t>
      </w:r>
      <w:r>
        <w:rPr>
          <w:rFonts w:ascii="Bookman Old Style"/>
          <w:b/>
          <w:spacing w:val="-20"/>
          <w:w w:val="105"/>
        </w:rPr>
        <w:t xml:space="preserve"> </w:t>
      </w:r>
      <w:r>
        <w:rPr>
          <w:rFonts w:ascii="Bookman Old Style"/>
          <w:b/>
          <w:w w:val="105"/>
        </w:rPr>
        <w:t>III</w:t>
      </w:r>
      <w:r>
        <w:rPr>
          <w:rFonts w:ascii="Bookman Old Style"/>
          <w:b/>
          <w:spacing w:val="-20"/>
          <w:w w:val="105"/>
        </w:rPr>
        <w:t xml:space="preserve"> </w:t>
      </w:r>
      <w:r>
        <w:rPr>
          <w:rFonts w:ascii="Bookman Old Style"/>
          <w:b/>
          <w:w w:val="105"/>
        </w:rPr>
        <w:t>(JUL</w:t>
      </w:r>
      <w:r>
        <w:rPr>
          <w:rFonts w:ascii="Bookman Old Style"/>
          <w:b/>
          <w:spacing w:val="-19"/>
          <w:w w:val="105"/>
        </w:rPr>
        <w:t xml:space="preserve"> </w:t>
      </w:r>
      <w:r>
        <w:rPr>
          <w:rFonts w:ascii="Bookman Old Style"/>
          <w:b/>
          <w:w w:val="105"/>
        </w:rPr>
        <w:t>2023).</w:t>
      </w:r>
      <w:r>
        <w:rPr>
          <w:rFonts w:ascii="Bookman Old Style"/>
          <w:b/>
          <w:spacing w:val="-20"/>
          <w:w w:val="105"/>
        </w:rPr>
        <w:t xml:space="preserve"> </w:t>
      </w:r>
      <w:r>
        <w:rPr>
          <w:w w:val="105"/>
        </w:rPr>
        <w:t>As</w:t>
      </w:r>
      <w:r>
        <w:rPr>
          <w:spacing w:val="-13"/>
          <w:w w:val="105"/>
        </w:rPr>
        <w:t xml:space="preserve"> </w:t>
      </w:r>
      <w:r>
        <w:rPr>
          <w:w w:val="105"/>
        </w:rPr>
        <w:t>prescribed</w:t>
      </w:r>
      <w:r>
        <w:rPr>
          <w:spacing w:val="-12"/>
          <w:w w:val="105"/>
        </w:rPr>
        <w:t xml:space="preserve"> </w:t>
      </w:r>
      <w:r>
        <w:rPr>
          <w:w w:val="105"/>
        </w:rPr>
        <w:t>in</w:t>
      </w:r>
      <w:r>
        <w:rPr>
          <w:spacing w:val="-13"/>
          <w:w w:val="105"/>
        </w:rPr>
        <w:t xml:space="preserve"> </w:t>
      </w:r>
      <w:hyperlink r:id="rId16" w:anchor="DAFFARS_5309_507_2">
        <w:r>
          <w:rPr>
            <w:color w:val="27314A"/>
            <w:w w:val="105"/>
            <w:u w:val="single" w:color="27314A"/>
          </w:rPr>
          <w:t>DAFFARS</w:t>
        </w:r>
        <w:r>
          <w:rPr>
            <w:color w:val="27314A"/>
            <w:spacing w:val="-13"/>
            <w:w w:val="105"/>
            <w:u w:val="single" w:color="27314A"/>
          </w:rPr>
          <w:t xml:space="preserve"> </w:t>
        </w:r>
        <w:r>
          <w:rPr>
            <w:color w:val="27314A"/>
            <w:w w:val="105"/>
            <w:u w:val="single" w:color="27314A"/>
          </w:rPr>
          <w:t>5309.507-2(a)(4)</w:t>
        </w:r>
      </w:hyperlink>
      <w:r>
        <w:rPr>
          <w:w w:val="105"/>
        </w:rPr>
        <w:t>,</w:t>
      </w:r>
      <w:r>
        <w:rPr>
          <w:spacing w:val="-4"/>
          <w:w w:val="105"/>
        </w:rPr>
        <w:t xml:space="preserve"> </w:t>
      </w:r>
      <w:r>
        <w:rPr>
          <w:w w:val="105"/>
        </w:rPr>
        <w:t>add</w:t>
      </w:r>
      <w:r>
        <w:rPr>
          <w:spacing w:val="-5"/>
          <w:w w:val="105"/>
        </w:rPr>
        <w:t xml:space="preserve"> </w:t>
      </w:r>
      <w:r>
        <w:rPr>
          <w:w w:val="105"/>
        </w:rPr>
        <w:t>the</w:t>
      </w:r>
      <w:r>
        <w:rPr>
          <w:spacing w:val="-5"/>
          <w:w w:val="105"/>
        </w:rPr>
        <w:t xml:space="preserve"> </w:t>
      </w:r>
      <w:r>
        <w:rPr>
          <w:w w:val="105"/>
        </w:rPr>
        <w:t>following paragraph (b) to the basic clause substantially as written:</w:t>
      </w:r>
    </w:p>
    <w:p w14:paraId="5630AD66" w14:textId="77777777" w:rsidR="007C366B" w:rsidRDefault="007C366B">
      <w:pPr>
        <w:pStyle w:val="BodyText"/>
        <w:spacing w:before="5"/>
        <w:rPr>
          <w:sz w:val="21"/>
        </w:rPr>
      </w:pPr>
    </w:p>
    <w:p w14:paraId="74A4EACF" w14:textId="77777777" w:rsidR="007C366B" w:rsidRDefault="00771AB2">
      <w:pPr>
        <w:pStyle w:val="ListParagraph"/>
        <w:numPr>
          <w:ilvl w:val="0"/>
          <w:numId w:val="12"/>
        </w:numPr>
        <w:tabs>
          <w:tab w:val="left" w:pos="451"/>
        </w:tabs>
        <w:spacing w:line="271" w:lineRule="auto"/>
        <w:ind w:right="290" w:firstLine="0"/>
      </w:pPr>
      <w:r>
        <w:rPr>
          <w:w w:val="105"/>
        </w:rPr>
        <w:t xml:space="preserve">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w:t>
      </w:r>
      <w:proofErr w:type="gramStart"/>
      <w:r>
        <w:rPr>
          <w:w w:val="105"/>
        </w:rPr>
        <w:t>and,</w:t>
      </w:r>
      <w:proofErr w:type="gramEnd"/>
      <w:r>
        <w:rPr>
          <w:w w:val="105"/>
        </w:rPr>
        <w:t xml:space="preserve"> (2) to refrain from using the information for any purpose other than that for which it was furnished. For information purposes, the Contractor shall furnish</w:t>
      </w:r>
      <w:r>
        <w:rPr>
          <w:spacing w:val="40"/>
          <w:w w:val="105"/>
        </w:rPr>
        <w:t xml:space="preserve"> </w:t>
      </w:r>
      <w:r>
        <w:rPr>
          <w:w w:val="105"/>
        </w:rPr>
        <w:t>copies of these agreements to the contracting officer. These agreements are not intended to protect</w:t>
      </w:r>
      <w:r>
        <w:rPr>
          <w:spacing w:val="80"/>
          <w:w w:val="105"/>
        </w:rPr>
        <w:t xml:space="preserve"> </w:t>
      </w:r>
      <w:r>
        <w:rPr>
          <w:w w:val="105"/>
        </w:rPr>
        <w:t>information which is available to the Government or to the Contractor from other sources and furnished voluntarily without restriction.</w:t>
      </w:r>
    </w:p>
    <w:p w14:paraId="61829076" w14:textId="77777777" w:rsidR="007C366B" w:rsidRDefault="007C366B">
      <w:pPr>
        <w:pStyle w:val="BodyText"/>
        <w:spacing w:before="6"/>
        <w:rPr>
          <w:sz w:val="21"/>
        </w:rPr>
      </w:pPr>
    </w:p>
    <w:p w14:paraId="1B69FE34" w14:textId="77777777" w:rsidR="007C366B" w:rsidRDefault="00771AB2">
      <w:pPr>
        <w:pStyle w:val="BodyText"/>
        <w:spacing w:line="268" w:lineRule="auto"/>
        <w:ind w:left="110" w:right="918"/>
        <w:jc w:val="both"/>
      </w:pPr>
      <w:r>
        <w:rPr>
          <w:rFonts w:ascii="Bookman Old Style"/>
          <w:b/>
          <w:w w:val="105"/>
        </w:rPr>
        <w:t>ALTERNATE</w:t>
      </w:r>
      <w:r>
        <w:rPr>
          <w:rFonts w:ascii="Bookman Old Style"/>
          <w:b/>
          <w:spacing w:val="-20"/>
          <w:w w:val="105"/>
        </w:rPr>
        <w:t xml:space="preserve"> </w:t>
      </w:r>
      <w:r>
        <w:rPr>
          <w:rFonts w:ascii="Bookman Old Style"/>
          <w:b/>
          <w:w w:val="105"/>
        </w:rPr>
        <w:t>IV</w:t>
      </w:r>
      <w:r>
        <w:rPr>
          <w:rFonts w:ascii="Bookman Old Style"/>
          <w:b/>
          <w:spacing w:val="-20"/>
          <w:w w:val="105"/>
        </w:rPr>
        <w:t xml:space="preserve"> </w:t>
      </w:r>
      <w:r>
        <w:rPr>
          <w:rFonts w:ascii="Bookman Old Style"/>
          <w:b/>
          <w:w w:val="105"/>
        </w:rPr>
        <w:t>(JUL</w:t>
      </w:r>
      <w:r>
        <w:rPr>
          <w:rFonts w:ascii="Bookman Old Style"/>
          <w:b/>
          <w:spacing w:val="-19"/>
          <w:w w:val="105"/>
        </w:rPr>
        <w:t xml:space="preserve"> </w:t>
      </w:r>
      <w:r>
        <w:rPr>
          <w:rFonts w:ascii="Bookman Old Style"/>
          <w:b/>
          <w:w w:val="105"/>
        </w:rPr>
        <w:t>2023).</w:t>
      </w:r>
      <w:r>
        <w:rPr>
          <w:rFonts w:ascii="Bookman Old Style"/>
          <w:b/>
          <w:spacing w:val="-20"/>
          <w:w w:val="105"/>
        </w:rPr>
        <w:t xml:space="preserve"> </w:t>
      </w:r>
      <w:r>
        <w:rPr>
          <w:w w:val="105"/>
        </w:rPr>
        <w:t>As</w:t>
      </w:r>
      <w:r>
        <w:rPr>
          <w:spacing w:val="-13"/>
          <w:w w:val="105"/>
        </w:rPr>
        <w:t xml:space="preserve"> </w:t>
      </w:r>
      <w:r>
        <w:rPr>
          <w:w w:val="105"/>
        </w:rPr>
        <w:t>prescribed</w:t>
      </w:r>
      <w:r>
        <w:rPr>
          <w:spacing w:val="-12"/>
          <w:w w:val="105"/>
        </w:rPr>
        <w:t xml:space="preserve"> </w:t>
      </w:r>
      <w:r>
        <w:rPr>
          <w:w w:val="105"/>
        </w:rPr>
        <w:t>in</w:t>
      </w:r>
      <w:r>
        <w:rPr>
          <w:spacing w:val="-13"/>
          <w:w w:val="105"/>
        </w:rPr>
        <w:t xml:space="preserve"> </w:t>
      </w:r>
      <w:hyperlink r:id="rId17" w:anchor="DAFFARS_5309_507_2">
        <w:r>
          <w:rPr>
            <w:color w:val="27314A"/>
            <w:w w:val="105"/>
            <w:u w:val="single" w:color="27314A"/>
          </w:rPr>
          <w:t>DAFFARS</w:t>
        </w:r>
        <w:r>
          <w:rPr>
            <w:color w:val="27314A"/>
            <w:spacing w:val="-13"/>
            <w:w w:val="105"/>
            <w:u w:val="single" w:color="27314A"/>
          </w:rPr>
          <w:t xml:space="preserve"> </w:t>
        </w:r>
        <w:r>
          <w:rPr>
            <w:color w:val="27314A"/>
            <w:w w:val="105"/>
            <w:u w:val="single" w:color="27314A"/>
          </w:rPr>
          <w:t>5309.507-2(a)(5)</w:t>
        </w:r>
      </w:hyperlink>
      <w:r>
        <w:rPr>
          <w:w w:val="105"/>
        </w:rPr>
        <w:t>,</w:t>
      </w:r>
      <w:r>
        <w:rPr>
          <w:spacing w:val="-9"/>
          <w:w w:val="105"/>
        </w:rPr>
        <w:t xml:space="preserve"> </w:t>
      </w:r>
      <w:r>
        <w:rPr>
          <w:w w:val="105"/>
        </w:rPr>
        <w:t>add</w:t>
      </w:r>
      <w:r>
        <w:rPr>
          <w:spacing w:val="-5"/>
          <w:w w:val="105"/>
        </w:rPr>
        <w:t xml:space="preserve"> </w:t>
      </w:r>
      <w:r>
        <w:rPr>
          <w:w w:val="105"/>
        </w:rPr>
        <w:t>the</w:t>
      </w:r>
      <w:r>
        <w:rPr>
          <w:spacing w:val="-5"/>
          <w:w w:val="105"/>
        </w:rPr>
        <w:t xml:space="preserve"> </w:t>
      </w:r>
      <w:r>
        <w:rPr>
          <w:w w:val="105"/>
        </w:rPr>
        <w:t>following paragraph</w:t>
      </w:r>
      <w:r>
        <w:rPr>
          <w:spacing w:val="18"/>
          <w:w w:val="105"/>
        </w:rPr>
        <w:t xml:space="preserve"> </w:t>
      </w:r>
      <w:r>
        <w:rPr>
          <w:w w:val="105"/>
        </w:rPr>
        <w:t>(b)</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basic</w:t>
      </w:r>
      <w:r>
        <w:rPr>
          <w:spacing w:val="18"/>
          <w:w w:val="105"/>
        </w:rPr>
        <w:t xml:space="preserve"> </w:t>
      </w:r>
      <w:r>
        <w:rPr>
          <w:w w:val="105"/>
        </w:rPr>
        <w:t>clause.</w:t>
      </w:r>
      <w:r>
        <w:rPr>
          <w:spacing w:val="18"/>
          <w:w w:val="105"/>
        </w:rPr>
        <w:t xml:space="preserve"> </w:t>
      </w:r>
      <w:r>
        <w:rPr>
          <w:w w:val="105"/>
        </w:rPr>
        <w:t>If</w:t>
      </w:r>
      <w:r>
        <w:rPr>
          <w:spacing w:val="18"/>
          <w:w w:val="105"/>
        </w:rPr>
        <w:t xml:space="preserve"> </w:t>
      </w:r>
      <w:r>
        <w:rPr>
          <w:w w:val="105"/>
        </w:rPr>
        <w:t>Alternate</w:t>
      </w:r>
      <w:r>
        <w:rPr>
          <w:spacing w:val="18"/>
          <w:w w:val="105"/>
        </w:rPr>
        <w:t xml:space="preserve"> </w:t>
      </w:r>
      <w:r>
        <w:rPr>
          <w:w w:val="105"/>
        </w:rPr>
        <w:t>III</w:t>
      </w:r>
      <w:r>
        <w:rPr>
          <w:spacing w:val="18"/>
          <w:w w:val="105"/>
        </w:rPr>
        <w:t xml:space="preserve"> </w:t>
      </w:r>
      <w:r>
        <w:rPr>
          <w:w w:val="105"/>
        </w:rPr>
        <w:t>is</w:t>
      </w:r>
      <w:r>
        <w:rPr>
          <w:spacing w:val="18"/>
          <w:w w:val="105"/>
        </w:rPr>
        <w:t xml:space="preserve"> </w:t>
      </w:r>
      <w:r>
        <w:rPr>
          <w:w w:val="105"/>
        </w:rPr>
        <w:t>also</w:t>
      </w:r>
      <w:r>
        <w:rPr>
          <w:spacing w:val="18"/>
          <w:w w:val="105"/>
        </w:rPr>
        <w:t xml:space="preserve"> </w:t>
      </w:r>
      <w:r>
        <w:rPr>
          <w:w w:val="105"/>
        </w:rPr>
        <w:t>used,</w:t>
      </w:r>
      <w:r>
        <w:rPr>
          <w:spacing w:val="18"/>
          <w:w w:val="105"/>
        </w:rPr>
        <w:t xml:space="preserve"> </w:t>
      </w:r>
      <w:r>
        <w:rPr>
          <w:w w:val="105"/>
        </w:rPr>
        <w:t>renumber</w:t>
      </w:r>
      <w:r>
        <w:rPr>
          <w:spacing w:val="18"/>
          <w:w w:val="105"/>
        </w:rPr>
        <w:t xml:space="preserve"> </w:t>
      </w:r>
      <w:r>
        <w:rPr>
          <w:w w:val="105"/>
        </w:rPr>
        <w:t>this</w:t>
      </w:r>
      <w:r>
        <w:rPr>
          <w:spacing w:val="18"/>
          <w:w w:val="105"/>
        </w:rPr>
        <w:t xml:space="preserve"> </w:t>
      </w:r>
      <w:r>
        <w:rPr>
          <w:w w:val="105"/>
        </w:rPr>
        <w:t>to</w:t>
      </w:r>
      <w:r>
        <w:rPr>
          <w:spacing w:val="18"/>
          <w:w w:val="105"/>
        </w:rPr>
        <w:t xml:space="preserve"> </w:t>
      </w:r>
      <w:r>
        <w:rPr>
          <w:w w:val="105"/>
        </w:rPr>
        <w:t>paragraph</w:t>
      </w:r>
      <w:r>
        <w:rPr>
          <w:spacing w:val="18"/>
          <w:w w:val="105"/>
        </w:rPr>
        <w:t xml:space="preserve"> </w:t>
      </w:r>
      <w:r>
        <w:rPr>
          <w:w w:val="105"/>
        </w:rPr>
        <w:t>(c).</w:t>
      </w:r>
    </w:p>
    <w:p w14:paraId="2BA226A1" w14:textId="77777777" w:rsidR="007C366B" w:rsidRDefault="007C366B">
      <w:pPr>
        <w:pStyle w:val="BodyText"/>
        <w:spacing w:before="5"/>
        <w:rPr>
          <w:sz w:val="21"/>
        </w:rPr>
      </w:pPr>
    </w:p>
    <w:p w14:paraId="4BAEF7AD" w14:textId="77777777" w:rsidR="007C366B" w:rsidRDefault="00771AB2">
      <w:pPr>
        <w:pStyle w:val="BodyText"/>
        <w:spacing w:line="271" w:lineRule="auto"/>
        <w:ind w:left="110" w:right="511"/>
      </w:pPr>
      <w:r>
        <w:rPr>
          <w:w w:val="105"/>
        </w:rPr>
        <w:t>(b) The Contractor agrees to accept and to complete all issued task orders, and not to contract with</w:t>
      </w:r>
      <w:r>
        <w:rPr>
          <w:spacing w:val="80"/>
          <w:w w:val="105"/>
        </w:rPr>
        <w:t xml:space="preserve"> </w:t>
      </w:r>
      <w:r>
        <w:rPr>
          <w:w w:val="105"/>
        </w:rPr>
        <w:t>Government prime Contractors or first-tier subcontractors in such a way as to create an organizational conflict of interest.</w:t>
      </w:r>
    </w:p>
    <w:p w14:paraId="17AD93B2" w14:textId="77777777" w:rsidR="007C366B" w:rsidRDefault="007C366B">
      <w:pPr>
        <w:pStyle w:val="BodyText"/>
        <w:spacing w:before="4"/>
        <w:rPr>
          <w:sz w:val="21"/>
        </w:rPr>
      </w:pPr>
    </w:p>
    <w:p w14:paraId="32FB2E0E" w14:textId="77777777" w:rsidR="007C366B" w:rsidRDefault="00771AB2">
      <w:pPr>
        <w:pStyle w:val="BodyText"/>
        <w:spacing w:line="271" w:lineRule="auto"/>
        <w:ind w:left="110" w:right="996"/>
        <w:jc w:val="both"/>
      </w:pPr>
      <w:r>
        <w:rPr>
          <w:rFonts w:ascii="Bookman Old Style"/>
          <w:b/>
          <w:w w:val="105"/>
        </w:rPr>
        <w:t>ALTERNATE</w:t>
      </w:r>
      <w:r>
        <w:rPr>
          <w:rFonts w:ascii="Bookman Old Style"/>
          <w:b/>
          <w:spacing w:val="-20"/>
          <w:w w:val="105"/>
        </w:rPr>
        <w:t xml:space="preserve"> </w:t>
      </w:r>
      <w:r>
        <w:rPr>
          <w:rFonts w:ascii="Bookman Old Style"/>
          <w:b/>
          <w:w w:val="105"/>
        </w:rPr>
        <w:t>V</w:t>
      </w:r>
      <w:r>
        <w:rPr>
          <w:rFonts w:ascii="Bookman Old Style"/>
          <w:b/>
          <w:spacing w:val="-20"/>
          <w:w w:val="105"/>
        </w:rPr>
        <w:t xml:space="preserve"> </w:t>
      </w:r>
      <w:r>
        <w:rPr>
          <w:rFonts w:ascii="Bookman Old Style"/>
          <w:b/>
          <w:w w:val="105"/>
        </w:rPr>
        <w:t>(JUL</w:t>
      </w:r>
      <w:r>
        <w:rPr>
          <w:rFonts w:ascii="Bookman Old Style"/>
          <w:b/>
          <w:spacing w:val="-19"/>
          <w:w w:val="105"/>
        </w:rPr>
        <w:t xml:space="preserve"> </w:t>
      </w:r>
      <w:r>
        <w:rPr>
          <w:rFonts w:ascii="Bookman Old Style"/>
          <w:b/>
          <w:w w:val="105"/>
        </w:rPr>
        <w:t>2023).</w:t>
      </w:r>
      <w:r>
        <w:rPr>
          <w:rFonts w:ascii="Bookman Old Style"/>
          <w:b/>
          <w:spacing w:val="-20"/>
          <w:w w:val="105"/>
        </w:rPr>
        <w:t xml:space="preserve"> </w:t>
      </w:r>
      <w:r>
        <w:rPr>
          <w:w w:val="105"/>
        </w:rPr>
        <w:t>As</w:t>
      </w:r>
      <w:r>
        <w:rPr>
          <w:spacing w:val="-13"/>
          <w:w w:val="105"/>
        </w:rPr>
        <w:t xml:space="preserve"> </w:t>
      </w:r>
      <w:r>
        <w:rPr>
          <w:w w:val="105"/>
        </w:rPr>
        <w:t>prescribed</w:t>
      </w:r>
      <w:r>
        <w:rPr>
          <w:spacing w:val="-12"/>
          <w:w w:val="105"/>
        </w:rPr>
        <w:t xml:space="preserve"> </w:t>
      </w:r>
      <w:r>
        <w:rPr>
          <w:w w:val="105"/>
        </w:rPr>
        <w:t>in</w:t>
      </w:r>
      <w:r>
        <w:rPr>
          <w:spacing w:val="-13"/>
          <w:w w:val="105"/>
        </w:rPr>
        <w:t xml:space="preserve"> </w:t>
      </w:r>
      <w:hyperlink r:id="rId18" w:anchor="DAFFARS_5309_507_2">
        <w:r>
          <w:rPr>
            <w:color w:val="27314A"/>
            <w:w w:val="105"/>
            <w:u w:val="single" w:color="27314A"/>
          </w:rPr>
          <w:t>DAFFARS</w:t>
        </w:r>
        <w:r>
          <w:rPr>
            <w:color w:val="27314A"/>
            <w:spacing w:val="-7"/>
            <w:w w:val="105"/>
            <w:u w:val="single" w:color="27314A"/>
          </w:rPr>
          <w:t xml:space="preserve"> </w:t>
        </w:r>
        <w:r>
          <w:rPr>
            <w:color w:val="27314A"/>
            <w:w w:val="105"/>
            <w:u w:val="single" w:color="27314A"/>
          </w:rPr>
          <w:t>5309.507-2(a)(6)</w:t>
        </w:r>
      </w:hyperlink>
      <w:r>
        <w:rPr>
          <w:w w:val="105"/>
        </w:rPr>
        <w:t>,</w:t>
      </w:r>
      <w:r>
        <w:rPr>
          <w:spacing w:val="-3"/>
          <w:w w:val="105"/>
        </w:rPr>
        <w:t xml:space="preserve"> </w:t>
      </w:r>
      <w:r>
        <w:rPr>
          <w:w w:val="105"/>
        </w:rPr>
        <w:t>add</w:t>
      </w:r>
      <w:r>
        <w:rPr>
          <w:spacing w:val="-4"/>
          <w:w w:val="105"/>
        </w:rPr>
        <w:t xml:space="preserve"> </w:t>
      </w:r>
      <w:r>
        <w:rPr>
          <w:w w:val="105"/>
        </w:rPr>
        <w:t>the</w:t>
      </w:r>
      <w:r>
        <w:rPr>
          <w:spacing w:val="-4"/>
          <w:w w:val="105"/>
        </w:rPr>
        <w:t xml:space="preserve"> </w:t>
      </w:r>
      <w:r>
        <w:rPr>
          <w:w w:val="105"/>
        </w:rPr>
        <w:t>following paragraph (b) to the basic clause substantially as written. If more than one Alternate is used, renumber this paragraph accordingly.</w:t>
      </w:r>
    </w:p>
    <w:p w14:paraId="0DE4B5B7" w14:textId="77777777" w:rsidR="007C366B" w:rsidRDefault="007C366B">
      <w:pPr>
        <w:pStyle w:val="BodyText"/>
        <w:rPr>
          <w:sz w:val="21"/>
        </w:rPr>
      </w:pPr>
    </w:p>
    <w:p w14:paraId="174DEEB0" w14:textId="77777777" w:rsidR="007C366B" w:rsidRDefault="00771AB2">
      <w:pPr>
        <w:pStyle w:val="BodyText"/>
        <w:spacing w:line="271" w:lineRule="auto"/>
        <w:ind w:left="110" w:right="511"/>
      </w:pPr>
      <w:r>
        <w:rPr>
          <w:w w:val="105"/>
        </w:rPr>
        <w:t>(b) The Contractor agrees to accept and to complete issued delivery orders, provided that no new organizational conflicts of interest are created by the acceptance of that order. The contracting</w:t>
      </w:r>
      <w:r>
        <w:rPr>
          <w:spacing w:val="80"/>
          <w:w w:val="105"/>
        </w:rPr>
        <w:t xml:space="preserve"> </w:t>
      </w:r>
      <w:r>
        <w:rPr>
          <w:w w:val="105"/>
        </w:rPr>
        <w:t>officer shall identify the organizational conflict of interest in each order. The Contractor shall not</w:t>
      </w:r>
      <w:r>
        <w:rPr>
          <w:spacing w:val="80"/>
          <w:w w:val="105"/>
        </w:rPr>
        <w:t xml:space="preserve"> </w:t>
      </w:r>
      <w:r>
        <w:rPr>
          <w:w w:val="105"/>
        </w:rPr>
        <w:t xml:space="preserve">contract with Government prime Contractors or first-tier subcontractors in such a way as to </w:t>
      </w:r>
      <w:proofErr w:type="gramStart"/>
      <w:r>
        <w:rPr>
          <w:w w:val="105"/>
        </w:rPr>
        <w:t>create</w:t>
      </w:r>
      <w:proofErr w:type="gramEnd"/>
    </w:p>
    <w:p w14:paraId="66204FF1" w14:textId="77777777" w:rsidR="007C366B" w:rsidRDefault="007C366B">
      <w:pPr>
        <w:spacing w:line="271" w:lineRule="auto"/>
        <w:sectPr w:rsidR="007C366B" w:rsidSect="00935161">
          <w:pgSz w:w="11910" w:h="16840"/>
          <w:pgMar w:top="820" w:right="680" w:bottom="280" w:left="740" w:header="720" w:footer="720" w:gutter="0"/>
          <w:cols w:space="720"/>
        </w:sectPr>
      </w:pPr>
    </w:p>
    <w:p w14:paraId="271A6395" w14:textId="77777777" w:rsidR="007C366B" w:rsidRDefault="00771AB2">
      <w:pPr>
        <w:pStyle w:val="BodyText"/>
        <w:spacing w:before="82"/>
        <w:ind w:left="110"/>
      </w:pPr>
      <w:r>
        <w:rPr>
          <w:w w:val="105"/>
        </w:rPr>
        <w:lastRenderedPageBreak/>
        <w:t>an</w:t>
      </w:r>
      <w:r>
        <w:rPr>
          <w:spacing w:val="16"/>
          <w:w w:val="105"/>
        </w:rPr>
        <w:t xml:space="preserve"> </w:t>
      </w:r>
      <w:r>
        <w:rPr>
          <w:w w:val="105"/>
        </w:rPr>
        <w:t>organizational</w:t>
      </w:r>
      <w:r>
        <w:rPr>
          <w:spacing w:val="17"/>
          <w:w w:val="105"/>
        </w:rPr>
        <w:t xml:space="preserve"> </w:t>
      </w:r>
      <w:r>
        <w:rPr>
          <w:w w:val="105"/>
        </w:rPr>
        <w:t>conflict</w:t>
      </w:r>
      <w:r>
        <w:rPr>
          <w:spacing w:val="17"/>
          <w:w w:val="105"/>
        </w:rPr>
        <w:t xml:space="preserve"> </w:t>
      </w:r>
      <w:r>
        <w:rPr>
          <w:w w:val="105"/>
        </w:rPr>
        <w:t>of</w:t>
      </w:r>
      <w:r>
        <w:rPr>
          <w:spacing w:val="17"/>
          <w:w w:val="105"/>
        </w:rPr>
        <w:t xml:space="preserve"> </w:t>
      </w:r>
      <w:r>
        <w:rPr>
          <w:spacing w:val="-2"/>
          <w:w w:val="105"/>
        </w:rPr>
        <w:t>interest.</w:t>
      </w:r>
    </w:p>
    <w:p w14:paraId="2DBF0D7D" w14:textId="77777777" w:rsidR="007C366B" w:rsidRDefault="007C366B">
      <w:pPr>
        <w:pStyle w:val="BodyText"/>
        <w:spacing w:before="1"/>
        <w:rPr>
          <w:sz w:val="24"/>
        </w:rPr>
      </w:pPr>
    </w:p>
    <w:p w14:paraId="38ABF550" w14:textId="77777777" w:rsidR="007C366B" w:rsidRDefault="00771AB2">
      <w:pPr>
        <w:pStyle w:val="BodyText"/>
        <w:spacing w:before="1" w:line="271" w:lineRule="auto"/>
        <w:ind w:left="110" w:right="511"/>
      </w:pPr>
      <w:r>
        <w:rPr>
          <w:rFonts w:ascii="Bookman Old Style"/>
          <w:b/>
          <w:w w:val="105"/>
        </w:rPr>
        <w:t>ALTERNATE</w:t>
      </w:r>
      <w:r>
        <w:rPr>
          <w:rFonts w:ascii="Bookman Old Style"/>
          <w:b/>
          <w:spacing w:val="-13"/>
          <w:w w:val="105"/>
        </w:rPr>
        <w:t xml:space="preserve"> </w:t>
      </w:r>
      <w:r>
        <w:rPr>
          <w:rFonts w:ascii="Bookman Old Style"/>
          <w:b/>
          <w:w w:val="105"/>
        </w:rPr>
        <w:t>VI</w:t>
      </w:r>
      <w:r>
        <w:rPr>
          <w:rFonts w:ascii="Bookman Old Style"/>
          <w:b/>
          <w:spacing w:val="-13"/>
          <w:w w:val="105"/>
        </w:rPr>
        <w:t xml:space="preserve"> </w:t>
      </w:r>
      <w:r>
        <w:rPr>
          <w:rFonts w:ascii="Bookman Old Style"/>
          <w:b/>
          <w:w w:val="105"/>
        </w:rPr>
        <w:t>(JUL</w:t>
      </w:r>
      <w:r>
        <w:rPr>
          <w:rFonts w:ascii="Bookman Old Style"/>
          <w:b/>
          <w:spacing w:val="-13"/>
          <w:w w:val="105"/>
        </w:rPr>
        <w:t xml:space="preserve"> </w:t>
      </w:r>
      <w:r>
        <w:rPr>
          <w:rFonts w:ascii="Bookman Old Style"/>
          <w:b/>
          <w:w w:val="105"/>
        </w:rPr>
        <w:t>2023).</w:t>
      </w:r>
      <w:r>
        <w:rPr>
          <w:rFonts w:ascii="Bookman Old Style"/>
          <w:b/>
          <w:spacing w:val="-20"/>
          <w:w w:val="105"/>
        </w:rPr>
        <w:t xml:space="preserve"> </w:t>
      </w:r>
      <w:r>
        <w:rPr>
          <w:w w:val="105"/>
        </w:rPr>
        <w:t xml:space="preserve">As prescribed in </w:t>
      </w:r>
      <w:hyperlink r:id="rId19" w:anchor="DAFFARS_5309_507_2">
        <w:r>
          <w:rPr>
            <w:color w:val="27314A"/>
            <w:w w:val="105"/>
            <w:u w:val="single" w:color="27314A"/>
          </w:rPr>
          <w:t>DAFFARS 5309.507-2(a)(7)</w:t>
        </w:r>
      </w:hyperlink>
      <w:r>
        <w:rPr>
          <w:w w:val="105"/>
        </w:rPr>
        <w:t>, add the following paragraph (b) to the basic clause substantially as written. If either Alternate III or IV or both are</w:t>
      </w:r>
      <w:r>
        <w:rPr>
          <w:spacing w:val="80"/>
          <w:w w:val="105"/>
        </w:rPr>
        <w:t xml:space="preserve"> </w:t>
      </w:r>
      <w:r>
        <w:rPr>
          <w:w w:val="105"/>
        </w:rPr>
        <w:t>used, renumber this paragraph accordingly.</w:t>
      </w:r>
    </w:p>
    <w:p w14:paraId="6B62F1B3" w14:textId="77777777" w:rsidR="007C366B" w:rsidRDefault="007C366B">
      <w:pPr>
        <w:pStyle w:val="BodyText"/>
        <w:spacing w:before="11"/>
        <w:rPr>
          <w:sz w:val="20"/>
        </w:rPr>
      </w:pPr>
    </w:p>
    <w:p w14:paraId="4B11D74F" w14:textId="77777777" w:rsidR="007C366B" w:rsidRDefault="00771AB2">
      <w:pPr>
        <w:pStyle w:val="BodyText"/>
        <w:spacing w:line="271" w:lineRule="auto"/>
        <w:ind w:left="110"/>
      </w:pPr>
      <w:r>
        <w:rPr>
          <w:w w:val="105"/>
        </w:rPr>
        <w:t>(b) The above restrictions shall be included in all subcontracts, teaming arrangements, and other</w:t>
      </w:r>
      <w:r>
        <w:rPr>
          <w:spacing w:val="40"/>
          <w:w w:val="105"/>
        </w:rPr>
        <w:t xml:space="preserve"> </w:t>
      </w:r>
      <w:r>
        <w:rPr>
          <w:w w:val="105"/>
        </w:rPr>
        <w:t>agreements calling for performance of work which is subject to the organizational conflict of interest</w:t>
      </w:r>
      <w:r>
        <w:rPr>
          <w:spacing w:val="40"/>
          <w:w w:val="105"/>
        </w:rPr>
        <w:t xml:space="preserve"> </w:t>
      </w:r>
      <w:r>
        <w:rPr>
          <w:w w:val="105"/>
        </w:rPr>
        <w:t>restrictions</w:t>
      </w:r>
      <w:r>
        <w:rPr>
          <w:spacing w:val="34"/>
          <w:w w:val="105"/>
        </w:rPr>
        <w:t xml:space="preserve"> </w:t>
      </w:r>
      <w:r>
        <w:rPr>
          <w:w w:val="105"/>
        </w:rPr>
        <w:t>identified</w:t>
      </w:r>
      <w:r>
        <w:rPr>
          <w:spacing w:val="34"/>
          <w:w w:val="105"/>
        </w:rPr>
        <w:t xml:space="preserve"> </w:t>
      </w:r>
      <w:r>
        <w:rPr>
          <w:w w:val="105"/>
        </w:rPr>
        <w:t>in</w:t>
      </w:r>
      <w:r>
        <w:rPr>
          <w:spacing w:val="34"/>
          <w:w w:val="105"/>
        </w:rPr>
        <w:t xml:space="preserve"> </w:t>
      </w:r>
      <w:r>
        <w:rPr>
          <w:w w:val="105"/>
        </w:rPr>
        <w:t>this</w:t>
      </w:r>
      <w:r>
        <w:rPr>
          <w:spacing w:val="34"/>
          <w:w w:val="105"/>
        </w:rPr>
        <w:t xml:space="preserve"> </w:t>
      </w:r>
      <w:r>
        <w:rPr>
          <w:w w:val="105"/>
        </w:rPr>
        <w:t>clause,</w:t>
      </w:r>
      <w:r>
        <w:rPr>
          <w:spacing w:val="34"/>
          <w:w w:val="105"/>
        </w:rPr>
        <w:t xml:space="preserve"> </w:t>
      </w:r>
      <w:r>
        <w:rPr>
          <w:w w:val="105"/>
        </w:rPr>
        <w:t>unless</w:t>
      </w:r>
      <w:r>
        <w:rPr>
          <w:spacing w:val="34"/>
          <w:w w:val="105"/>
        </w:rPr>
        <w:t xml:space="preserve"> </w:t>
      </w:r>
      <w:r>
        <w:rPr>
          <w:w w:val="105"/>
        </w:rPr>
        <w:t>excused</w:t>
      </w:r>
      <w:r>
        <w:rPr>
          <w:spacing w:val="34"/>
          <w:w w:val="105"/>
        </w:rPr>
        <w:t xml:space="preserve"> </w:t>
      </w:r>
      <w:r>
        <w:rPr>
          <w:w w:val="105"/>
        </w:rPr>
        <w:t>in</w:t>
      </w:r>
      <w:r>
        <w:rPr>
          <w:spacing w:val="34"/>
          <w:w w:val="105"/>
        </w:rPr>
        <w:t xml:space="preserve"> </w:t>
      </w:r>
      <w:r>
        <w:rPr>
          <w:w w:val="105"/>
        </w:rPr>
        <w:t>writing</w:t>
      </w:r>
      <w:r>
        <w:rPr>
          <w:spacing w:val="34"/>
          <w:w w:val="105"/>
        </w:rPr>
        <w:t xml:space="preserve"> </w:t>
      </w:r>
      <w:r>
        <w:rPr>
          <w:w w:val="105"/>
        </w:rPr>
        <w:t>by</w:t>
      </w:r>
      <w:r>
        <w:rPr>
          <w:spacing w:val="34"/>
          <w:w w:val="105"/>
        </w:rPr>
        <w:t xml:space="preserve"> </w:t>
      </w:r>
      <w:r>
        <w:rPr>
          <w:w w:val="105"/>
        </w:rPr>
        <w:t>the</w:t>
      </w:r>
      <w:r>
        <w:rPr>
          <w:spacing w:val="34"/>
          <w:w w:val="105"/>
        </w:rPr>
        <w:t xml:space="preserve"> </w:t>
      </w:r>
      <w:r>
        <w:rPr>
          <w:w w:val="105"/>
        </w:rPr>
        <w:t>contracting</w:t>
      </w:r>
      <w:r>
        <w:rPr>
          <w:spacing w:val="34"/>
          <w:w w:val="105"/>
        </w:rPr>
        <w:t xml:space="preserve"> </w:t>
      </w:r>
      <w:r>
        <w:rPr>
          <w:w w:val="105"/>
        </w:rPr>
        <w:t>officer.</w:t>
      </w:r>
    </w:p>
    <w:p w14:paraId="02F2C34E" w14:textId="77777777" w:rsidR="007C366B" w:rsidRDefault="007C366B">
      <w:pPr>
        <w:pStyle w:val="BodyText"/>
        <w:rPr>
          <w:sz w:val="26"/>
        </w:rPr>
      </w:pPr>
    </w:p>
    <w:p w14:paraId="46EEEECC" w14:textId="77777777" w:rsidR="007C366B" w:rsidRDefault="00771AB2">
      <w:pPr>
        <w:pStyle w:val="Heading1"/>
        <w:spacing w:before="171"/>
        <w:rPr>
          <w:b/>
        </w:rPr>
      </w:pPr>
      <w:r>
        <w:rPr>
          <w:b/>
        </w:rPr>
        <w:t>5352.209-9001</w:t>
      </w:r>
      <w:r>
        <w:rPr>
          <w:b/>
          <w:spacing w:val="-18"/>
        </w:rPr>
        <w:t xml:space="preserve"> </w:t>
      </w:r>
      <w:r>
        <w:rPr>
          <w:b/>
        </w:rPr>
        <w:t>Potential</w:t>
      </w:r>
      <w:r>
        <w:rPr>
          <w:b/>
          <w:spacing w:val="-17"/>
        </w:rPr>
        <w:t xml:space="preserve"> </w:t>
      </w:r>
      <w:r>
        <w:rPr>
          <w:b/>
        </w:rPr>
        <w:t>Organizational</w:t>
      </w:r>
      <w:r>
        <w:rPr>
          <w:b/>
          <w:spacing w:val="-17"/>
        </w:rPr>
        <w:t xml:space="preserve"> </w:t>
      </w:r>
      <w:r>
        <w:rPr>
          <w:b/>
        </w:rPr>
        <w:t>Conflict</w:t>
      </w:r>
      <w:r>
        <w:rPr>
          <w:b/>
          <w:spacing w:val="-17"/>
        </w:rPr>
        <w:t xml:space="preserve"> </w:t>
      </w:r>
      <w:r>
        <w:rPr>
          <w:b/>
        </w:rPr>
        <w:t>of</w:t>
      </w:r>
      <w:r>
        <w:rPr>
          <w:b/>
          <w:spacing w:val="-17"/>
        </w:rPr>
        <w:t xml:space="preserve"> </w:t>
      </w:r>
      <w:r>
        <w:rPr>
          <w:b/>
          <w:spacing w:val="-2"/>
        </w:rPr>
        <w:t>Interest</w:t>
      </w:r>
    </w:p>
    <w:p w14:paraId="680A4E5D" w14:textId="77777777" w:rsidR="007C366B" w:rsidRDefault="007C366B">
      <w:pPr>
        <w:pStyle w:val="BodyText"/>
        <w:spacing w:before="4"/>
        <w:rPr>
          <w:rFonts w:ascii="Bookman Old Style"/>
          <w:b/>
          <w:sz w:val="42"/>
        </w:rPr>
      </w:pPr>
    </w:p>
    <w:p w14:paraId="2C7190E5" w14:textId="77777777" w:rsidR="007C366B" w:rsidRDefault="00771AB2">
      <w:pPr>
        <w:pStyle w:val="BodyText"/>
        <w:spacing w:line="271" w:lineRule="auto"/>
        <w:ind w:left="110"/>
      </w:pPr>
      <w:r>
        <w:rPr>
          <w:w w:val="105"/>
        </w:rPr>
        <w:t xml:space="preserve">As prescribed in </w:t>
      </w:r>
      <w:hyperlink r:id="rId20" w:anchor="DAFFARS_5309_507_2">
        <w:r>
          <w:rPr>
            <w:color w:val="27314A"/>
            <w:w w:val="105"/>
            <w:u w:val="single" w:color="27314A"/>
          </w:rPr>
          <w:t>DAFFARS 5309.507-2(b)</w:t>
        </w:r>
      </w:hyperlink>
      <w:r>
        <w:rPr>
          <w:w w:val="105"/>
        </w:rPr>
        <w:t>, insert the following provision, substantially as written in Section L:</w:t>
      </w:r>
    </w:p>
    <w:p w14:paraId="19219836" w14:textId="77777777" w:rsidR="007C366B" w:rsidRDefault="007C366B">
      <w:pPr>
        <w:pStyle w:val="BodyText"/>
        <w:spacing w:before="1"/>
        <w:rPr>
          <w:sz w:val="21"/>
        </w:rPr>
      </w:pPr>
    </w:p>
    <w:p w14:paraId="3EA56819" w14:textId="77777777" w:rsidR="007C366B" w:rsidRDefault="00771AB2">
      <w:pPr>
        <w:pStyle w:val="BodyText"/>
        <w:ind w:left="110"/>
      </w:pPr>
      <w:r>
        <w:rPr>
          <w:w w:val="110"/>
        </w:rPr>
        <w:t>POTENTIAL</w:t>
      </w:r>
      <w:r>
        <w:rPr>
          <w:spacing w:val="12"/>
          <w:w w:val="110"/>
        </w:rPr>
        <w:t xml:space="preserve"> </w:t>
      </w:r>
      <w:r>
        <w:rPr>
          <w:w w:val="110"/>
        </w:rPr>
        <w:t>ORGANIZATIONAL</w:t>
      </w:r>
      <w:r>
        <w:rPr>
          <w:spacing w:val="13"/>
          <w:w w:val="110"/>
        </w:rPr>
        <w:t xml:space="preserve"> </w:t>
      </w:r>
      <w:r>
        <w:rPr>
          <w:w w:val="110"/>
        </w:rPr>
        <w:t>CONFLICT</w:t>
      </w:r>
      <w:r>
        <w:rPr>
          <w:spacing w:val="13"/>
          <w:w w:val="110"/>
        </w:rPr>
        <w:t xml:space="preserve"> </w:t>
      </w:r>
      <w:r>
        <w:rPr>
          <w:w w:val="110"/>
        </w:rPr>
        <w:t>OF</w:t>
      </w:r>
      <w:r>
        <w:rPr>
          <w:spacing w:val="13"/>
          <w:w w:val="110"/>
        </w:rPr>
        <w:t xml:space="preserve"> </w:t>
      </w:r>
      <w:r>
        <w:rPr>
          <w:w w:val="110"/>
        </w:rPr>
        <w:t>INTEREST</w:t>
      </w:r>
      <w:r>
        <w:rPr>
          <w:spacing w:val="13"/>
          <w:w w:val="110"/>
        </w:rPr>
        <w:t xml:space="preserve"> </w:t>
      </w:r>
      <w:r>
        <w:rPr>
          <w:w w:val="110"/>
        </w:rPr>
        <w:t>(JUL</w:t>
      </w:r>
      <w:r>
        <w:rPr>
          <w:spacing w:val="13"/>
          <w:w w:val="110"/>
        </w:rPr>
        <w:t xml:space="preserve"> </w:t>
      </w:r>
      <w:r>
        <w:rPr>
          <w:spacing w:val="-2"/>
          <w:w w:val="110"/>
        </w:rPr>
        <w:t>2023)</w:t>
      </w:r>
    </w:p>
    <w:p w14:paraId="296FEF7D" w14:textId="77777777" w:rsidR="007C366B" w:rsidRDefault="007C366B">
      <w:pPr>
        <w:pStyle w:val="BodyText"/>
        <w:spacing w:before="11"/>
        <w:rPr>
          <w:sz w:val="23"/>
        </w:rPr>
      </w:pPr>
    </w:p>
    <w:p w14:paraId="39F232BC" w14:textId="77777777" w:rsidR="007C366B" w:rsidRDefault="00771AB2">
      <w:pPr>
        <w:pStyle w:val="ListParagraph"/>
        <w:numPr>
          <w:ilvl w:val="0"/>
          <w:numId w:val="11"/>
        </w:numPr>
        <w:tabs>
          <w:tab w:val="left" w:pos="442"/>
        </w:tabs>
        <w:spacing w:line="271" w:lineRule="auto"/>
        <w:ind w:right="586" w:firstLine="0"/>
      </w:pPr>
      <w:r>
        <w:rPr>
          <w:w w:val="105"/>
        </w:rPr>
        <w:t>There is potential organizational conflict of interest (see FAR Subpart 9.5, Organizational and</w:t>
      </w:r>
      <w:r>
        <w:rPr>
          <w:spacing w:val="80"/>
          <w:w w:val="105"/>
        </w:rPr>
        <w:t xml:space="preserve"> </w:t>
      </w:r>
      <w:r>
        <w:rPr>
          <w:w w:val="105"/>
        </w:rPr>
        <w:t>Consultant</w:t>
      </w:r>
      <w:r>
        <w:rPr>
          <w:spacing w:val="29"/>
          <w:w w:val="105"/>
        </w:rPr>
        <w:t xml:space="preserve"> </w:t>
      </w:r>
      <w:r>
        <w:rPr>
          <w:w w:val="105"/>
        </w:rPr>
        <w:t>Conflicts</w:t>
      </w:r>
      <w:r>
        <w:rPr>
          <w:spacing w:val="29"/>
          <w:w w:val="105"/>
        </w:rPr>
        <w:t xml:space="preserve"> </w:t>
      </w:r>
      <w:r>
        <w:rPr>
          <w:w w:val="105"/>
        </w:rPr>
        <w:t>of</w:t>
      </w:r>
      <w:r>
        <w:rPr>
          <w:spacing w:val="29"/>
          <w:w w:val="105"/>
        </w:rPr>
        <w:t xml:space="preserve"> </w:t>
      </w:r>
      <w:r>
        <w:rPr>
          <w:w w:val="105"/>
        </w:rPr>
        <w:t>Interest)</w:t>
      </w:r>
      <w:r>
        <w:rPr>
          <w:spacing w:val="29"/>
          <w:w w:val="105"/>
        </w:rPr>
        <w:t xml:space="preserve"> </w:t>
      </w:r>
      <w:r>
        <w:rPr>
          <w:w w:val="105"/>
        </w:rPr>
        <w:t>due</w:t>
      </w:r>
      <w:r>
        <w:rPr>
          <w:spacing w:val="29"/>
          <w:w w:val="105"/>
        </w:rPr>
        <w:t xml:space="preserve"> </w:t>
      </w:r>
      <w:r>
        <w:rPr>
          <w:w w:val="105"/>
        </w:rPr>
        <w:t>to</w:t>
      </w:r>
      <w:r>
        <w:rPr>
          <w:spacing w:val="29"/>
          <w:w w:val="105"/>
        </w:rPr>
        <w:t xml:space="preserve"> </w:t>
      </w:r>
      <w:r>
        <w:rPr>
          <w:w w:val="105"/>
        </w:rPr>
        <w:t>(state</w:t>
      </w:r>
      <w:r>
        <w:rPr>
          <w:spacing w:val="29"/>
          <w:w w:val="105"/>
        </w:rPr>
        <w:t xml:space="preserve"> </w:t>
      </w:r>
      <w:r>
        <w:rPr>
          <w:w w:val="105"/>
        </w:rPr>
        <w:t>the</w:t>
      </w:r>
      <w:r>
        <w:rPr>
          <w:spacing w:val="29"/>
          <w:w w:val="105"/>
        </w:rPr>
        <w:t xml:space="preserve"> </w:t>
      </w:r>
      <w:r>
        <w:rPr>
          <w:w w:val="105"/>
        </w:rPr>
        <w:t>nature</w:t>
      </w:r>
      <w:r>
        <w:rPr>
          <w:spacing w:val="29"/>
          <w:w w:val="105"/>
        </w:rPr>
        <w:t xml:space="preserve"> </w:t>
      </w:r>
      <w:r>
        <w:rPr>
          <w:w w:val="105"/>
        </w:rPr>
        <w:t>of</w:t>
      </w:r>
      <w:r>
        <w:rPr>
          <w:spacing w:val="29"/>
          <w:w w:val="105"/>
        </w:rPr>
        <w:t xml:space="preserve"> </w:t>
      </w:r>
      <w:r>
        <w:rPr>
          <w:w w:val="105"/>
        </w:rPr>
        <w:t>the</w:t>
      </w:r>
      <w:r>
        <w:rPr>
          <w:spacing w:val="29"/>
          <w:w w:val="105"/>
        </w:rPr>
        <w:t xml:space="preserve"> </w:t>
      </w:r>
      <w:r>
        <w:rPr>
          <w:w w:val="105"/>
        </w:rPr>
        <w:t>proposed</w:t>
      </w:r>
      <w:r>
        <w:rPr>
          <w:spacing w:val="29"/>
          <w:w w:val="105"/>
        </w:rPr>
        <w:t xml:space="preserve"> </w:t>
      </w:r>
      <w:r>
        <w:rPr>
          <w:w w:val="105"/>
        </w:rPr>
        <w:t>conflict).</w:t>
      </w:r>
      <w:r>
        <w:rPr>
          <w:spacing w:val="29"/>
          <w:w w:val="105"/>
        </w:rPr>
        <w:t xml:space="preserve"> </w:t>
      </w:r>
      <w:r>
        <w:rPr>
          <w:w w:val="105"/>
        </w:rPr>
        <w:t>Accordingly:</w:t>
      </w:r>
    </w:p>
    <w:p w14:paraId="7194DBDC" w14:textId="77777777" w:rsidR="007C366B" w:rsidRDefault="007C366B">
      <w:pPr>
        <w:pStyle w:val="BodyText"/>
        <w:spacing w:before="1"/>
        <w:rPr>
          <w:sz w:val="21"/>
        </w:rPr>
      </w:pPr>
    </w:p>
    <w:p w14:paraId="3FA2BC01" w14:textId="77777777" w:rsidR="007C366B" w:rsidRDefault="00771AB2">
      <w:pPr>
        <w:pStyle w:val="ListParagraph"/>
        <w:numPr>
          <w:ilvl w:val="1"/>
          <w:numId w:val="11"/>
        </w:numPr>
        <w:tabs>
          <w:tab w:val="left" w:pos="450"/>
        </w:tabs>
        <w:spacing w:line="271" w:lineRule="auto"/>
        <w:ind w:right="1013" w:firstLine="0"/>
      </w:pPr>
      <w:r>
        <w:rPr>
          <w:w w:val="105"/>
        </w:rPr>
        <w:t xml:space="preserve">Restrictions are needed to ensure that (state the nature of the proposed restraint and the applicable </w:t>
      </w:r>
      <w:proofErr w:type="gramStart"/>
      <w:r>
        <w:rPr>
          <w:w w:val="105"/>
        </w:rPr>
        <w:t>time period</w:t>
      </w:r>
      <w:proofErr w:type="gramEnd"/>
      <w:r>
        <w:rPr>
          <w:w w:val="105"/>
        </w:rPr>
        <w:t>).</w:t>
      </w:r>
    </w:p>
    <w:p w14:paraId="769D0D3C" w14:textId="77777777" w:rsidR="007C366B" w:rsidRDefault="007C366B">
      <w:pPr>
        <w:pStyle w:val="BodyText"/>
        <w:spacing w:before="1"/>
        <w:rPr>
          <w:sz w:val="21"/>
        </w:rPr>
      </w:pPr>
    </w:p>
    <w:p w14:paraId="2AF6518C" w14:textId="77777777" w:rsidR="007C366B" w:rsidRDefault="00771AB2">
      <w:pPr>
        <w:pStyle w:val="ListParagraph"/>
        <w:numPr>
          <w:ilvl w:val="1"/>
          <w:numId w:val="11"/>
        </w:numPr>
        <w:tabs>
          <w:tab w:val="left" w:pos="450"/>
        </w:tabs>
        <w:spacing w:before="1" w:line="271" w:lineRule="auto"/>
        <w:ind w:right="1028" w:firstLine="0"/>
      </w:pPr>
      <w:r>
        <w:rPr>
          <w:w w:val="105"/>
        </w:rPr>
        <w:t>As a part of the proposal, the offeror shall provide the contracting officer with complete</w:t>
      </w:r>
      <w:r>
        <w:rPr>
          <w:spacing w:val="40"/>
          <w:w w:val="105"/>
        </w:rPr>
        <w:t xml:space="preserve"> </w:t>
      </w:r>
      <w:r>
        <w:rPr>
          <w:w w:val="105"/>
        </w:rPr>
        <w:t xml:space="preserve">information of previous or ongoing work that is in any way associated with the contemplated </w:t>
      </w:r>
      <w:r>
        <w:rPr>
          <w:spacing w:val="-2"/>
          <w:w w:val="105"/>
        </w:rPr>
        <w:t>acquisition.</w:t>
      </w:r>
    </w:p>
    <w:p w14:paraId="54CD245A" w14:textId="77777777" w:rsidR="007C366B" w:rsidRDefault="007C366B">
      <w:pPr>
        <w:pStyle w:val="BodyText"/>
        <w:spacing w:before="1"/>
        <w:rPr>
          <w:sz w:val="21"/>
        </w:rPr>
      </w:pPr>
    </w:p>
    <w:p w14:paraId="13CB568F" w14:textId="77777777" w:rsidR="007C366B" w:rsidRDefault="00771AB2">
      <w:pPr>
        <w:pStyle w:val="ListParagraph"/>
        <w:numPr>
          <w:ilvl w:val="0"/>
          <w:numId w:val="11"/>
        </w:numPr>
        <w:tabs>
          <w:tab w:val="left" w:pos="451"/>
        </w:tabs>
        <w:spacing w:line="271" w:lineRule="auto"/>
        <w:ind w:right="215" w:firstLine="0"/>
      </w:pPr>
      <w:r>
        <w:rPr>
          <w:w w:val="105"/>
        </w:rPr>
        <w:t>If award is made to the offeror, the resulting contract may include an organizational conflict of</w:t>
      </w:r>
      <w:r>
        <w:rPr>
          <w:spacing w:val="80"/>
          <w:w w:val="105"/>
        </w:rPr>
        <w:t xml:space="preserve"> </w:t>
      </w:r>
      <w:r>
        <w:rPr>
          <w:w w:val="105"/>
        </w:rPr>
        <w:t>interest</w:t>
      </w:r>
      <w:r>
        <w:rPr>
          <w:spacing w:val="28"/>
          <w:w w:val="105"/>
        </w:rPr>
        <w:t xml:space="preserve"> </w:t>
      </w:r>
      <w:r>
        <w:rPr>
          <w:w w:val="105"/>
        </w:rPr>
        <w:t>limitation</w:t>
      </w:r>
      <w:r>
        <w:rPr>
          <w:spacing w:val="28"/>
          <w:w w:val="105"/>
        </w:rPr>
        <w:t xml:space="preserve"> </w:t>
      </w:r>
      <w:r>
        <w:rPr>
          <w:w w:val="105"/>
        </w:rPr>
        <w:t>applicable</w:t>
      </w:r>
      <w:r>
        <w:rPr>
          <w:spacing w:val="28"/>
          <w:w w:val="105"/>
        </w:rPr>
        <w:t xml:space="preserve"> </w:t>
      </w:r>
      <w:r>
        <w:rPr>
          <w:w w:val="105"/>
        </w:rPr>
        <w:t>to</w:t>
      </w:r>
      <w:r>
        <w:rPr>
          <w:spacing w:val="28"/>
          <w:w w:val="105"/>
        </w:rPr>
        <w:t xml:space="preserve"> </w:t>
      </w:r>
      <w:r>
        <w:rPr>
          <w:w w:val="105"/>
        </w:rPr>
        <w:t>subsequent</w:t>
      </w:r>
      <w:r>
        <w:rPr>
          <w:spacing w:val="28"/>
          <w:w w:val="105"/>
        </w:rPr>
        <w:t xml:space="preserve"> </w:t>
      </w:r>
      <w:r>
        <w:rPr>
          <w:w w:val="105"/>
        </w:rPr>
        <w:t>Government</w:t>
      </w:r>
      <w:r>
        <w:rPr>
          <w:spacing w:val="28"/>
          <w:w w:val="105"/>
        </w:rPr>
        <w:t xml:space="preserve"> </w:t>
      </w:r>
      <w:r>
        <w:rPr>
          <w:w w:val="105"/>
        </w:rPr>
        <w:t>work,</w:t>
      </w:r>
      <w:r>
        <w:rPr>
          <w:spacing w:val="28"/>
          <w:w w:val="105"/>
        </w:rPr>
        <w:t xml:space="preserve"> </w:t>
      </w:r>
      <w:r>
        <w:rPr>
          <w:w w:val="105"/>
        </w:rPr>
        <w:t>at</w:t>
      </w:r>
      <w:r>
        <w:rPr>
          <w:spacing w:val="28"/>
          <w:w w:val="105"/>
        </w:rPr>
        <w:t xml:space="preserve"> </w:t>
      </w:r>
      <w:r>
        <w:rPr>
          <w:w w:val="105"/>
        </w:rPr>
        <w:t>either</w:t>
      </w:r>
      <w:r>
        <w:rPr>
          <w:spacing w:val="28"/>
          <w:w w:val="105"/>
        </w:rPr>
        <w:t xml:space="preserve"> </w:t>
      </w:r>
      <w:r>
        <w:rPr>
          <w:w w:val="105"/>
        </w:rPr>
        <w:t>a</w:t>
      </w:r>
      <w:r>
        <w:rPr>
          <w:spacing w:val="28"/>
          <w:w w:val="105"/>
        </w:rPr>
        <w:t xml:space="preserve"> </w:t>
      </w:r>
      <w:r>
        <w:rPr>
          <w:w w:val="105"/>
        </w:rPr>
        <w:t>prime</w:t>
      </w:r>
      <w:r>
        <w:rPr>
          <w:spacing w:val="28"/>
          <w:w w:val="105"/>
        </w:rPr>
        <w:t xml:space="preserve"> </w:t>
      </w:r>
      <w:r>
        <w:rPr>
          <w:w w:val="105"/>
        </w:rPr>
        <w:t>contract</w:t>
      </w:r>
      <w:r>
        <w:rPr>
          <w:spacing w:val="28"/>
          <w:w w:val="105"/>
        </w:rPr>
        <w:t xml:space="preserve"> </w:t>
      </w:r>
      <w:r>
        <w:rPr>
          <w:w w:val="105"/>
        </w:rPr>
        <w:t>level,</w:t>
      </w:r>
      <w:r>
        <w:rPr>
          <w:spacing w:val="28"/>
          <w:w w:val="105"/>
        </w:rPr>
        <w:t xml:space="preserve"> </w:t>
      </w:r>
      <w:r>
        <w:rPr>
          <w:w w:val="105"/>
        </w:rPr>
        <w:t>at any subcontract tier, or both. During evaluation of proposals, the Government may, after discussions</w:t>
      </w:r>
      <w:r>
        <w:rPr>
          <w:spacing w:val="40"/>
          <w:w w:val="105"/>
        </w:rPr>
        <w:t xml:space="preserve"> </w:t>
      </w:r>
      <w:r>
        <w:rPr>
          <w:w w:val="105"/>
        </w:rPr>
        <w:t>with</w:t>
      </w:r>
      <w:r>
        <w:rPr>
          <w:spacing w:val="19"/>
          <w:w w:val="105"/>
        </w:rPr>
        <w:t xml:space="preserve"> </w:t>
      </w:r>
      <w:r>
        <w:rPr>
          <w:w w:val="105"/>
        </w:rPr>
        <w:t>the</w:t>
      </w:r>
      <w:r>
        <w:rPr>
          <w:spacing w:val="19"/>
          <w:w w:val="105"/>
        </w:rPr>
        <w:t xml:space="preserve"> </w:t>
      </w:r>
      <w:r>
        <w:rPr>
          <w:w w:val="105"/>
        </w:rPr>
        <w:t>offeror</w:t>
      </w:r>
      <w:r>
        <w:rPr>
          <w:spacing w:val="19"/>
          <w:w w:val="105"/>
        </w:rPr>
        <w:t xml:space="preserve"> </w:t>
      </w:r>
      <w:r>
        <w:rPr>
          <w:w w:val="105"/>
        </w:rPr>
        <w:t>and</w:t>
      </w:r>
      <w:r>
        <w:rPr>
          <w:spacing w:val="19"/>
          <w:w w:val="105"/>
        </w:rPr>
        <w:t xml:space="preserve"> </w:t>
      </w:r>
      <w:r>
        <w:rPr>
          <w:w w:val="105"/>
        </w:rPr>
        <w:t>consideration</w:t>
      </w:r>
      <w:r>
        <w:rPr>
          <w:spacing w:val="19"/>
          <w:w w:val="105"/>
        </w:rPr>
        <w:t xml:space="preserve"> </w:t>
      </w:r>
      <w:r>
        <w:rPr>
          <w:w w:val="105"/>
        </w:rPr>
        <w:t>of</w:t>
      </w:r>
      <w:r>
        <w:rPr>
          <w:spacing w:val="19"/>
          <w:w w:val="105"/>
        </w:rPr>
        <w:t xml:space="preserve"> </w:t>
      </w:r>
      <w:r>
        <w:rPr>
          <w:w w:val="105"/>
        </w:rPr>
        <w:t>ways</w:t>
      </w:r>
      <w:r>
        <w:rPr>
          <w:spacing w:val="19"/>
          <w:w w:val="105"/>
        </w:rPr>
        <w:t xml:space="preserve"> </w:t>
      </w:r>
      <w:r>
        <w:rPr>
          <w:w w:val="105"/>
        </w:rPr>
        <w:t>to</w:t>
      </w:r>
      <w:r>
        <w:rPr>
          <w:spacing w:val="19"/>
          <w:w w:val="105"/>
        </w:rPr>
        <w:t xml:space="preserve"> </w:t>
      </w:r>
      <w:r>
        <w:rPr>
          <w:w w:val="105"/>
        </w:rPr>
        <w:t>avoid</w:t>
      </w:r>
      <w:r>
        <w:rPr>
          <w:spacing w:val="19"/>
          <w:w w:val="105"/>
        </w:rPr>
        <w:t xml:space="preserve"> </w:t>
      </w:r>
      <w:r>
        <w:rPr>
          <w:w w:val="105"/>
        </w:rPr>
        <w:t>the</w:t>
      </w:r>
      <w:r>
        <w:rPr>
          <w:spacing w:val="19"/>
          <w:w w:val="105"/>
        </w:rPr>
        <w:t xml:space="preserve"> </w:t>
      </w:r>
      <w:r>
        <w:rPr>
          <w:w w:val="105"/>
        </w:rPr>
        <w:t>conflict</w:t>
      </w:r>
      <w:r>
        <w:rPr>
          <w:spacing w:val="19"/>
          <w:w w:val="105"/>
        </w:rPr>
        <w:t xml:space="preserve"> </w:t>
      </w:r>
      <w:r>
        <w:rPr>
          <w:w w:val="105"/>
        </w:rPr>
        <w:t>of</w:t>
      </w:r>
      <w:r>
        <w:rPr>
          <w:spacing w:val="19"/>
          <w:w w:val="105"/>
        </w:rPr>
        <w:t xml:space="preserve"> </w:t>
      </w:r>
      <w:r>
        <w:rPr>
          <w:w w:val="105"/>
        </w:rPr>
        <w:t>interest,</w:t>
      </w:r>
      <w:r>
        <w:rPr>
          <w:spacing w:val="19"/>
          <w:w w:val="105"/>
        </w:rPr>
        <w:t xml:space="preserve"> </w:t>
      </w:r>
      <w:r>
        <w:rPr>
          <w:w w:val="105"/>
        </w:rPr>
        <w:t>insert</w:t>
      </w:r>
      <w:r>
        <w:rPr>
          <w:spacing w:val="19"/>
          <w:w w:val="105"/>
        </w:rPr>
        <w:t xml:space="preserve"> </w:t>
      </w:r>
      <w:r>
        <w:rPr>
          <w:w w:val="105"/>
        </w:rPr>
        <w:t>a</w:t>
      </w:r>
      <w:r>
        <w:rPr>
          <w:spacing w:val="19"/>
          <w:w w:val="105"/>
        </w:rPr>
        <w:t xml:space="preserve"> </w:t>
      </w:r>
      <w:r>
        <w:rPr>
          <w:w w:val="105"/>
        </w:rPr>
        <w:t>special</w:t>
      </w:r>
      <w:r>
        <w:rPr>
          <w:spacing w:val="19"/>
          <w:w w:val="105"/>
        </w:rPr>
        <w:t xml:space="preserve"> </w:t>
      </w:r>
      <w:r>
        <w:rPr>
          <w:w w:val="105"/>
        </w:rPr>
        <w:t>provision in the resulting contract which shall disqualify the offeror from further consideration for award of future contracts.</w:t>
      </w:r>
    </w:p>
    <w:p w14:paraId="1231BE67" w14:textId="77777777" w:rsidR="007C366B" w:rsidRDefault="007C366B">
      <w:pPr>
        <w:pStyle w:val="BodyText"/>
        <w:spacing w:before="3"/>
        <w:rPr>
          <w:sz w:val="21"/>
        </w:rPr>
      </w:pPr>
    </w:p>
    <w:p w14:paraId="5D858234" w14:textId="77777777" w:rsidR="007C366B" w:rsidRDefault="00771AB2">
      <w:pPr>
        <w:pStyle w:val="ListParagraph"/>
        <w:numPr>
          <w:ilvl w:val="0"/>
          <w:numId w:val="11"/>
        </w:numPr>
        <w:tabs>
          <w:tab w:val="left" w:pos="435"/>
        </w:tabs>
        <w:spacing w:line="271" w:lineRule="auto"/>
        <w:ind w:right="763" w:firstLine="0"/>
      </w:pPr>
      <w:r>
        <w:rPr>
          <w:w w:val="105"/>
        </w:rPr>
        <w:t>The organizational conflict of interest clause included in this solicitation may be modified or deleted during negotiations.</w:t>
      </w:r>
    </w:p>
    <w:p w14:paraId="36FEB5B0" w14:textId="77777777" w:rsidR="007C366B" w:rsidRDefault="007C366B">
      <w:pPr>
        <w:pStyle w:val="BodyText"/>
        <w:spacing w:before="1"/>
        <w:rPr>
          <w:sz w:val="21"/>
        </w:rPr>
      </w:pPr>
    </w:p>
    <w:p w14:paraId="058BC012" w14:textId="77777777" w:rsidR="007C366B" w:rsidRDefault="00771AB2">
      <w:pPr>
        <w:pStyle w:val="BodyText"/>
        <w:ind w:left="110"/>
      </w:pPr>
      <w:r>
        <w:rPr>
          <w:w w:val="105"/>
        </w:rPr>
        <w:t>(End</w:t>
      </w:r>
      <w:r>
        <w:rPr>
          <w:spacing w:val="8"/>
          <w:w w:val="105"/>
        </w:rPr>
        <w:t xml:space="preserve"> </w:t>
      </w:r>
      <w:r>
        <w:rPr>
          <w:w w:val="105"/>
        </w:rPr>
        <w:t>of</w:t>
      </w:r>
      <w:r>
        <w:rPr>
          <w:spacing w:val="8"/>
          <w:w w:val="105"/>
        </w:rPr>
        <w:t xml:space="preserve"> </w:t>
      </w:r>
      <w:r>
        <w:rPr>
          <w:spacing w:val="-2"/>
          <w:w w:val="105"/>
        </w:rPr>
        <w:t>provision)</w:t>
      </w:r>
    </w:p>
    <w:p w14:paraId="30D7AA69" w14:textId="77777777" w:rsidR="007C366B" w:rsidRDefault="007C366B">
      <w:pPr>
        <w:pStyle w:val="BodyText"/>
        <w:spacing w:before="2"/>
        <w:rPr>
          <w:sz w:val="24"/>
        </w:rPr>
      </w:pPr>
    </w:p>
    <w:p w14:paraId="46F32B29" w14:textId="77777777" w:rsidR="007C366B" w:rsidRDefault="00771AB2">
      <w:pPr>
        <w:pStyle w:val="BodyText"/>
        <w:spacing w:line="268" w:lineRule="auto"/>
        <w:ind w:left="110"/>
      </w:pPr>
      <w:r>
        <w:rPr>
          <w:rFonts w:ascii="Bookman Old Style"/>
          <w:b/>
          <w:w w:val="105"/>
        </w:rPr>
        <w:t>ALTERNATE</w:t>
      </w:r>
      <w:r>
        <w:rPr>
          <w:rFonts w:ascii="Bookman Old Style"/>
          <w:b/>
          <w:spacing w:val="-18"/>
          <w:w w:val="105"/>
        </w:rPr>
        <w:t xml:space="preserve"> </w:t>
      </w:r>
      <w:r>
        <w:rPr>
          <w:rFonts w:ascii="Bookman Old Style"/>
          <w:b/>
          <w:w w:val="105"/>
        </w:rPr>
        <w:t>I</w:t>
      </w:r>
      <w:r>
        <w:rPr>
          <w:rFonts w:ascii="Bookman Old Style"/>
          <w:b/>
          <w:spacing w:val="-18"/>
          <w:w w:val="105"/>
        </w:rPr>
        <w:t xml:space="preserve"> </w:t>
      </w:r>
      <w:r>
        <w:rPr>
          <w:rFonts w:ascii="Bookman Old Style"/>
          <w:b/>
          <w:w w:val="105"/>
        </w:rPr>
        <w:t>(JUL</w:t>
      </w:r>
      <w:r>
        <w:rPr>
          <w:rFonts w:ascii="Bookman Old Style"/>
          <w:b/>
          <w:spacing w:val="-18"/>
          <w:w w:val="105"/>
        </w:rPr>
        <w:t xml:space="preserve"> </w:t>
      </w:r>
      <w:r>
        <w:rPr>
          <w:rFonts w:ascii="Bookman Old Style"/>
          <w:b/>
          <w:w w:val="105"/>
        </w:rPr>
        <w:t>2023)</w:t>
      </w:r>
      <w:r>
        <w:rPr>
          <w:w w:val="105"/>
        </w:rPr>
        <w:t>. At the discretion of the contracting officer, substitute the following paragraph (b) for paragraphs (b) and (c) in the basic provision:</w:t>
      </w:r>
    </w:p>
    <w:p w14:paraId="7196D064" w14:textId="77777777" w:rsidR="007C366B" w:rsidRDefault="007C366B">
      <w:pPr>
        <w:pStyle w:val="BodyText"/>
        <w:spacing w:before="4"/>
        <w:rPr>
          <w:sz w:val="21"/>
        </w:rPr>
      </w:pPr>
    </w:p>
    <w:p w14:paraId="650E1577" w14:textId="77777777" w:rsidR="007C366B" w:rsidRDefault="00771AB2">
      <w:pPr>
        <w:pStyle w:val="BodyText"/>
        <w:spacing w:before="1"/>
        <w:ind w:left="110"/>
      </w:pPr>
      <w:r>
        <w:rPr>
          <w:w w:val="105"/>
        </w:rPr>
        <w:t>(b)</w:t>
      </w:r>
      <w:r>
        <w:rPr>
          <w:spacing w:val="9"/>
          <w:w w:val="105"/>
        </w:rPr>
        <w:t xml:space="preserve"> </w:t>
      </w:r>
      <w:r>
        <w:rPr>
          <w:w w:val="105"/>
        </w:rPr>
        <w:t>The</w:t>
      </w:r>
      <w:r>
        <w:rPr>
          <w:spacing w:val="9"/>
          <w:w w:val="105"/>
        </w:rPr>
        <w:t xml:space="preserve"> </w:t>
      </w:r>
      <w:r>
        <w:rPr>
          <w:w w:val="105"/>
        </w:rPr>
        <w:t>organizational</w:t>
      </w:r>
      <w:r>
        <w:rPr>
          <w:spacing w:val="10"/>
          <w:w w:val="105"/>
        </w:rPr>
        <w:t xml:space="preserve"> </w:t>
      </w:r>
      <w:r>
        <w:rPr>
          <w:w w:val="105"/>
        </w:rPr>
        <w:t>conflict</w:t>
      </w:r>
      <w:r>
        <w:rPr>
          <w:spacing w:val="9"/>
          <w:w w:val="105"/>
        </w:rPr>
        <w:t xml:space="preserve"> </w:t>
      </w:r>
      <w:r>
        <w:rPr>
          <w:w w:val="105"/>
        </w:rPr>
        <w:t>of</w:t>
      </w:r>
      <w:r>
        <w:rPr>
          <w:spacing w:val="10"/>
          <w:w w:val="105"/>
        </w:rPr>
        <w:t xml:space="preserve"> </w:t>
      </w:r>
      <w:r>
        <w:rPr>
          <w:w w:val="105"/>
        </w:rPr>
        <w:t>interest</w:t>
      </w:r>
      <w:r>
        <w:rPr>
          <w:spacing w:val="9"/>
          <w:w w:val="105"/>
        </w:rPr>
        <w:t xml:space="preserve"> </w:t>
      </w:r>
      <w:r>
        <w:rPr>
          <w:w w:val="105"/>
        </w:rPr>
        <w:t>clause</w:t>
      </w:r>
      <w:r>
        <w:rPr>
          <w:spacing w:val="10"/>
          <w:w w:val="105"/>
        </w:rPr>
        <w:t xml:space="preserve"> </w:t>
      </w:r>
      <w:r>
        <w:rPr>
          <w:w w:val="105"/>
        </w:rPr>
        <w:t>in</w:t>
      </w:r>
      <w:r>
        <w:rPr>
          <w:spacing w:val="9"/>
          <w:w w:val="105"/>
        </w:rPr>
        <w:t xml:space="preserve"> </w:t>
      </w:r>
      <w:r>
        <w:rPr>
          <w:w w:val="105"/>
        </w:rPr>
        <w:t>this</w:t>
      </w:r>
      <w:r>
        <w:rPr>
          <w:spacing w:val="9"/>
          <w:w w:val="105"/>
        </w:rPr>
        <w:t xml:space="preserve"> </w:t>
      </w:r>
      <w:r>
        <w:rPr>
          <w:w w:val="105"/>
        </w:rPr>
        <w:t>solicitation</w:t>
      </w:r>
      <w:r>
        <w:rPr>
          <w:spacing w:val="10"/>
          <w:w w:val="105"/>
        </w:rPr>
        <w:t xml:space="preserve"> </w:t>
      </w:r>
      <w:r>
        <w:rPr>
          <w:w w:val="105"/>
        </w:rPr>
        <w:t>may</w:t>
      </w:r>
      <w:r>
        <w:rPr>
          <w:spacing w:val="9"/>
          <w:w w:val="105"/>
        </w:rPr>
        <w:t xml:space="preserve"> </w:t>
      </w:r>
      <w:r>
        <w:rPr>
          <w:w w:val="105"/>
        </w:rPr>
        <w:t>not</w:t>
      </w:r>
      <w:r>
        <w:rPr>
          <w:spacing w:val="10"/>
          <w:w w:val="105"/>
        </w:rPr>
        <w:t xml:space="preserve"> </w:t>
      </w:r>
      <w:r>
        <w:rPr>
          <w:w w:val="105"/>
        </w:rPr>
        <w:t>be</w:t>
      </w:r>
      <w:r>
        <w:rPr>
          <w:spacing w:val="9"/>
          <w:w w:val="105"/>
        </w:rPr>
        <w:t xml:space="preserve"> </w:t>
      </w:r>
      <w:r>
        <w:rPr>
          <w:w w:val="105"/>
        </w:rPr>
        <w:t>modified</w:t>
      </w:r>
      <w:r>
        <w:rPr>
          <w:spacing w:val="10"/>
          <w:w w:val="105"/>
        </w:rPr>
        <w:t xml:space="preserve"> </w:t>
      </w:r>
      <w:r>
        <w:rPr>
          <w:w w:val="105"/>
        </w:rPr>
        <w:t>or</w:t>
      </w:r>
      <w:r>
        <w:rPr>
          <w:spacing w:val="9"/>
          <w:w w:val="105"/>
        </w:rPr>
        <w:t xml:space="preserve"> </w:t>
      </w:r>
      <w:r>
        <w:rPr>
          <w:spacing w:val="-2"/>
          <w:w w:val="105"/>
        </w:rPr>
        <w:t>deleted.</w:t>
      </w:r>
    </w:p>
    <w:p w14:paraId="34FF1C98" w14:textId="77777777" w:rsidR="007C366B" w:rsidRDefault="007C366B">
      <w:pPr>
        <w:pStyle w:val="BodyText"/>
        <w:rPr>
          <w:sz w:val="26"/>
        </w:rPr>
      </w:pPr>
    </w:p>
    <w:p w14:paraId="4A887F56" w14:textId="77777777" w:rsidR="007C366B" w:rsidRDefault="00771AB2">
      <w:pPr>
        <w:pStyle w:val="Heading1"/>
        <w:rPr>
          <w:b/>
        </w:rPr>
      </w:pPr>
      <w:r>
        <w:rPr>
          <w:b/>
          <w:spacing w:val="-2"/>
        </w:rPr>
        <w:t>5352.217-9000</w:t>
      </w:r>
      <w:r>
        <w:rPr>
          <w:b/>
          <w:spacing w:val="-9"/>
        </w:rPr>
        <w:t xml:space="preserve"> </w:t>
      </w:r>
      <w:r>
        <w:rPr>
          <w:b/>
          <w:spacing w:val="-2"/>
        </w:rPr>
        <w:t>Long</w:t>
      </w:r>
      <w:r>
        <w:rPr>
          <w:b/>
          <w:spacing w:val="-9"/>
        </w:rPr>
        <w:t xml:space="preserve"> </w:t>
      </w:r>
      <w:r>
        <w:rPr>
          <w:b/>
          <w:spacing w:val="-2"/>
        </w:rPr>
        <w:t>Lead</w:t>
      </w:r>
      <w:r>
        <w:rPr>
          <w:b/>
          <w:spacing w:val="-8"/>
        </w:rPr>
        <w:t xml:space="preserve"> </w:t>
      </w:r>
      <w:r>
        <w:rPr>
          <w:b/>
          <w:spacing w:val="-2"/>
        </w:rPr>
        <w:t>Limitation</w:t>
      </w:r>
      <w:r>
        <w:rPr>
          <w:b/>
          <w:spacing w:val="-9"/>
        </w:rPr>
        <w:t xml:space="preserve"> </w:t>
      </w:r>
      <w:r>
        <w:rPr>
          <w:b/>
          <w:spacing w:val="-2"/>
        </w:rPr>
        <w:t>of</w:t>
      </w:r>
      <w:r>
        <w:rPr>
          <w:b/>
          <w:spacing w:val="-8"/>
        </w:rPr>
        <w:t xml:space="preserve"> </w:t>
      </w:r>
      <w:r>
        <w:rPr>
          <w:b/>
          <w:spacing w:val="-2"/>
        </w:rPr>
        <w:t>Government</w:t>
      </w:r>
      <w:r>
        <w:rPr>
          <w:b/>
          <w:spacing w:val="-9"/>
        </w:rPr>
        <w:t xml:space="preserve"> </w:t>
      </w:r>
      <w:r>
        <w:rPr>
          <w:b/>
          <w:spacing w:val="-2"/>
        </w:rPr>
        <w:t>Liability</w:t>
      </w:r>
    </w:p>
    <w:p w14:paraId="6D072C0D" w14:textId="77777777" w:rsidR="007C366B" w:rsidRDefault="007C366B">
      <w:pPr>
        <w:pStyle w:val="BodyText"/>
        <w:spacing w:before="4"/>
        <w:rPr>
          <w:rFonts w:ascii="Bookman Old Style"/>
          <w:b/>
          <w:sz w:val="42"/>
        </w:rPr>
      </w:pPr>
    </w:p>
    <w:p w14:paraId="38D4487E" w14:textId="77777777" w:rsidR="007C366B" w:rsidRDefault="00771AB2">
      <w:pPr>
        <w:pStyle w:val="BodyText"/>
        <w:spacing w:line="501" w:lineRule="auto"/>
        <w:ind w:left="110" w:right="511"/>
      </w:pPr>
      <w:r>
        <w:rPr>
          <w:w w:val="105"/>
        </w:rPr>
        <w:t xml:space="preserve">As prescribed in </w:t>
      </w:r>
      <w:hyperlink r:id="rId21" w:anchor="DAFFARS_5317_7406">
        <w:r>
          <w:rPr>
            <w:color w:val="27314A"/>
            <w:w w:val="105"/>
            <w:u w:val="single" w:color="27314A"/>
          </w:rPr>
          <w:t>DAFFARS 5317.7406</w:t>
        </w:r>
      </w:hyperlink>
      <w:r>
        <w:rPr>
          <w:w w:val="105"/>
        </w:rPr>
        <w:t>, insert the following clause in solicitations and contracts:</w:t>
      </w:r>
      <w:r>
        <w:rPr>
          <w:spacing w:val="40"/>
          <w:w w:val="105"/>
        </w:rPr>
        <w:t xml:space="preserve"> </w:t>
      </w:r>
      <w:r>
        <w:rPr>
          <w:w w:val="105"/>
        </w:rPr>
        <w:t>LONG</w:t>
      </w:r>
      <w:r>
        <w:rPr>
          <w:spacing w:val="40"/>
          <w:w w:val="105"/>
        </w:rPr>
        <w:t xml:space="preserve"> </w:t>
      </w:r>
      <w:r>
        <w:rPr>
          <w:w w:val="105"/>
        </w:rPr>
        <w:t>LEAD</w:t>
      </w:r>
      <w:r>
        <w:rPr>
          <w:spacing w:val="40"/>
          <w:w w:val="105"/>
        </w:rPr>
        <w:t xml:space="preserve"> </w:t>
      </w:r>
      <w:r>
        <w:rPr>
          <w:w w:val="105"/>
        </w:rPr>
        <w:t>LIMITATION</w:t>
      </w:r>
      <w:r>
        <w:rPr>
          <w:spacing w:val="40"/>
          <w:w w:val="105"/>
        </w:rPr>
        <w:t xml:space="preserve"> </w:t>
      </w:r>
      <w:r>
        <w:rPr>
          <w:w w:val="105"/>
        </w:rPr>
        <w:t>OF</w:t>
      </w:r>
      <w:r>
        <w:rPr>
          <w:spacing w:val="40"/>
          <w:w w:val="105"/>
        </w:rPr>
        <w:t xml:space="preserve"> </w:t>
      </w:r>
      <w:r>
        <w:rPr>
          <w:w w:val="105"/>
        </w:rPr>
        <w:t>GOVERNMENT</w:t>
      </w:r>
      <w:r>
        <w:rPr>
          <w:spacing w:val="40"/>
          <w:w w:val="105"/>
        </w:rPr>
        <w:t xml:space="preserve"> </w:t>
      </w:r>
      <w:r>
        <w:rPr>
          <w:w w:val="105"/>
        </w:rPr>
        <w:t>LIABILITY</w:t>
      </w:r>
      <w:r>
        <w:rPr>
          <w:spacing w:val="40"/>
          <w:w w:val="105"/>
        </w:rPr>
        <w:t xml:space="preserve"> </w:t>
      </w:r>
      <w:r>
        <w:rPr>
          <w:w w:val="105"/>
        </w:rPr>
        <w:t>(JUL</w:t>
      </w:r>
      <w:r>
        <w:rPr>
          <w:spacing w:val="40"/>
          <w:w w:val="105"/>
        </w:rPr>
        <w:t xml:space="preserve"> </w:t>
      </w:r>
      <w:r>
        <w:rPr>
          <w:w w:val="105"/>
        </w:rPr>
        <w:t>2023)</w:t>
      </w:r>
    </w:p>
    <w:p w14:paraId="48A21919" w14:textId="77777777" w:rsidR="007C366B" w:rsidRDefault="007C366B">
      <w:pPr>
        <w:spacing w:line="501" w:lineRule="auto"/>
        <w:sectPr w:rsidR="007C366B" w:rsidSect="00935161">
          <w:pgSz w:w="11910" w:h="16840"/>
          <w:pgMar w:top="820" w:right="680" w:bottom="280" w:left="740" w:header="720" w:footer="720" w:gutter="0"/>
          <w:cols w:space="720"/>
        </w:sectPr>
      </w:pPr>
    </w:p>
    <w:p w14:paraId="6EEF4619" w14:textId="77777777" w:rsidR="007C366B" w:rsidRDefault="00771AB2">
      <w:pPr>
        <w:pStyle w:val="ListParagraph"/>
        <w:numPr>
          <w:ilvl w:val="0"/>
          <w:numId w:val="10"/>
        </w:numPr>
        <w:tabs>
          <w:tab w:val="left" w:pos="442"/>
        </w:tabs>
        <w:spacing w:before="82" w:line="271" w:lineRule="auto"/>
        <w:ind w:right="874" w:firstLine="0"/>
      </w:pPr>
      <w:r>
        <w:rPr>
          <w:w w:val="105"/>
        </w:rPr>
        <w:lastRenderedPageBreak/>
        <w:t xml:space="preserve">In performing this contract, the contractor is not authorized to make expenditures or incur obligations exceeding $[ </w:t>
      </w:r>
      <w:r>
        <w:rPr>
          <w:i/>
          <w:w w:val="105"/>
          <w:u w:val="single"/>
        </w:rPr>
        <w:t xml:space="preserve">insert dollar </w:t>
      </w:r>
      <w:proofErr w:type="gramStart"/>
      <w:r>
        <w:rPr>
          <w:i/>
          <w:w w:val="105"/>
          <w:u w:val="single"/>
        </w:rPr>
        <w:t>amount</w:t>
      </w:r>
      <w:r>
        <w:rPr>
          <w:i/>
          <w:w w:val="105"/>
        </w:rPr>
        <w:t xml:space="preserve"> </w:t>
      </w:r>
      <w:r>
        <w:rPr>
          <w:w w:val="105"/>
        </w:rPr>
        <w:t>]</w:t>
      </w:r>
      <w:proofErr w:type="gramEnd"/>
      <w:r>
        <w:rPr>
          <w:w w:val="105"/>
        </w:rPr>
        <w:t>.</w:t>
      </w:r>
    </w:p>
    <w:p w14:paraId="6BD18F9B" w14:textId="77777777" w:rsidR="007C366B" w:rsidRDefault="007C366B">
      <w:pPr>
        <w:pStyle w:val="BodyText"/>
        <w:spacing w:before="1"/>
        <w:rPr>
          <w:sz w:val="21"/>
        </w:rPr>
      </w:pPr>
    </w:p>
    <w:p w14:paraId="4860E3ED" w14:textId="77777777" w:rsidR="007C366B" w:rsidRDefault="00771AB2">
      <w:pPr>
        <w:pStyle w:val="ListParagraph"/>
        <w:numPr>
          <w:ilvl w:val="0"/>
          <w:numId w:val="10"/>
        </w:numPr>
        <w:tabs>
          <w:tab w:val="left" w:pos="451"/>
        </w:tabs>
        <w:spacing w:line="271" w:lineRule="auto"/>
        <w:ind w:right="178" w:firstLine="0"/>
      </w:pPr>
      <w:r>
        <w:rPr>
          <w:w w:val="105"/>
        </w:rPr>
        <w:t>The maximum amount for which the Government shall be liable if this contract is terminated (i.e.,</w:t>
      </w:r>
      <w:r>
        <w:rPr>
          <w:spacing w:val="40"/>
          <w:w w:val="105"/>
        </w:rPr>
        <w:t xml:space="preserve"> </w:t>
      </w:r>
      <w:r>
        <w:rPr>
          <w:w w:val="105"/>
        </w:rPr>
        <w:t>costs</w:t>
      </w:r>
      <w:r>
        <w:rPr>
          <w:spacing w:val="28"/>
          <w:w w:val="105"/>
        </w:rPr>
        <w:t xml:space="preserve"> </w:t>
      </w:r>
      <w:r>
        <w:rPr>
          <w:w w:val="105"/>
        </w:rPr>
        <w:t>already</w:t>
      </w:r>
      <w:r>
        <w:rPr>
          <w:spacing w:val="28"/>
          <w:w w:val="105"/>
        </w:rPr>
        <w:t xml:space="preserve"> </w:t>
      </w:r>
      <w:r>
        <w:rPr>
          <w:w w:val="105"/>
        </w:rPr>
        <w:t>incurred</w:t>
      </w:r>
      <w:r>
        <w:rPr>
          <w:spacing w:val="28"/>
          <w:w w:val="105"/>
        </w:rPr>
        <w:t xml:space="preserve"> </w:t>
      </w:r>
      <w:r>
        <w:rPr>
          <w:w w:val="105"/>
        </w:rPr>
        <w:t>and</w:t>
      </w:r>
      <w:r>
        <w:rPr>
          <w:spacing w:val="28"/>
          <w:w w:val="105"/>
        </w:rPr>
        <w:t xml:space="preserve"> </w:t>
      </w:r>
      <w:r>
        <w:rPr>
          <w:w w:val="105"/>
        </w:rPr>
        <w:t>those</w:t>
      </w:r>
      <w:r>
        <w:rPr>
          <w:spacing w:val="28"/>
          <w:w w:val="105"/>
        </w:rPr>
        <w:t xml:space="preserve"> </w:t>
      </w:r>
      <w:r>
        <w:rPr>
          <w:w w:val="105"/>
        </w:rPr>
        <w:t>associated</w:t>
      </w:r>
      <w:r>
        <w:rPr>
          <w:spacing w:val="28"/>
          <w:w w:val="105"/>
        </w:rPr>
        <w:t xml:space="preserve"> </w:t>
      </w:r>
      <w:r>
        <w:rPr>
          <w:w w:val="105"/>
        </w:rPr>
        <w:t>with</w:t>
      </w:r>
      <w:r>
        <w:rPr>
          <w:spacing w:val="28"/>
          <w:w w:val="105"/>
        </w:rPr>
        <w:t xml:space="preserve"> </w:t>
      </w:r>
      <w:r>
        <w:rPr>
          <w:w w:val="105"/>
        </w:rPr>
        <w:t>termination)</w:t>
      </w:r>
      <w:r>
        <w:rPr>
          <w:spacing w:val="28"/>
          <w:w w:val="105"/>
        </w:rPr>
        <w:t xml:space="preserve"> </w:t>
      </w:r>
      <w:r>
        <w:rPr>
          <w:w w:val="105"/>
        </w:rPr>
        <w:t>is</w:t>
      </w:r>
      <w:r>
        <w:rPr>
          <w:spacing w:val="28"/>
          <w:w w:val="105"/>
        </w:rPr>
        <w:t xml:space="preserve"> </w:t>
      </w:r>
      <w:r>
        <w:rPr>
          <w:w w:val="105"/>
        </w:rPr>
        <w:t>$[</w:t>
      </w:r>
      <w:r>
        <w:rPr>
          <w:spacing w:val="28"/>
          <w:w w:val="105"/>
        </w:rPr>
        <w:t xml:space="preserve"> </w:t>
      </w:r>
      <w:r>
        <w:rPr>
          <w:i/>
          <w:w w:val="105"/>
          <w:u w:val="single"/>
        </w:rPr>
        <w:t>insert</w:t>
      </w:r>
      <w:r>
        <w:rPr>
          <w:i/>
          <w:spacing w:val="28"/>
          <w:w w:val="105"/>
          <w:u w:val="single"/>
        </w:rPr>
        <w:t xml:space="preserve"> </w:t>
      </w:r>
      <w:r>
        <w:rPr>
          <w:i/>
          <w:w w:val="105"/>
          <w:u w:val="single"/>
        </w:rPr>
        <w:t>dollar</w:t>
      </w:r>
      <w:r>
        <w:rPr>
          <w:i/>
          <w:spacing w:val="28"/>
          <w:w w:val="105"/>
          <w:u w:val="single"/>
        </w:rPr>
        <w:t xml:space="preserve"> </w:t>
      </w:r>
      <w:proofErr w:type="gramStart"/>
      <w:r>
        <w:rPr>
          <w:i/>
          <w:w w:val="105"/>
          <w:u w:val="single"/>
        </w:rPr>
        <w:t>amount</w:t>
      </w:r>
      <w:r>
        <w:rPr>
          <w:i/>
          <w:spacing w:val="29"/>
          <w:w w:val="105"/>
        </w:rPr>
        <w:t xml:space="preserve"> </w:t>
      </w:r>
      <w:r>
        <w:rPr>
          <w:w w:val="105"/>
        </w:rPr>
        <w:t>]</w:t>
      </w:r>
      <w:proofErr w:type="gramEnd"/>
      <w:r>
        <w:rPr>
          <w:w w:val="105"/>
        </w:rPr>
        <w:t>.</w:t>
      </w:r>
    </w:p>
    <w:p w14:paraId="238601FE" w14:textId="77777777" w:rsidR="007C366B" w:rsidRDefault="007C366B">
      <w:pPr>
        <w:pStyle w:val="BodyText"/>
        <w:spacing w:before="1"/>
        <w:rPr>
          <w:sz w:val="21"/>
        </w:rPr>
      </w:pPr>
    </w:p>
    <w:p w14:paraId="5C87CBF9" w14:textId="77777777" w:rsidR="007C366B" w:rsidRDefault="00771AB2">
      <w:pPr>
        <w:pStyle w:val="ListParagraph"/>
        <w:numPr>
          <w:ilvl w:val="0"/>
          <w:numId w:val="10"/>
        </w:numPr>
        <w:tabs>
          <w:tab w:val="left" w:pos="435"/>
        </w:tabs>
        <w:spacing w:line="271" w:lineRule="auto"/>
        <w:ind w:right="283" w:firstLine="0"/>
      </w:pPr>
      <w:r>
        <w:rPr>
          <w:w w:val="105"/>
        </w:rPr>
        <w:t>The contractor shall notify the contracting officer in writing whenever there is reason to believe that,</w:t>
      </w:r>
      <w:r>
        <w:rPr>
          <w:spacing w:val="24"/>
          <w:w w:val="105"/>
        </w:rPr>
        <w:t xml:space="preserve"> </w:t>
      </w:r>
      <w:r>
        <w:rPr>
          <w:w w:val="105"/>
        </w:rPr>
        <w:t>within</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60</w:t>
      </w:r>
      <w:r>
        <w:rPr>
          <w:spacing w:val="24"/>
          <w:w w:val="105"/>
        </w:rPr>
        <w:t xml:space="preserve"> </w:t>
      </w:r>
      <w:r>
        <w:rPr>
          <w:w w:val="105"/>
        </w:rPr>
        <w:t>days,</w:t>
      </w:r>
      <w:r>
        <w:rPr>
          <w:spacing w:val="24"/>
          <w:w w:val="105"/>
        </w:rPr>
        <w:t xml:space="preserve"> </w:t>
      </w:r>
      <w:r>
        <w:rPr>
          <w:w w:val="105"/>
        </w:rPr>
        <w:t>the</w:t>
      </w:r>
      <w:r>
        <w:rPr>
          <w:spacing w:val="24"/>
          <w:w w:val="105"/>
        </w:rPr>
        <w:t xml:space="preserve"> </w:t>
      </w:r>
      <w:r>
        <w:rPr>
          <w:w w:val="105"/>
        </w:rPr>
        <w:t>costs</w:t>
      </w:r>
      <w:r>
        <w:rPr>
          <w:spacing w:val="24"/>
          <w:w w:val="105"/>
        </w:rPr>
        <w:t xml:space="preserve"> </w:t>
      </w:r>
      <w:r>
        <w:rPr>
          <w:w w:val="105"/>
        </w:rPr>
        <w:t>expected</w:t>
      </w:r>
      <w:r>
        <w:rPr>
          <w:spacing w:val="24"/>
          <w:w w:val="105"/>
        </w:rPr>
        <w:t xml:space="preserve"> </w:t>
      </w:r>
      <w:r>
        <w:rPr>
          <w:w w:val="105"/>
        </w:rPr>
        <w:t>to</w:t>
      </w:r>
      <w:r>
        <w:rPr>
          <w:spacing w:val="24"/>
          <w:w w:val="105"/>
        </w:rPr>
        <w:t xml:space="preserve"> </w:t>
      </w:r>
      <w:r>
        <w:rPr>
          <w:w w:val="105"/>
        </w:rPr>
        <w:t>be</w:t>
      </w:r>
      <w:r>
        <w:rPr>
          <w:spacing w:val="24"/>
          <w:w w:val="105"/>
        </w:rPr>
        <w:t xml:space="preserve"> </w:t>
      </w:r>
      <w:r>
        <w:rPr>
          <w:w w:val="105"/>
        </w:rPr>
        <w:t>incurred</w:t>
      </w:r>
      <w:r>
        <w:rPr>
          <w:spacing w:val="24"/>
          <w:w w:val="105"/>
        </w:rPr>
        <w:t xml:space="preserve"> </w:t>
      </w:r>
      <w:r>
        <w:rPr>
          <w:w w:val="105"/>
        </w:rPr>
        <w:t>under</w:t>
      </w:r>
      <w:r>
        <w:rPr>
          <w:spacing w:val="24"/>
          <w:w w:val="105"/>
        </w:rPr>
        <w:t xml:space="preserve"> </w:t>
      </w:r>
      <w:r>
        <w:rPr>
          <w:w w:val="105"/>
        </w:rPr>
        <w:t>this</w:t>
      </w:r>
      <w:r>
        <w:rPr>
          <w:spacing w:val="24"/>
          <w:w w:val="105"/>
        </w:rPr>
        <w:t xml:space="preserve"> </w:t>
      </w:r>
      <w:r>
        <w:rPr>
          <w:w w:val="105"/>
        </w:rPr>
        <w:t>contract,</w:t>
      </w:r>
      <w:r>
        <w:rPr>
          <w:spacing w:val="24"/>
          <w:w w:val="105"/>
        </w:rPr>
        <w:t xml:space="preserve"> </w:t>
      </w:r>
      <w:r>
        <w:rPr>
          <w:w w:val="105"/>
        </w:rPr>
        <w:t>when</w:t>
      </w:r>
      <w:r>
        <w:rPr>
          <w:spacing w:val="24"/>
          <w:w w:val="105"/>
        </w:rPr>
        <w:t xml:space="preserve"> </w:t>
      </w:r>
      <w:r>
        <w:rPr>
          <w:w w:val="105"/>
        </w:rPr>
        <w:t>added</w:t>
      </w:r>
      <w:r>
        <w:rPr>
          <w:spacing w:val="24"/>
          <w:w w:val="105"/>
        </w:rPr>
        <w:t xml:space="preserve"> </w:t>
      </w:r>
      <w:r>
        <w:rPr>
          <w:w w:val="105"/>
        </w:rPr>
        <w:t>to all</w:t>
      </w:r>
      <w:r>
        <w:rPr>
          <w:spacing w:val="24"/>
          <w:w w:val="105"/>
        </w:rPr>
        <w:t xml:space="preserve"> </w:t>
      </w:r>
      <w:r>
        <w:rPr>
          <w:w w:val="105"/>
        </w:rPr>
        <w:t>costs</w:t>
      </w:r>
      <w:r>
        <w:rPr>
          <w:spacing w:val="24"/>
          <w:w w:val="105"/>
        </w:rPr>
        <w:t xml:space="preserve"> </w:t>
      </w:r>
      <w:r>
        <w:rPr>
          <w:w w:val="105"/>
        </w:rPr>
        <w:t>previously</w:t>
      </w:r>
      <w:r>
        <w:rPr>
          <w:spacing w:val="24"/>
          <w:w w:val="105"/>
        </w:rPr>
        <w:t xml:space="preserve"> </w:t>
      </w:r>
      <w:r>
        <w:rPr>
          <w:w w:val="105"/>
        </w:rPr>
        <w:t>incurred,</w:t>
      </w:r>
      <w:r>
        <w:rPr>
          <w:spacing w:val="24"/>
          <w:w w:val="105"/>
        </w:rPr>
        <w:t xml:space="preserve"> </w:t>
      </w:r>
      <w:r>
        <w:rPr>
          <w:w w:val="105"/>
        </w:rPr>
        <w:t>will</w:t>
      </w:r>
      <w:r>
        <w:rPr>
          <w:spacing w:val="24"/>
          <w:w w:val="105"/>
        </w:rPr>
        <w:t xml:space="preserve"> </w:t>
      </w:r>
      <w:r>
        <w:rPr>
          <w:w w:val="105"/>
        </w:rPr>
        <w:t>exceed</w:t>
      </w:r>
      <w:r>
        <w:rPr>
          <w:spacing w:val="24"/>
          <w:w w:val="105"/>
        </w:rPr>
        <w:t xml:space="preserve"> </w:t>
      </w:r>
      <w:r>
        <w:rPr>
          <w:w w:val="105"/>
        </w:rPr>
        <w:t>75</w:t>
      </w:r>
      <w:r>
        <w:rPr>
          <w:spacing w:val="24"/>
          <w:w w:val="105"/>
        </w:rPr>
        <w:t xml:space="preserve"> </w:t>
      </w:r>
      <w:r>
        <w:rPr>
          <w:w w:val="105"/>
        </w:rPr>
        <w:t>percent</w:t>
      </w:r>
      <w:r>
        <w:rPr>
          <w:spacing w:val="24"/>
          <w:w w:val="105"/>
        </w:rPr>
        <w:t xml:space="preserve"> </w:t>
      </w:r>
      <w:r>
        <w:rPr>
          <w:w w:val="105"/>
        </w:rPr>
        <w:t>of</w:t>
      </w:r>
      <w:r>
        <w:rPr>
          <w:spacing w:val="24"/>
          <w:w w:val="105"/>
        </w:rPr>
        <w:t xml:space="preserve"> </w:t>
      </w:r>
      <w:r>
        <w:rPr>
          <w:w w:val="105"/>
        </w:rPr>
        <w:t>the</w:t>
      </w:r>
      <w:r>
        <w:rPr>
          <w:spacing w:val="24"/>
          <w:w w:val="105"/>
        </w:rPr>
        <w:t xml:space="preserve"> </w:t>
      </w:r>
      <w:r>
        <w:rPr>
          <w:w w:val="105"/>
        </w:rPr>
        <w:t>total</w:t>
      </w:r>
      <w:r>
        <w:rPr>
          <w:spacing w:val="24"/>
          <w:w w:val="105"/>
        </w:rPr>
        <w:t xml:space="preserve"> </w:t>
      </w:r>
      <w:r>
        <w:rPr>
          <w:w w:val="105"/>
        </w:rPr>
        <w:t>amount</w:t>
      </w:r>
      <w:r>
        <w:rPr>
          <w:spacing w:val="24"/>
          <w:w w:val="105"/>
        </w:rPr>
        <w:t xml:space="preserve"> </w:t>
      </w:r>
      <w:r>
        <w:rPr>
          <w:w w:val="105"/>
        </w:rPr>
        <w:t>allotted</w:t>
      </w:r>
      <w:r>
        <w:rPr>
          <w:spacing w:val="24"/>
          <w:w w:val="105"/>
        </w:rPr>
        <w:t xml:space="preserve"> </w:t>
      </w:r>
      <w:r>
        <w:rPr>
          <w:w w:val="105"/>
        </w:rPr>
        <w:t>to</w:t>
      </w:r>
      <w:r>
        <w:rPr>
          <w:spacing w:val="24"/>
          <w:w w:val="105"/>
        </w:rPr>
        <w:t xml:space="preserve"> </w:t>
      </w:r>
      <w:r>
        <w:rPr>
          <w:w w:val="105"/>
        </w:rPr>
        <w:t>the</w:t>
      </w:r>
      <w:r>
        <w:rPr>
          <w:spacing w:val="24"/>
          <w:w w:val="105"/>
        </w:rPr>
        <w:t xml:space="preserve"> </w:t>
      </w:r>
      <w:r>
        <w:rPr>
          <w:w w:val="105"/>
        </w:rPr>
        <w:t>contract</w:t>
      </w:r>
      <w:r>
        <w:rPr>
          <w:spacing w:val="24"/>
          <w:w w:val="105"/>
        </w:rPr>
        <w:t xml:space="preserve"> </w:t>
      </w:r>
      <w:r>
        <w:rPr>
          <w:w w:val="105"/>
        </w:rPr>
        <w:t>by the</w:t>
      </w:r>
      <w:r>
        <w:rPr>
          <w:spacing w:val="28"/>
          <w:w w:val="105"/>
        </w:rPr>
        <w:t xml:space="preserve"> </w:t>
      </w:r>
      <w:r>
        <w:rPr>
          <w:w w:val="105"/>
        </w:rPr>
        <w:t>Government.</w:t>
      </w:r>
      <w:r>
        <w:rPr>
          <w:spacing w:val="28"/>
          <w:w w:val="105"/>
        </w:rPr>
        <w:t xml:space="preserve"> </w:t>
      </w:r>
      <w:r>
        <w:rPr>
          <w:w w:val="105"/>
        </w:rPr>
        <w:t>The</w:t>
      </w:r>
      <w:r>
        <w:rPr>
          <w:spacing w:val="28"/>
          <w:w w:val="105"/>
        </w:rPr>
        <w:t xml:space="preserve"> </w:t>
      </w:r>
      <w:r>
        <w:rPr>
          <w:w w:val="105"/>
        </w:rPr>
        <w:t>notice</w:t>
      </w:r>
      <w:r>
        <w:rPr>
          <w:spacing w:val="28"/>
          <w:w w:val="105"/>
        </w:rPr>
        <w:t xml:space="preserve"> </w:t>
      </w:r>
      <w:r>
        <w:rPr>
          <w:w w:val="105"/>
        </w:rPr>
        <w:t>shall</w:t>
      </w:r>
      <w:r>
        <w:rPr>
          <w:spacing w:val="28"/>
          <w:w w:val="105"/>
        </w:rPr>
        <w:t xml:space="preserve"> </w:t>
      </w:r>
      <w:r>
        <w:rPr>
          <w:w w:val="105"/>
        </w:rPr>
        <w:t>state</w:t>
      </w:r>
      <w:r>
        <w:rPr>
          <w:spacing w:val="28"/>
          <w:w w:val="105"/>
        </w:rPr>
        <w:t xml:space="preserve"> </w:t>
      </w:r>
      <w:r>
        <w:rPr>
          <w:w w:val="105"/>
        </w:rPr>
        <w:t>the</w:t>
      </w:r>
      <w:r>
        <w:rPr>
          <w:spacing w:val="28"/>
          <w:w w:val="105"/>
        </w:rPr>
        <w:t xml:space="preserve"> </w:t>
      </w:r>
      <w:r>
        <w:rPr>
          <w:w w:val="105"/>
        </w:rPr>
        <w:t>estimated</w:t>
      </w:r>
      <w:r>
        <w:rPr>
          <w:spacing w:val="28"/>
          <w:w w:val="105"/>
        </w:rPr>
        <w:t xml:space="preserve"> </w:t>
      </w:r>
      <w:r>
        <w:rPr>
          <w:w w:val="105"/>
        </w:rPr>
        <w:t>amount</w:t>
      </w:r>
      <w:r>
        <w:rPr>
          <w:spacing w:val="28"/>
          <w:w w:val="105"/>
        </w:rPr>
        <w:t xml:space="preserve"> </w:t>
      </w:r>
      <w:r>
        <w:rPr>
          <w:w w:val="105"/>
        </w:rPr>
        <w:t>of</w:t>
      </w:r>
      <w:r>
        <w:rPr>
          <w:spacing w:val="28"/>
          <w:w w:val="105"/>
        </w:rPr>
        <w:t xml:space="preserve"> </w:t>
      </w:r>
      <w:r>
        <w:rPr>
          <w:w w:val="105"/>
        </w:rPr>
        <w:t>additional</w:t>
      </w:r>
      <w:r>
        <w:rPr>
          <w:spacing w:val="28"/>
          <w:w w:val="105"/>
        </w:rPr>
        <w:t xml:space="preserve"> </w:t>
      </w:r>
      <w:r>
        <w:rPr>
          <w:w w:val="105"/>
        </w:rPr>
        <w:t>funds</w:t>
      </w:r>
      <w:r>
        <w:rPr>
          <w:spacing w:val="28"/>
          <w:w w:val="105"/>
        </w:rPr>
        <w:t xml:space="preserve"> </w:t>
      </w:r>
      <w:r>
        <w:rPr>
          <w:w w:val="105"/>
        </w:rPr>
        <w:t>required</w:t>
      </w:r>
      <w:r>
        <w:rPr>
          <w:spacing w:val="28"/>
          <w:w w:val="105"/>
        </w:rPr>
        <w:t xml:space="preserve"> </w:t>
      </w:r>
      <w:r>
        <w:rPr>
          <w:w w:val="105"/>
        </w:rPr>
        <w:t>to continue</w:t>
      </w:r>
      <w:r>
        <w:rPr>
          <w:spacing w:val="18"/>
          <w:w w:val="105"/>
        </w:rPr>
        <w:t xml:space="preserve"> </w:t>
      </w:r>
      <w:r>
        <w:rPr>
          <w:w w:val="105"/>
        </w:rPr>
        <w:t>performance</w:t>
      </w:r>
      <w:r>
        <w:rPr>
          <w:spacing w:val="18"/>
          <w:w w:val="105"/>
        </w:rPr>
        <w:t xml:space="preserve"> </w:t>
      </w:r>
      <w:r>
        <w:rPr>
          <w:w w:val="105"/>
        </w:rPr>
        <w:t>for</w:t>
      </w:r>
      <w:r>
        <w:rPr>
          <w:spacing w:val="18"/>
          <w:w w:val="105"/>
        </w:rPr>
        <w:t xml:space="preserve"> </w:t>
      </w:r>
      <w:r>
        <w:rPr>
          <w:w w:val="105"/>
        </w:rPr>
        <w:t>the</w:t>
      </w:r>
      <w:r>
        <w:rPr>
          <w:spacing w:val="18"/>
          <w:w w:val="105"/>
        </w:rPr>
        <w:t xml:space="preserve"> </w:t>
      </w:r>
      <w:r>
        <w:rPr>
          <w:w w:val="105"/>
        </w:rPr>
        <w:t>specified</w:t>
      </w:r>
      <w:r>
        <w:rPr>
          <w:spacing w:val="18"/>
          <w:w w:val="105"/>
        </w:rPr>
        <w:t xml:space="preserve"> </w:t>
      </w:r>
      <w:r>
        <w:rPr>
          <w:w w:val="105"/>
        </w:rPr>
        <w:t>schedule</w:t>
      </w:r>
      <w:r>
        <w:rPr>
          <w:spacing w:val="18"/>
          <w:w w:val="105"/>
        </w:rPr>
        <w:t xml:space="preserve"> </w:t>
      </w:r>
      <w:r>
        <w:rPr>
          <w:w w:val="105"/>
        </w:rPr>
        <w:t>period,</w:t>
      </w:r>
      <w:r>
        <w:rPr>
          <w:spacing w:val="18"/>
          <w:w w:val="105"/>
        </w:rPr>
        <w:t xml:space="preserve"> </w:t>
      </w:r>
      <w:r>
        <w:rPr>
          <w:w w:val="105"/>
        </w:rPr>
        <w:t>limited</w:t>
      </w:r>
      <w:r>
        <w:rPr>
          <w:spacing w:val="18"/>
          <w:w w:val="105"/>
        </w:rPr>
        <w:t xml:space="preserve"> </w:t>
      </w:r>
      <w:r>
        <w:rPr>
          <w:w w:val="105"/>
        </w:rPr>
        <w:t>by</w:t>
      </w:r>
      <w:r>
        <w:rPr>
          <w:spacing w:val="18"/>
          <w:w w:val="105"/>
        </w:rPr>
        <w:t xml:space="preserve"> </w:t>
      </w:r>
      <w:r>
        <w:rPr>
          <w:w w:val="105"/>
        </w:rPr>
        <w:t>the</w:t>
      </w:r>
      <w:r>
        <w:rPr>
          <w:spacing w:val="18"/>
          <w:w w:val="105"/>
        </w:rPr>
        <w:t xml:space="preserve"> </w:t>
      </w:r>
      <w:r>
        <w:rPr>
          <w:w w:val="105"/>
        </w:rPr>
        <w:t>not-to-exceed</w:t>
      </w:r>
      <w:r>
        <w:rPr>
          <w:spacing w:val="18"/>
          <w:w w:val="105"/>
        </w:rPr>
        <w:t xml:space="preserve"> </w:t>
      </w:r>
      <w:r>
        <w:rPr>
          <w:w w:val="105"/>
        </w:rPr>
        <w:t>contract</w:t>
      </w:r>
      <w:r>
        <w:rPr>
          <w:spacing w:val="18"/>
          <w:w w:val="105"/>
        </w:rPr>
        <w:t xml:space="preserve"> </w:t>
      </w:r>
      <w:r>
        <w:rPr>
          <w:w w:val="105"/>
        </w:rPr>
        <w:t>value.</w:t>
      </w:r>
    </w:p>
    <w:p w14:paraId="0F3CABC7" w14:textId="77777777" w:rsidR="007C366B" w:rsidRDefault="007C366B">
      <w:pPr>
        <w:pStyle w:val="BodyText"/>
        <w:spacing w:before="3"/>
        <w:rPr>
          <w:sz w:val="21"/>
        </w:rPr>
      </w:pPr>
    </w:p>
    <w:p w14:paraId="530237F7" w14:textId="77777777" w:rsidR="007C366B" w:rsidRDefault="00771AB2">
      <w:pPr>
        <w:pStyle w:val="ListParagraph"/>
        <w:numPr>
          <w:ilvl w:val="0"/>
          <w:numId w:val="10"/>
        </w:numPr>
        <w:tabs>
          <w:tab w:val="left" w:pos="451"/>
        </w:tabs>
        <w:spacing w:line="271" w:lineRule="auto"/>
        <w:ind w:right="292" w:firstLine="0"/>
      </w:pPr>
      <w:r>
        <w:rPr>
          <w:w w:val="105"/>
        </w:rPr>
        <w:t>Sixty days before the end of the specified schedule period, the contractor shall give notice to the</w:t>
      </w:r>
      <w:r>
        <w:rPr>
          <w:spacing w:val="80"/>
          <w:w w:val="105"/>
        </w:rPr>
        <w:t xml:space="preserve"> </w:t>
      </w:r>
      <w:r>
        <w:rPr>
          <w:w w:val="105"/>
        </w:rPr>
        <w:t>contracting officer of the estimated amount of additional funds required to continue long lead</w:t>
      </w:r>
      <w:r>
        <w:rPr>
          <w:spacing w:val="80"/>
          <w:w w:val="105"/>
        </w:rPr>
        <w:t xml:space="preserve"> </w:t>
      </w:r>
      <w:r>
        <w:rPr>
          <w:w w:val="105"/>
        </w:rPr>
        <w:t>contract</w:t>
      </w:r>
      <w:r>
        <w:rPr>
          <w:spacing w:val="21"/>
          <w:w w:val="105"/>
        </w:rPr>
        <w:t xml:space="preserve"> </w:t>
      </w:r>
      <w:r>
        <w:rPr>
          <w:w w:val="105"/>
        </w:rPr>
        <w:t>performance,</w:t>
      </w:r>
      <w:r>
        <w:rPr>
          <w:spacing w:val="21"/>
          <w:w w:val="105"/>
        </w:rPr>
        <w:t xml:space="preserve"> </w:t>
      </w:r>
      <w:r>
        <w:rPr>
          <w:w w:val="105"/>
        </w:rPr>
        <w:t>when</w:t>
      </w:r>
      <w:r>
        <w:rPr>
          <w:spacing w:val="21"/>
          <w:w w:val="105"/>
        </w:rPr>
        <w:t xml:space="preserve"> </w:t>
      </w:r>
      <w:r>
        <w:rPr>
          <w:w w:val="105"/>
        </w:rPr>
        <w:t>the</w:t>
      </w:r>
      <w:r>
        <w:rPr>
          <w:spacing w:val="21"/>
          <w:w w:val="105"/>
        </w:rPr>
        <w:t xml:space="preserve"> </w:t>
      </w:r>
      <w:r>
        <w:rPr>
          <w:w w:val="105"/>
        </w:rPr>
        <w:t>funds</w:t>
      </w:r>
      <w:r>
        <w:rPr>
          <w:spacing w:val="21"/>
          <w:w w:val="105"/>
        </w:rPr>
        <w:t xml:space="preserve"> </w:t>
      </w:r>
      <w:r>
        <w:rPr>
          <w:w w:val="105"/>
        </w:rPr>
        <w:t>will</w:t>
      </w:r>
      <w:r>
        <w:rPr>
          <w:spacing w:val="21"/>
          <w:w w:val="105"/>
        </w:rPr>
        <w:t xml:space="preserve"> </w:t>
      </w:r>
      <w:r>
        <w:rPr>
          <w:w w:val="105"/>
        </w:rPr>
        <w:t>be</w:t>
      </w:r>
      <w:r>
        <w:rPr>
          <w:spacing w:val="21"/>
          <w:w w:val="105"/>
        </w:rPr>
        <w:t xml:space="preserve"> </w:t>
      </w:r>
      <w:r>
        <w:rPr>
          <w:w w:val="105"/>
        </w:rPr>
        <w:t>needed,</w:t>
      </w:r>
      <w:r>
        <w:rPr>
          <w:spacing w:val="21"/>
          <w:w w:val="105"/>
        </w:rPr>
        <w:t xml:space="preserve"> </w:t>
      </w:r>
      <w:r>
        <w:rPr>
          <w:w w:val="105"/>
        </w:rPr>
        <w:t>and</w:t>
      </w:r>
      <w:r>
        <w:rPr>
          <w:spacing w:val="21"/>
          <w:w w:val="105"/>
        </w:rPr>
        <w:t xml:space="preserve"> </w:t>
      </w:r>
      <w:r>
        <w:rPr>
          <w:w w:val="105"/>
        </w:rPr>
        <w:t>any</w:t>
      </w:r>
      <w:r>
        <w:rPr>
          <w:spacing w:val="21"/>
          <w:w w:val="105"/>
        </w:rPr>
        <w:t xml:space="preserve"> </w:t>
      </w:r>
      <w:r>
        <w:rPr>
          <w:w w:val="105"/>
        </w:rPr>
        <w:t>agreed</w:t>
      </w:r>
      <w:r>
        <w:rPr>
          <w:spacing w:val="21"/>
          <w:w w:val="105"/>
        </w:rPr>
        <w:t xml:space="preserve"> </w:t>
      </w:r>
      <w:r>
        <w:rPr>
          <w:w w:val="105"/>
        </w:rPr>
        <w:t>to</w:t>
      </w:r>
      <w:r>
        <w:rPr>
          <w:spacing w:val="21"/>
          <w:w w:val="105"/>
        </w:rPr>
        <w:t xml:space="preserve"> </w:t>
      </w:r>
      <w:r>
        <w:rPr>
          <w:w w:val="105"/>
        </w:rPr>
        <w:t>extension</w:t>
      </w:r>
      <w:r>
        <w:rPr>
          <w:spacing w:val="21"/>
          <w:w w:val="105"/>
        </w:rPr>
        <w:t xml:space="preserve"> </w:t>
      </w:r>
      <w:r>
        <w:rPr>
          <w:w w:val="105"/>
        </w:rPr>
        <w:t>period</w:t>
      </w:r>
      <w:r>
        <w:rPr>
          <w:spacing w:val="21"/>
          <w:w w:val="105"/>
        </w:rPr>
        <w:t xml:space="preserve"> </w:t>
      </w:r>
      <w:r>
        <w:rPr>
          <w:w w:val="105"/>
        </w:rPr>
        <w:t>specified in the Schedule.</w:t>
      </w:r>
    </w:p>
    <w:p w14:paraId="5B08B5D1" w14:textId="77777777" w:rsidR="007C366B" w:rsidRDefault="007C366B">
      <w:pPr>
        <w:pStyle w:val="BodyText"/>
        <w:spacing w:before="2"/>
        <w:rPr>
          <w:sz w:val="21"/>
        </w:rPr>
      </w:pPr>
    </w:p>
    <w:p w14:paraId="4DE7ABBD" w14:textId="77777777" w:rsidR="007C366B" w:rsidRDefault="00771AB2">
      <w:pPr>
        <w:pStyle w:val="BodyText"/>
        <w:ind w:left="110"/>
      </w:pPr>
      <w:r>
        <w:rPr>
          <w:w w:val="105"/>
        </w:rPr>
        <w:t>(End</w:t>
      </w:r>
      <w:r>
        <w:rPr>
          <w:spacing w:val="8"/>
          <w:w w:val="105"/>
        </w:rPr>
        <w:t xml:space="preserve"> </w:t>
      </w:r>
      <w:r>
        <w:rPr>
          <w:w w:val="105"/>
        </w:rPr>
        <w:t>of</w:t>
      </w:r>
      <w:r>
        <w:rPr>
          <w:spacing w:val="8"/>
          <w:w w:val="105"/>
        </w:rPr>
        <w:t xml:space="preserve"> </w:t>
      </w:r>
      <w:r>
        <w:rPr>
          <w:spacing w:val="-2"/>
          <w:w w:val="105"/>
        </w:rPr>
        <w:t>clause)</w:t>
      </w:r>
    </w:p>
    <w:p w14:paraId="16DEB4AB" w14:textId="77777777" w:rsidR="007C366B" w:rsidRDefault="007C366B">
      <w:pPr>
        <w:pStyle w:val="BodyText"/>
        <w:rPr>
          <w:sz w:val="26"/>
        </w:rPr>
      </w:pPr>
    </w:p>
    <w:p w14:paraId="5E916127" w14:textId="77777777" w:rsidR="007C366B" w:rsidRDefault="00771AB2">
      <w:pPr>
        <w:pStyle w:val="Heading1"/>
        <w:spacing w:line="280" w:lineRule="auto"/>
        <w:ind w:right="511"/>
        <w:rPr>
          <w:b/>
        </w:rPr>
      </w:pPr>
      <w:r>
        <w:rPr>
          <w:b/>
        </w:rPr>
        <w:t>5352.223-9000</w:t>
      </w:r>
      <w:r>
        <w:rPr>
          <w:b/>
          <w:spacing w:val="-8"/>
        </w:rPr>
        <w:t xml:space="preserve"> </w:t>
      </w:r>
      <w:r>
        <w:rPr>
          <w:b/>
        </w:rPr>
        <w:t>Elimination</w:t>
      </w:r>
      <w:r>
        <w:rPr>
          <w:b/>
          <w:spacing w:val="-8"/>
        </w:rPr>
        <w:t xml:space="preserve"> </w:t>
      </w:r>
      <w:r>
        <w:rPr>
          <w:b/>
        </w:rPr>
        <w:t>of</w:t>
      </w:r>
      <w:r>
        <w:rPr>
          <w:b/>
          <w:spacing w:val="-8"/>
        </w:rPr>
        <w:t xml:space="preserve"> </w:t>
      </w:r>
      <w:r>
        <w:rPr>
          <w:b/>
        </w:rPr>
        <w:t>Use</w:t>
      </w:r>
      <w:r>
        <w:rPr>
          <w:b/>
          <w:spacing w:val="-8"/>
        </w:rPr>
        <w:t xml:space="preserve"> </w:t>
      </w:r>
      <w:r>
        <w:rPr>
          <w:b/>
        </w:rPr>
        <w:t>of</w:t>
      </w:r>
      <w:r>
        <w:rPr>
          <w:b/>
          <w:spacing w:val="-8"/>
        </w:rPr>
        <w:t xml:space="preserve"> </w:t>
      </w:r>
      <w:r>
        <w:rPr>
          <w:b/>
        </w:rPr>
        <w:t>Class</w:t>
      </w:r>
      <w:r>
        <w:rPr>
          <w:b/>
          <w:spacing w:val="-8"/>
        </w:rPr>
        <w:t xml:space="preserve"> </w:t>
      </w:r>
      <w:r>
        <w:rPr>
          <w:b/>
        </w:rPr>
        <w:t>I</w:t>
      </w:r>
      <w:r>
        <w:rPr>
          <w:b/>
          <w:spacing w:val="-8"/>
        </w:rPr>
        <w:t xml:space="preserve"> </w:t>
      </w:r>
      <w:r>
        <w:rPr>
          <w:b/>
        </w:rPr>
        <w:t>Ozone</w:t>
      </w:r>
      <w:r>
        <w:rPr>
          <w:b/>
          <w:spacing w:val="-8"/>
        </w:rPr>
        <w:t xml:space="preserve"> </w:t>
      </w:r>
      <w:r>
        <w:rPr>
          <w:b/>
        </w:rPr>
        <w:t>Depleting</w:t>
      </w:r>
      <w:r>
        <w:rPr>
          <w:b/>
          <w:spacing w:val="-8"/>
        </w:rPr>
        <w:t xml:space="preserve"> </w:t>
      </w:r>
      <w:r>
        <w:rPr>
          <w:b/>
        </w:rPr>
        <w:t xml:space="preserve">Substances </w:t>
      </w:r>
      <w:r>
        <w:rPr>
          <w:b/>
          <w:spacing w:val="-2"/>
        </w:rPr>
        <w:t>(ODS)</w:t>
      </w:r>
    </w:p>
    <w:p w14:paraId="0AD9C6F4" w14:textId="77777777" w:rsidR="007C366B" w:rsidRDefault="007C366B">
      <w:pPr>
        <w:pStyle w:val="BodyText"/>
        <w:spacing w:before="3"/>
        <w:rPr>
          <w:rFonts w:ascii="Bookman Old Style"/>
          <w:b/>
          <w:sz w:val="38"/>
        </w:rPr>
      </w:pPr>
    </w:p>
    <w:p w14:paraId="2D1EBE27" w14:textId="65500D95" w:rsidR="007C366B" w:rsidRDefault="00771AB2">
      <w:pPr>
        <w:pStyle w:val="BodyText"/>
        <w:spacing w:line="501" w:lineRule="auto"/>
        <w:ind w:left="110"/>
      </w:pPr>
      <w:r>
        <w:rPr>
          <w:spacing w:val="-2"/>
          <w:w w:val="110"/>
        </w:rPr>
        <w:t>As</w:t>
      </w:r>
      <w:r>
        <w:rPr>
          <w:spacing w:val="-3"/>
          <w:w w:val="110"/>
        </w:rPr>
        <w:t xml:space="preserve"> </w:t>
      </w:r>
      <w:r>
        <w:rPr>
          <w:spacing w:val="-2"/>
          <w:w w:val="110"/>
        </w:rPr>
        <w:t>prescribed</w:t>
      </w:r>
      <w:r>
        <w:rPr>
          <w:spacing w:val="-3"/>
          <w:w w:val="110"/>
        </w:rPr>
        <w:t xml:space="preserve"> </w:t>
      </w:r>
      <w:r>
        <w:rPr>
          <w:spacing w:val="-2"/>
          <w:w w:val="110"/>
        </w:rPr>
        <w:t>in</w:t>
      </w:r>
      <w:r>
        <w:rPr>
          <w:spacing w:val="-3"/>
          <w:w w:val="110"/>
        </w:rPr>
        <w:t xml:space="preserve"> </w:t>
      </w:r>
      <w:hyperlink r:id="rId22" w:anchor="DAFFARS_5323_804_90">
        <w:r>
          <w:rPr>
            <w:color w:val="27314A"/>
            <w:spacing w:val="-2"/>
            <w:w w:val="110"/>
            <w:u w:val="single" w:color="27314A"/>
          </w:rPr>
          <w:t>DAFFARS</w:t>
        </w:r>
        <w:r>
          <w:rPr>
            <w:color w:val="27314A"/>
            <w:spacing w:val="-3"/>
            <w:w w:val="110"/>
            <w:u w:val="single" w:color="27314A"/>
          </w:rPr>
          <w:t xml:space="preserve"> </w:t>
        </w:r>
        <w:r>
          <w:rPr>
            <w:color w:val="27314A"/>
            <w:spacing w:val="-2"/>
            <w:w w:val="110"/>
            <w:u w:val="single" w:color="27314A"/>
          </w:rPr>
          <w:t>5323.804-90</w:t>
        </w:r>
      </w:hyperlink>
      <w:r>
        <w:rPr>
          <w:spacing w:val="-2"/>
          <w:w w:val="110"/>
        </w:rPr>
        <w:t>,</w:t>
      </w:r>
      <w:r>
        <w:rPr>
          <w:spacing w:val="-3"/>
          <w:w w:val="110"/>
        </w:rPr>
        <w:t xml:space="preserve"> </w:t>
      </w:r>
      <w:r>
        <w:rPr>
          <w:spacing w:val="-2"/>
          <w:w w:val="110"/>
        </w:rPr>
        <w:t>insert</w:t>
      </w:r>
      <w:r>
        <w:rPr>
          <w:spacing w:val="-3"/>
          <w:w w:val="110"/>
        </w:rPr>
        <w:t xml:space="preserve"> </w:t>
      </w:r>
      <w:r>
        <w:rPr>
          <w:spacing w:val="-2"/>
          <w:w w:val="110"/>
        </w:rPr>
        <w:t>the</w:t>
      </w:r>
      <w:r>
        <w:rPr>
          <w:spacing w:val="-3"/>
          <w:w w:val="110"/>
        </w:rPr>
        <w:t xml:space="preserve"> </w:t>
      </w:r>
      <w:r>
        <w:rPr>
          <w:spacing w:val="-2"/>
          <w:w w:val="110"/>
        </w:rPr>
        <w:t>following</w:t>
      </w:r>
      <w:r>
        <w:rPr>
          <w:spacing w:val="-3"/>
          <w:w w:val="110"/>
        </w:rPr>
        <w:t xml:space="preserve"> </w:t>
      </w:r>
      <w:r>
        <w:rPr>
          <w:spacing w:val="-2"/>
          <w:w w:val="110"/>
        </w:rPr>
        <w:t>clause</w:t>
      </w:r>
      <w:r>
        <w:rPr>
          <w:spacing w:val="-3"/>
          <w:w w:val="110"/>
        </w:rPr>
        <w:t xml:space="preserve"> </w:t>
      </w:r>
      <w:r>
        <w:rPr>
          <w:spacing w:val="-2"/>
          <w:w w:val="110"/>
        </w:rPr>
        <w:t>in</w:t>
      </w:r>
      <w:r>
        <w:rPr>
          <w:spacing w:val="-3"/>
          <w:w w:val="110"/>
        </w:rPr>
        <w:t xml:space="preserve"> </w:t>
      </w:r>
      <w:r>
        <w:rPr>
          <w:spacing w:val="-2"/>
          <w:w w:val="110"/>
        </w:rPr>
        <w:t>solicitations</w:t>
      </w:r>
      <w:r>
        <w:rPr>
          <w:spacing w:val="-3"/>
          <w:w w:val="110"/>
        </w:rPr>
        <w:t xml:space="preserve"> </w:t>
      </w:r>
      <w:r>
        <w:rPr>
          <w:spacing w:val="-2"/>
          <w:w w:val="110"/>
        </w:rPr>
        <w:t>and</w:t>
      </w:r>
      <w:r>
        <w:rPr>
          <w:spacing w:val="-3"/>
          <w:w w:val="110"/>
        </w:rPr>
        <w:t xml:space="preserve"> </w:t>
      </w:r>
      <w:r>
        <w:rPr>
          <w:spacing w:val="-2"/>
          <w:w w:val="110"/>
        </w:rPr>
        <w:t xml:space="preserve">contracts: </w:t>
      </w:r>
      <w:r>
        <w:rPr>
          <w:w w:val="110"/>
        </w:rPr>
        <w:t>ELIMINATION</w:t>
      </w:r>
      <w:r>
        <w:rPr>
          <w:spacing w:val="34"/>
          <w:w w:val="110"/>
        </w:rPr>
        <w:t xml:space="preserve"> </w:t>
      </w:r>
      <w:r>
        <w:rPr>
          <w:w w:val="110"/>
        </w:rPr>
        <w:t>OF</w:t>
      </w:r>
      <w:r>
        <w:rPr>
          <w:spacing w:val="34"/>
          <w:w w:val="110"/>
        </w:rPr>
        <w:t xml:space="preserve"> </w:t>
      </w:r>
      <w:r>
        <w:rPr>
          <w:w w:val="110"/>
        </w:rPr>
        <w:t>USE</w:t>
      </w:r>
      <w:r>
        <w:rPr>
          <w:spacing w:val="34"/>
          <w:w w:val="110"/>
        </w:rPr>
        <w:t xml:space="preserve"> </w:t>
      </w:r>
      <w:r>
        <w:rPr>
          <w:w w:val="110"/>
        </w:rPr>
        <w:t>OF</w:t>
      </w:r>
      <w:r>
        <w:rPr>
          <w:spacing w:val="34"/>
          <w:w w:val="110"/>
        </w:rPr>
        <w:t xml:space="preserve"> </w:t>
      </w:r>
      <w:r>
        <w:rPr>
          <w:w w:val="110"/>
        </w:rPr>
        <w:t>CLASS</w:t>
      </w:r>
      <w:r>
        <w:rPr>
          <w:spacing w:val="34"/>
          <w:w w:val="110"/>
        </w:rPr>
        <w:t xml:space="preserve"> </w:t>
      </w:r>
      <w:r>
        <w:rPr>
          <w:w w:val="110"/>
        </w:rPr>
        <w:t>I</w:t>
      </w:r>
      <w:r>
        <w:rPr>
          <w:spacing w:val="34"/>
          <w:w w:val="110"/>
        </w:rPr>
        <w:t xml:space="preserve"> </w:t>
      </w:r>
      <w:r>
        <w:rPr>
          <w:w w:val="110"/>
        </w:rPr>
        <w:t>OZONE</w:t>
      </w:r>
      <w:r>
        <w:rPr>
          <w:spacing w:val="34"/>
          <w:w w:val="110"/>
        </w:rPr>
        <w:t xml:space="preserve"> </w:t>
      </w:r>
      <w:r>
        <w:rPr>
          <w:w w:val="110"/>
        </w:rPr>
        <w:t>DEPLETING</w:t>
      </w:r>
      <w:r>
        <w:rPr>
          <w:spacing w:val="34"/>
          <w:w w:val="110"/>
        </w:rPr>
        <w:t xml:space="preserve"> </w:t>
      </w:r>
      <w:r>
        <w:rPr>
          <w:w w:val="110"/>
        </w:rPr>
        <w:t>SUBSTANCES</w:t>
      </w:r>
      <w:r>
        <w:rPr>
          <w:spacing w:val="34"/>
          <w:w w:val="110"/>
        </w:rPr>
        <w:t xml:space="preserve"> </w:t>
      </w:r>
      <w:r>
        <w:rPr>
          <w:w w:val="110"/>
        </w:rPr>
        <w:t>(ODS)</w:t>
      </w:r>
      <w:r>
        <w:rPr>
          <w:spacing w:val="34"/>
          <w:w w:val="110"/>
        </w:rPr>
        <w:t xml:space="preserve"> </w:t>
      </w:r>
      <w:r>
        <w:rPr>
          <w:w w:val="110"/>
        </w:rPr>
        <w:t>(</w:t>
      </w:r>
      <w:del w:id="133" w:author="ROSSI, AMANDA M CIV USAF HAF SAF/AQCP" w:date="2024-05-19T10:49:00Z">
        <w:r w:rsidDel="00E757FA">
          <w:rPr>
            <w:w w:val="110"/>
          </w:rPr>
          <w:delText>JUL</w:delText>
        </w:r>
        <w:r w:rsidDel="00E757FA">
          <w:rPr>
            <w:spacing w:val="34"/>
            <w:w w:val="110"/>
          </w:rPr>
          <w:delText xml:space="preserve"> </w:delText>
        </w:r>
        <w:r w:rsidDel="00E757FA">
          <w:rPr>
            <w:w w:val="110"/>
          </w:rPr>
          <w:delText>2023</w:delText>
        </w:r>
      </w:del>
      <w:ins w:id="134" w:author="ROSSI, AMANDA M CIV USAF HAF SAF/AQCP" w:date="2024-05-19T10:49:00Z">
        <w:r w:rsidR="00E757FA">
          <w:rPr>
            <w:w w:val="110"/>
          </w:rPr>
          <w:t>JUN 2024</w:t>
        </w:r>
      </w:ins>
      <w:r>
        <w:rPr>
          <w:w w:val="110"/>
        </w:rPr>
        <w:t>)</w:t>
      </w:r>
    </w:p>
    <w:p w14:paraId="079DB690" w14:textId="77777777" w:rsidR="007C366B" w:rsidRDefault="00771AB2">
      <w:pPr>
        <w:pStyle w:val="ListParagraph"/>
        <w:numPr>
          <w:ilvl w:val="0"/>
          <w:numId w:val="9"/>
        </w:numPr>
        <w:tabs>
          <w:tab w:val="left" w:pos="442"/>
        </w:tabs>
        <w:spacing w:line="256" w:lineRule="exact"/>
        <w:ind w:left="442" w:hanging="332"/>
      </w:pPr>
      <w:r>
        <w:rPr>
          <w:w w:val="105"/>
        </w:rPr>
        <w:t>Contractors</w:t>
      </w:r>
      <w:r>
        <w:rPr>
          <w:spacing w:val="19"/>
          <w:w w:val="105"/>
        </w:rPr>
        <w:t xml:space="preserve"> </w:t>
      </w:r>
      <w:r>
        <w:rPr>
          <w:w w:val="105"/>
        </w:rPr>
        <w:t>shall</w:t>
      </w:r>
      <w:r>
        <w:rPr>
          <w:spacing w:val="20"/>
          <w:w w:val="105"/>
        </w:rPr>
        <w:t xml:space="preserve"> </w:t>
      </w:r>
      <w:r>
        <w:rPr>
          <w:spacing w:val="-4"/>
          <w:w w:val="105"/>
        </w:rPr>
        <w:t>not:</w:t>
      </w:r>
    </w:p>
    <w:p w14:paraId="4B1F511A" w14:textId="77777777" w:rsidR="007C366B" w:rsidRDefault="007C366B">
      <w:pPr>
        <w:pStyle w:val="BodyText"/>
        <w:spacing w:before="11"/>
        <w:rPr>
          <w:sz w:val="23"/>
        </w:rPr>
      </w:pPr>
    </w:p>
    <w:p w14:paraId="6D299E95" w14:textId="77777777" w:rsidR="007C366B" w:rsidRDefault="00771AB2">
      <w:pPr>
        <w:pStyle w:val="ListParagraph"/>
        <w:numPr>
          <w:ilvl w:val="1"/>
          <w:numId w:val="9"/>
        </w:numPr>
        <w:tabs>
          <w:tab w:val="left" w:pos="450"/>
        </w:tabs>
        <w:spacing w:line="271" w:lineRule="auto"/>
        <w:ind w:right="243" w:firstLine="0"/>
      </w:pPr>
      <w:r>
        <w:rPr>
          <w:w w:val="105"/>
        </w:rPr>
        <w:t>Provide any service or product with any specification, standard, drawing, or other document that requires</w:t>
      </w:r>
      <w:r>
        <w:rPr>
          <w:spacing w:val="30"/>
          <w:w w:val="105"/>
        </w:rPr>
        <w:t xml:space="preserve"> </w:t>
      </w:r>
      <w:r>
        <w:rPr>
          <w:w w:val="105"/>
        </w:rPr>
        <w:t>the</w:t>
      </w:r>
      <w:r>
        <w:rPr>
          <w:spacing w:val="30"/>
          <w:w w:val="105"/>
        </w:rPr>
        <w:t xml:space="preserve"> </w:t>
      </w:r>
      <w:r>
        <w:rPr>
          <w:w w:val="105"/>
        </w:rPr>
        <w:t>use</w:t>
      </w:r>
      <w:r>
        <w:rPr>
          <w:spacing w:val="30"/>
          <w:w w:val="105"/>
        </w:rPr>
        <w:t xml:space="preserve"> </w:t>
      </w:r>
      <w:r>
        <w:rPr>
          <w:w w:val="105"/>
        </w:rPr>
        <w:t>of</w:t>
      </w:r>
      <w:r>
        <w:rPr>
          <w:spacing w:val="30"/>
          <w:w w:val="105"/>
        </w:rPr>
        <w:t xml:space="preserve"> </w:t>
      </w:r>
      <w:r>
        <w:rPr>
          <w:w w:val="105"/>
        </w:rPr>
        <w:t>a</w:t>
      </w:r>
      <w:r>
        <w:rPr>
          <w:spacing w:val="30"/>
          <w:w w:val="105"/>
        </w:rPr>
        <w:t xml:space="preserve"> </w:t>
      </w:r>
      <w:r>
        <w:rPr>
          <w:w w:val="105"/>
        </w:rPr>
        <w:t>Class</w:t>
      </w:r>
      <w:r>
        <w:rPr>
          <w:spacing w:val="30"/>
          <w:w w:val="105"/>
        </w:rPr>
        <w:t xml:space="preserve"> </w:t>
      </w:r>
      <w:r>
        <w:rPr>
          <w:w w:val="105"/>
        </w:rPr>
        <w:t>I</w:t>
      </w:r>
      <w:r>
        <w:rPr>
          <w:spacing w:val="30"/>
          <w:w w:val="105"/>
        </w:rPr>
        <w:t xml:space="preserve"> </w:t>
      </w:r>
      <w:r>
        <w:rPr>
          <w:w w:val="105"/>
        </w:rPr>
        <w:t>ODS</w:t>
      </w:r>
      <w:r>
        <w:rPr>
          <w:spacing w:val="30"/>
          <w:w w:val="105"/>
        </w:rPr>
        <w:t xml:space="preserve"> </w:t>
      </w:r>
      <w:r>
        <w:rPr>
          <w:w w:val="105"/>
        </w:rPr>
        <w:t>in</w:t>
      </w:r>
      <w:r>
        <w:rPr>
          <w:spacing w:val="30"/>
          <w:w w:val="105"/>
        </w:rPr>
        <w:t xml:space="preserve"> </w:t>
      </w:r>
      <w:r>
        <w:rPr>
          <w:w w:val="105"/>
        </w:rPr>
        <w:t>the</w:t>
      </w:r>
      <w:r>
        <w:rPr>
          <w:spacing w:val="30"/>
          <w:w w:val="105"/>
        </w:rPr>
        <w:t xml:space="preserve"> </w:t>
      </w:r>
      <w:r>
        <w:rPr>
          <w:w w:val="105"/>
        </w:rPr>
        <w:t>test,</w:t>
      </w:r>
      <w:r>
        <w:rPr>
          <w:spacing w:val="30"/>
          <w:w w:val="105"/>
        </w:rPr>
        <w:t xml:space="preserve"> </w:t>
      </w:r>
      <w:r>
        <w:rPr>
          <w:w w:val="105"/>
        </w:rPr>
        <w:t>operation,</w:t>
      </w:r>
      <w:r>
        <w:rPr>
          <w:spacing w:val="30"/>
          <w:w w:val="105"/>
        </w:rPr>
        <w:t xml:space="preserve"> </w:t>
      </w:r>
      <w:r>
        <w:rPr>
          <w:w w:val="105"/>
        </w:rPr>
        <w:t>or</w:t>
      </w:r>
      <w:r>
        <w:rPr>
          <w:spacing w:val="30"/>
          <w:w w:val="105"/>
        </w:rPr>
        <w:t xml:space="preserve"> </w:t>
      </w:r>
      <w:r>
        <w:rPr>
          <w:w w:val="105"/>
        </w:rPr>
        <w:t>maintenance</w:t>
      </w:r>
      <w:r>
        <w:rPr>
          <w:spacing w:val="30"/>
          <w:w w:val="105"/>
        </w:rPr>
        <w:t xml:space="preserve"> </w:t>
      </w:r>
      <w:r>
        <w:rPr>
          <w:w w:val="105"/>
        </w:rPr>
        <w:t>of</w:t>
      </w:r>
      <w:r>
        <w:rPr>
          <w:spacing w:val="30"/>
          <w:w w:val="105"/>
        </w:rPr>
        <w:t xml:space="preserve"> </w:t>
      </w:r>
      <w:r>
        <w:rPr>
          <w:w w:val="105"/>
        </w:rPr>
        <w:t>any</w:t>
      </w:r>
      <w:r>
        <w:rPr>
          <w:spacing w:val="30"/>
          <w:w w:val="105"/>
        </w:rPr>
        <w:t xml:space="preserve"> </w:t>
      </w:r>
      <w:r>
        <w:rPr>
          <w:w w:val="105"/>
        </w:rPr>
        <w:t>system,</w:t>
      </w:r>
      <w:r>
        <w:rPr>
          <w:spacing w:val="30"/>
          <w:w w:val="105"/>
        </w:rPr>
        <w:t xml:space="preserve"> </w:t>
      </w:r>
      <w:r>
        <w:rPr>
          <w:w w:val="105"/>
        </w:rPr>
        <w:t>subsystem, item, component, or process; or</w:t>
      </w:r>
    </w:p>
    <w:p w14:paraId="65F9C3DC" w14:textId="77777777" w:rsidR="007C366B" w:rsidRDefault="007C366B">
      <w:pPr>
        <w:pStyle w:val="BodyText"/>
        <w:spacing w:before="1"/>
        <w:rPr>
          <w:sz w:val="21"/>
        </w:rPr>
      </w:pPr>
    </w:p>
    <w:p w14:paraId="380EAC1C" w14:textId="77777777" w:rsidR="007C366B" w:rsidRDefault="00771AB2">
      <w:pPr>
        <w:pStyle w:val="ListParagraph"/>
        <w:numPr>
          <w:ilvl w:val="1"/>
          <w:numId w:val="9"/>
        </w:numPr>
        <w:tabs>
          <w:tab w:val="left" w:pos="450"/>
        </w:tabs>
        <w:spacing w:before="1" w:line="271" w:lineRule="auto"/>
        <w:ind w:right="414" w:firstLine="0"/>
      </w:pPr>
      <w:r>
        <w:rPr>
          <w:w w:val="105"/>
        </w:rPr>
        <w:t>Provide any specification, standard, drawing, or other document that establishes a test,</w:t>
      </w:r>
      <w:r>
        <w:rPr>
          <w:spacing w:val="80"/>
          <w:w w:val="105"/>
        </w:rPr>
        <w:t xml:space="preserve"> </w:t>
      </w:r>
      <w:r>
        <w:rPr>
          <w:w w:val="105"/>
        </w:rPr>
        <w:t>operation,</w:t>
      </w:r>
      <w:r>
        <w:rPr>
          <w:spacing w:val="17"/>
          <w:w w:val="105"/>
        </w:rPr>
        <w:t xml:space="preserve"> </w:t>
      </w:r>
      <w:r>
        <w:rPr>
          <w:w w:val="105"/>
        </w:rPr>
        <w:t>or</w:t>
      </w:r>
      <w:r>
        <w:rPr>
          <w:spacing w:val="17"/>
          <w:w w:val="105"/>
        </w:rPr>
        <w:t xml:space="preserve"> </w:t>
      </w:r>
      <w:r>
        <w:rPr>
          <w:w w:val="105"/>
        </w:rPr>
        <w:t>maintenance</w:t>
      </w:r>
      <w:r>
        <w:rPr>
          <w:spacing w:val="17"/>
          <w:w w:val="105"/>
        </w:rPr>
        <w:t xml:space="preserve"> </w:t>
      </w:r>
      <w:r>
        <w:rPr>
          <w:w w:val="105"/>
        </w:rPr>
        <w:t>requirement</w:t>
      </w:r>
      <w:r>
        <w:rPr>
          <w:spacing w:val="17"/>
          <w:w w:val="105"/>
        </w:rPr>
        <w:t xml:space="preserve"> </w:t>
      </w:r>
      <w:r>
        <w:rPr>
          <w:w w:val="105"/>
        </w:rPr>
        <w:t>that</w:t>
      </w:r>
      <w:r>
        <w:rPr>
          <w:spacing w:val="17"/>
          <w:w w:val="105"/>
        </w:rPr>
        <w:t xml:space="preserve"> </w:t>
      </w:r>
      <w:r>
        <w:rPr>
          <w:w w:val="105"/>
        </w:rPr>
        <w:t>can</w:t>
      </w:r>
      <w:r>
        <w:rPr>
          <w:spacing w:val="17"/>
          <w:w w:val="105"/>
        </w:rPr>
        <w:t xml:space="preserve"> </w:t>
      </w:r>
      <w:r>
        <w:rPr>
          <w:w w:val="105"/>
        </w:rPr>
        <w:t>only</w:t>
      </w:r>
      <w:r>
        <w:rPr>
          <w:spacing w:val="17"/>
          <w:w w:val="105"/>
        </w:rPr>
        <w:t xml:space="preserve"> </w:t>
      </w:r>
      <w:r>
        <w:rPr>
          <w:w w:val="105"/>
        </w:rPr>
        <w:t>be</w:t>
      </w:r>
      <w:r>
        <w:rPr>
          <w:spacing w:val="17"/>
          <w:w w:val="105"/>
        </w:rPr>
        <w:t xml:space="preserve"> </w:t>
      </w:r>
      <w:r>
        <w:rPr>
          <w:w w:val="105"/>
        </w:rPr>
        <w:t>met</w:t>
      </w:r>
      <w:r>
        <w:rPr>
          <w:spacing w:val="17"/>
          <w:w w:val="105"/>
        </w:rPr>
        <w:t xml:space="preserve"> </w:t>
      </w:r>
      <w:r>
        <w:rPr>
          <w:w w:val="105"/>
        </w:rPr>
        <w:t>by</w:t>
      </w:r>
      <w:r>
        <w:rPr>
          <w:spacing w:val="17"/>
          <w:w w:val="105"/>
        </w:rPr>
        <w:t xml:space="preserve"> </w:t>
      </w:r>
      <w:r>
        <w:rPr>
          <w:w w:val="105"/>
        </w:rPr>
        <w:t>use</w:t>
      </w:r>
      <w:r>
        <w:rPr>
          <w:spacing w:val="17"/>
          <w:w w:val="105"/>
        </w:rPr>
        <w:t xml:space="preserve"> </w:t>
      </w:r>
      <w:r>
        <w:rPr>
          <w:w w:val="105"/>
        </w:rPr>
        <w:t>of</w:t>
      </w:r>
      <w:r>
        <w:rPr>
          <w:spacing w:val="17"/>
          <w:w w:val="105"/>
        </w:rPr>
        <w:t xml:space="preserve"> </w:t>
      </w:r>
      <w:r>
        <w:rPr>
          <w:w w:val="105"/>
        </w:rPr>
        <w:t>a</w:t>
      </w:r>
      <w:r>
        <w:rPr>
          <w:spacing w:val="17"/>
          <w:w w:val="105"/>
        </w:rPr>
        <w:t xml:space="preserve"> </w:t>
      </w:r>
      <w:r>
        <w:rPr>
          <w:w w:val="105"/>
        </w:rPr>
        <w:t>Class</w:t>
      </w:r>
      <w:r>
        <w:rPr>
          <w:spacing w:val="17"/>
          <w:w w:val="105"/>
        </w:rPr>
        <w:t xml:space="preserve"> </w:t>
      </w:r>
      <w:r>
        <w:rPr>
          <w:w w:val="105"/>
        </w:rPr>
        <w:t>I</w:t>
      </w:r>
      <w:r>
        <w:rPr>
          <w:spacing w:val="17"/>
          <w:w w:val="105"/>
        </w:rPr>
        <w:t xml:space="preserve"> </w:t>
      </w:r>
      <w:r>
        <w:rPr>
          <w:w w:val="105"/>
        </w:rPr>
        <w:t>ODS</w:t>
      </w:r>
      <w:r>
        <w:rPr>
          <w:spacing w:val="17"/>
          <w:w w:val="105"/>
        </w:rPr>
        <w:t xml:space="preserve"> </w:t>
      </w:r>
      <w:r>
        <w:rPr>
          <w:w w:val="105"/>
        </w:rPr>
        <w:t>as</w:t>
      </w:r>
      <w:r>
        <w:rPr>
          <w:spacing w:val="17"/>
          <w:w w:val="105"/>
        </w:rPr>
        <w:t xml:space="preserve"> </w:t>
      </w:r>
      <w:r>
        <w:rPr>
          <w:w w:val="105"/>
        </w:rPr>
        <w:t>part</w:t>
      </w:r>
      <w:r>
        <w:rPr>
          <w:spacing w:val="17"/>
          <w:w w:val="105"/>
        </w:rPr>
        <w:t xml:space="preserve"> </w:t>
      </w:r>
      <w:r>
        <w:rPr>
          <w:w w:val="105"/>
        </w:rPr>
        <w:t>of</w:t>
      </w:r>
      <w:r>
        <w:rPr>
          <w:spacing w:val="17"/>
          <w:w w:val="105"/>
        </w:rPr>
        <w:t xml:space="preserve"> </w:t>
      </w:r>
      <w:r>
        <w:rPr>
          <w:w w:val="105"/>
        </w:rPr>
        <w:t xml:space="preserve">this </w:t>
      </w:r>
      <w:r>
        <w:rPr>
          <w:spacing w:val="-2"/>
          <w:w w:val="105"/>
        </w:rPr>
        <w:t>contract/order.</w:t>
      </w:r>
    </w:p>
    <w:p w14:paraId="5023141B" w14:textId="77777777" w:rsidR="007C366B" w:rsidRDefault="007C366B">
      <w:pPr>
        <w:pStyle w:val="BodyText"/>
        <w:rPr>
          <w:sz w:val="26"/>
        </w:rPr>
      </w:pPr>
    </w:p>
    <w:p w14:paraId="1BFF7AD6" w14:textId="49EC36F0" w:rsidR="00E757FA" w:rsidDel="00E757FA" w:rsidRDefault="00E757FA">
      <w:pPr>
        <w:pStyle w:val="BodyText"/>
        <w:rPr>
          <w:del w:id="135" w:author="ROSSI, AMANDA M CIV USAF HAF SAF/AQCP" w:date="2024-05-19T10:50:00Z"/>
          <w:sz w:val="26"/>
        </w:rPr>
      </w:pPr>
      <w:del w:id="136" w:author="ROSSI, AMANDA M CIV USAF HAF SAF/AQCP" w:date="2024-05-19T10:50:00Z">
        <w:r w:rsidDel="00E757FA">
          <w:rPr>
            <w:rFonts w:ascii="open_sansregular" w:hAnsi="open_sansregular"/>
            <w:color w:val="000000"/>
            <w:sz w:val="21"/>
            <w:szCs w:val="21"/>
            <w:shd w:val="clear" w:color="auto" w:fill="FFFFFF"/>
          </w:rPr>
          <w:delText>[Note: This prohibition does not apply to manufacturing.]</w:delText>
        </w:r>
      </w:del>
    </w:p>
    <w:p w14:paraId="3D29F8F7" w14:textId="66F1D1FF" w:rsidR="007C366B" w:rsidRDefault="0B204C05" w:rsidP="00897B07">
      <w:pPr>
        <w:pStyle w:val="ListParagraph"/>
        <w:numPr>
          <w:ilvl w:val="0"/>
          <w:numId w:val="9"/>
        </w:numPr>
        <w:tabs>
          <w:tab w:val="left" w:pos="451"/>
        </w:tabs>
        <w:spacing w:before="189" w:line="271" w:lineRule="auto"/>
        <w:ind w:left="110" w:right="327"/>
      </w:pPr>
      <w:r w:rsidRPr="0B204C05">
        <w:rPr>
          <w:w w:val="105"/>
        </w:rPr>
        <w:t>For the purposes of Departme</w:t>
      </w:r>
      <w:r>
        <w:t>n</w:t>
      </w:r>
      <w:r w:rsidRPr="0B204C05">
        <w:rPr>
          <w:w w:val="105"/>
        </w:rPr>
        <w:t>t of the Air Force policy, the following products that are pure (i.e.,</w:t>
      </w:r>
      <w:r w:rsidRPr="0B204C05">
        <w:rPr>
          <w:spacing w:val="80"/>
          <w:w w:val="105"/>
        </w:rPr>
        <w:t xml:space="preserve"> </w:t>
      </w:r>
      <w:r w:rsidRPr="0B204C05">
        <w:rPr>
          <w:w w:val="105"/>
        </w:rPr>
        <w:t>they</w:t>
      </w:r>
      <w:r w:rsidRPr="0B204C05">
        <w:rPr>
          <w:spacing w:val="30"/>
          <w:w w:val="105"/>
        </w:rPr>
        <w:t xml:space="preserve"> </w:t>
      </w:r>
      <w:r w:rsidRPr="0B204C05">
        <w:rPr>
          <w:w w:val="105"/>
        </w:rPr>
        <w:t>meet</w:t>
      </w:r>
      <w:r w:rsidRPr="0B204C05">
        <w:rPr>
          <w:spacing w:val="30"/>
          <w:w w:val="105"/>
        </w:rPr>
        <w:t xml:space="preserve"> </w:t>
      </w:r>
      <w:r w:rsidRPr="0B204C05">
        <w:rPr>
          <w:w w:val="105"/>
        </w:rPr>
        <w:t>the</w:t>
      </w:r>
      <w:r w:rsidRPr="0B204C05">
        <w:rPr>
          <w:spacing w:val="30"/>
          <w:w w:val="105"/>
        </w:rPr>
        <w:t xml:space="preserve"> </w:t>
      </w:r>
      <w:r w:rsidRPr="0B204C05">
        <w:rPr>
          <w:w w:val="105"/>
        </w:rPr>
        <w:t>relevant</w:t>
      </w:r>
      <w:r w:rsidRPr="0B204C05">
        <w:rPr>
          <w:spacing w:val="30"/>
          <w:w w:val="105"/>
        </w:rPr>
        <w:t xml:space="preserve"> </w:t>
      </w:r>
      <w:r w:rsidRPr="0B204C05">
        <w:rPr>
          <w:w w:val="105"/>
        </w:rPr>
        <w:t>product</w:t>
      </w:r>
      <w:r w:rsidRPr="0B204C05">
        <w:rPr>
          <w:spacing w:val="30"/>
          <w:w w:val="105"/>
        </w:rPr>
        <w:t xml:space="preserve"> </w:t>
      </w:r>
      <w:r w:rsidRPr="0B204C05">
        <w:rPr>
          <w:w w:val="105"/>
        </w:rPr>
        <w:t>specification</w:t>
      </w:r>
      <w:r w:rsidRPr="0B204C05">
        <w:rPr>
          <w:spacing w:val="30"/>
          <w:w w:val="105"/>
        </w:rPr>
        <w:t xml:space="preserve"> </w:t>
      </w:r>
      <w:r w:rsidRPr="0B204C05">
        <w:rPr>
          <w:w w:val="105"/>
        </w:rPr>
        <w:t>identified</w:t>
      </w:r>
      <w:r w:rsidRPr="0B204C05">
        <w:rPr>
          <w:spacing w:val="30"/>
          <w:w w:val="105"/>
        </w:rPr>
        <w:t xml:space="preserve"> </w:t>
      </w:r>
      <w:r w:rsidRPr="0B204C05">
        <w:rPr>
          <w:w w:val="105"/>
        </w:rPr>
        <w:t>in</w:t>
      </w:r>
      <w:r w:rsidR="5339FD59">
        <w:t xml:space="preserve"> </w:t>
      </w:r>
      <w:commentRangeStart w:id="137"/>
      <w:r w:rsidR="00D052EE">
        <w:fldChar w:fldCharType="begin"/>
      </w:r>
      <w:r w:rsidR="00D052EE">
        <w:instrText>HYPERLINK "https://static.e-publishing.af.mil/production/1/af_a4/publication/afman32-7002/afman32-7002.pdf"</w:instrText>
      </w:r>
      <w:r w:rsidR="00D052EE">
        <w:fldChar w:fldCharType="separate"/>
      </w:r>
      <w:r w:rsidR="5339FD59" w:rsidRPr="0894E0B2">
        <w:rPr>
          <w:rStyle w:val="Hyperlink"/>
        </w:rPr>
        <w:t>AFMAN32-7002</w:t>
      </w:r>
      <w:r w:rsidR="00D052EE">
        <w:rPr>
          <w:rStyle w:val="Hyperlink"/>
        </w:rPr>
        <w:fldChar w:fldCharType="end"/>
      </w:r>
      <w:commentRangeEnd w:id="137"/>
      <w:r w:rsidR="00E757FA">
        <w:rPr>
          <w:rStyle w:val="CommentReference"/>
        </w:rPr>
        <w:commentReference w:id="137"/>
      </w:r>
      <w:r w:rsidR="00E757FA">
        <w:rPr>
          <w:rStyle w:val="Hyperlink"/>
        </w:rPr>
        <w:t xml:space="preserve"> </w:t>
      </w:r>
      <w:r w:rsidRPr="0B204C05">
        <w:rPr>
          <w:w w:val="105"/>
        </w:rPr>
        <w:t>are</w:t>
      </w:r>
      <w:r w:rsidRPr="0B204C05">
        <w:rPr>
          <w:spacing w:val="30"/>
          <w:w w:val="105"/>
        </w:rPr>
        <w:t xml:space="preserve"> </w:t>
      </w:r>
      <w:r w:rsidRPr="0B204C05">
        <w:rPr>
          <w:w w:val="105"/>
        </w:rPr>
        <w:t>Class</w:t>
      </w:r>
      <w:r w:rsidRPr="0B204C05">
        <w:rPr>
          <w:spacing w:val="30"/>
          <w:w w:val="105"/>
        </w:rPr>
        <w:t xml:space="preserve"> </w:t>
      </w:r>
      <w:r w:rsidRPr="0B204C05">
        <w:rPr>
          <w:w w:val="105"/>
        </w:rPr>
        <w:t>I</w:t>
      </w:r>
      <w:r w:rsidRPr="0B204C05">
        <w:rPr>
          <w:spacing w:val="30"/>
          <w:w w:val="105"/>
        </w:rPr>
        <w:t xml:space="preserve"> </w:t>
      </w:r>
      <w:r w:rsidRPr="0B204C05">
        <w:rPr>
          <w:w w:val="105"/>
        </w:rPr>
        <w:t>ODSs:</w:t>
      </w:r>
    </w:p>
    <w:p w14:paraId="1F3B1409" w14:textId="77777777" w:rsidR="007C366B" w:rsidRDefault="007C366B">
      <w:pPr>
        <w:pStyle w:val="BodyText"/>
        <w:spacing w:before="1"/>
        <w:rPr>
          <w:sz w:val="21"/>
        </w:rPr>
      </w:pPr>
    </w:p>
    <w:p w14:paraId="601759EF" w14:textId="77777777" w:rsidR="007C366B" w:rsidRDefault="00771AB2">
      <w:pPr>
        <w:pStyle w:val="ListParagraph"/>
        <w:numPr>
          <w:ilvl w:val="1"/>
          <w:numId w:val="9"/>
        </w:numPr>
        <w:tabs>
          <w:tab w:val="left" w:pos="450"/>
        </w:tabs>
        <w:ind w:left="450" w:hanging="340"/>
      </w:pPr>
      <w:r>
        <w:rPr>
          <w:w w:val="105"/>
        </w:rPr>
        <w:t>Halons:</w:t>
      </w:r>
      <w:r>
        <w:rPr>
          <w:spacing w:val="17"/>
          <w:w w:val="105"/>
        </w:rPr>
        <w:t xml:space="preserve"> </w:t>
      </w:r>
      <w:r>
        <w:rPr>
          <w:w w:val="105"/>
        </w:rPr>
        <w:t>1011,</w:t>
      </w:r>
      <w:r>
        <w:rPr>
          <w:spacing w:val="18"/>
          <w:w w:val="105"/>
        </w:rPr>
        <w:t xml:space="preserve"> </w:t>
      </w:r>
      <w:r>
        <w:rPr>
          <w:w w:val="105"/>
        </w:rPr>
        <w:t>1202,</w:t>
      </w:r>
      <w:r>
        <w:rPr>
          <w:spacing w:val="18"/>
          <w:w w:val="105"/>
        </w:rPr>
        <w:t xml:space="preserve"> </w:t>
      </w:r>
      <w:r>
        <w:rPr>
          <w:w w:val="105"/>
        </w:rPr>
        <w:t>1211,</w:t>
      </w:r>
      <w:r>
        <w:rPr>
          <w:spacing w:val="17"/>
          <w:w w:val="105"/>
        </w:rPr>
        <w:t xml:space="preserve"> </w:t>
      </w:r>
      <w:r>
        <w:rPr>
          <w:w w:val="105"/>
        </w:rPr>
        <w:t>1301,</w:t>
      </w:r>
      <w:r>
        <w:rPr>
          <w:spacing w:val="18"/>
          <w:w w:val="105"/>
        </w:rPr>
        <w:t xml:space="preserve"> </w:t>
      </w:r>
      <w:r>
        <w:rPr>
          <w:w w:val="105"/>
        </w:rPr>
        <w:t>and</w:t>
      </w:r>
      <w:r>
        <w:rPr>
          <w:spacing w:val="18"/>
          <w:w w:val="105"/>
        </w:rPr>
        <w:t xml:space="preserve"> </w:t>
      </w:r>
      <w:proofErr w:type="gramStart"/>
      <w:r>
        <w:rPr>
          <w:spacing w:val="-2"/>
          <w:w w:val="105"/>
        </w:rPr>
        <w:t>2402;</w:t>
      </w:r>
      <w:proofErr w:type="gramEnd"/>
    </w:p>
    <w:p w14:paraId="562C75D1" w14:textId="77777777" w:rsidR="007C366B" w:rsidRDefault="007C366B">
      <w:pPr>
        <w:pStyle w:val="BodyText"/>
        <w:spacing w:before="11"/>
        <w:rPr>
          <w:sz w:val="23"/>
        </w:rPr>
      </w:pPr>
    </w:p>
    <w:p w14:paraId="0D6A1047" w14:textId="77777777" w:rsidR="007C366B" w:rsidRDefault="00771AB2">
      <w:pPr>
        <w:pStyle w:val="ListParagraph"/>
        <w:numPr>
          <w:ilvl w:val="1"/>
          <w:numId w:val="9"/>
        </w:numPr>
        <w:tabs>
          <w:tab w:val="left" w:pos="450"/>
        </w:tabs>
        <w:spacing w:line="271" w:lineRule="auto"/>
        <w:ind w:right="364" w:firstLine="0"/>
      </w:pPr>
      <w:r>
        <w:rPr>
          <w:w w:val="110"/>
        </w:rPr>
        <w:t>Chlorofluorocarbons (CFCs): CFC-11, CFC-12, CFC-13, CFC-111, CFC-112, CFC-113, CFC-114, CFC-115, CFC-211, CFC-212, CFC-213, CFC-214, CFC-215, CFC-216, and CFC-217, and the blends R-500, R-501, R-502, and R-503; and</w:t>
      </w:r>
    </w:p>
    <w:p w14:paraId="664355AD" w14:textId="77777777" w:rsidR="007C366B" w:rsidRDefault="007C366B">
      <w:pPr>
        <w:pStyle w:val="BodyText"/>
        <w:spacing w:before="1"/>
        <w:rPr>
          <w:sz w:val="21"/>
        </w:rPr>
      </w:pPr>
    </w:p>
    <w:p w14:paraId="519A3FE4" w14:textId="77777777" w:rsidR="007C366B" w:rsidRDefault="00771AB2">
      <w:pPr>
        <w:pStyle w:val="ListParagraph"/>
        <w:numPr>
          <w:ilvl w:val="1"/>
          <w:numId w:val="9"/>
        </w:numPr>
        <w:tabs>
          <w:tab w:val="left" w:pos="450"/>
        </w:tabs>
        <w:spacing w:before="1"/>
        <w:ind w:left="450" w:hanging="340"/>
      </w:pPr>
      <w:r>
        <w:rPr>
          <w:w w:val="105"/>
        </w:rPr>
        <w:t>Carbon</w:t>
      </w:r>
      <w:r>
        <w:rPr>
          <w:spacing w:val="27"/>
          <w:w w:val="105"/>
        </w:rPr>
        <w:t xml:space="preserve"> </w:t>
      </w:r>
      <w:r>
        <w:rPr>
          <w:w w:val="105"/>
        </w:rPr>
        <w:t>Tetrachloride,</w:t>
      </w:r>
      <w:r>
        <w:rPr>
          <w:spacing w:val="28"/>
          <w:w w:val="105"/>
        </w:rPr>
        <w:t xml:space="preserve"> </w:t>
      </w:r>
      <w:r>
        <w:rPr>
          <w:w w:val="105"/>
        </w:rPr>
        <w:t>Methyl</w:t>
      </w:r>
      <w:r>
        <w:rPr>
          <w:spacing w:val="27"/>
          <w:w w:val="105"/>
        </w:rPr>
        <w:t xml:space="preserve"> </w:t>
      </w:r>
      <w:r>
        <w:rPr>
          <w:w w:val="105"/>
        </w:rPr>
        <w:t>Chloroform,</w:t>
      </w:r>
      <w:r>
        <w:rPr>
          <w:spacing w:val="28"/>
          <w:w w:val="105"/>
        </w:rPr>
        <w:t xml:space="preserve"> </w:t>
      </w:r>
      <w:r>
        <w:rPr>
          <w:w w:val="105"/>
        </w:rPr>
        <w:t>and</w:t>
      </w:r>
      <w:r>
        <w:rPr>
          <w:spacing w:val="27"/>
          <w:w w:val="105"/>
        </w:rPr>
        <w:t xml:space="preserve"> </w:t>
      </w:r>
      <w:r>
        <w:rPr>
          <w:w w:val="105"/>
        </w:rPr>
        <w:t>Methyl</w:t>
      </w:r>
      <w:r>
        <w:rPr>
          <w:spacing w:val="28"/>
          <w:w w:val="105"/>
        </w:rPr>
        <w:t xml:space="preserve"> </w:t>
      </w:r>
      <w:r>
        <w:rPr>
          <w:spacing w:val="-2"/>
          <w:w w:val="105"/>
        </w:rPr>
        <w:t>Bromide.</w:t>
      </w:r>
    </w:p>
    <w:p w14:paraId="1A965116" w14:textId="77777777" w:rsidR="007C366B" w:rsidRDefault="007C366B">
      <w:pPr>
        <w:pStyle w:val="BodyText"/>
        <w:rPr>
          <w:sz w:val="26"/>
        </w:rPr>
      </w:pPr>
    </w:p>
    <w:p w14:paraId="3A50BFA7" w14:textId="77777777" w:rsidR="007C366B" w:rsidRDefault="00771AB2">
      <w:pPr>
        <w:pStyle w:val="BodyText"/>
        <w:spacing w:before="222"/>
        <w:ind w:left="110"/>
      </w:pPr>
      <w:r>
        <w:rPr>
          <w:w w:val="105"/>
        </w:rPr>
        <w:t>(End</w:t>
      </w:r>
      <w:r>
        <w:rPr>
          <w:spacing w:val="8"/>
          <w:w w:val="105"/>
        </w:rPr>
        <w:t xml:space="preserve"> </w:t>
      </w:r>
      <w:r>
        <w:rPr>
          <w:w w:val="105"/>
        </w:rPr>
        <w:t>of</w:t>
      </w:r>
      <w:r>
        <w:rPr>
          <w:spacing w:val="8"/>
          <w:w w:val="105"/>
        </w:rPr>
        <w:t xml:space="preserve"> </w:t>
      </w:r>
      <w:r>
        <w:rPr>
          <w:spacing w:val="-2"/>
          <w:w w:val="105"/>
        </w:rPr>
        <w:t>clause)</w:t>
      </w:r>
    </w:p>
    <w:p w14:paraId="7DF4E37C" w14:textId="77777777" w:rsidR="007C366B" w:rsidRDefault="007C366B">
      <w:pPr>
        <w:sectPr w:rsidR="007C366B" w:rsidSect="00935161">
          <w:pgSz w:w="11910" w:h="16840"/>
          <w:pgMar w:top="820" w:right="680" w:bottom="280" w:left="740" w:header="720" w:footer="720" w:gutter="0"/>
          <w:cols w:space="720"/>
        </w:sectPr>
      </w:pPr>
    </w:p>
    <w:p w14:paraId="184A0C38" w14:textId="77777777" w:rsidR="007C366B" w:rsidRDefault="00771AB2">
      <w:pPr>
        <w:pStyle w:val="Heading1"/>
        <w:spacing w:before="76"/>
        <w:rPr>
          <w:b/>
        </w:rPr>
      </w:pPr>
      <w:r>
        <w:rPr>
          <w:b/>
          <w:spacing w:val="-2"/>
        </w:rPr>
        <w:lastRenderedPageBreak/>
        <w:t>5352.223-9001</w:t>
      </w:r>
      <w:r>
        <w:rPr>
          <w:b/>
          <w:spacing w:val="-10"/>
        </w:rPr>
        <w:t xml:space="preserve"> </w:t>
      </w:r>
      <w:r>
        <w:rPr>
          <w:b/>
          <w:spacing w:val="-2"/>
        </w:rPr>
        <w:t>Health</w:t>
      </w:r>
      <w:r>
        <w:rPr>
          <w:b/>
          <w:spacing w:val="-9"/>
        </w:rPr>
        <w:t xml:space="preserve"> </w:t>
      </w:r>
      <w:r>
        <w:rPr>
          <w:b/>
          <w:spacing w:val="-2"/>
        </w:rPr>
        <w:t>and</w:t>
      </w:r>
      <w:r>
        <w:rPr>
          <w:b/>
          <w:spacing w:val="-9"/>
        </w:rPr>
        <w:t xml:space="preserve"> </w:t>
      </w:r>
      <w:r>
        <w:rPr>
          <w:b/>
          <w:spacing w:val="-2"/>
        </w:rPr>
        <w:t>Safety</w:t>
      </w:r>
      <w:r>
        <w:rPr>
          <w:b/>
          <w:spacing w:val="-9"/>
        </w:rPr>
        <w:t xml:space="preserve"> </w:t>
      </w:r>
      <w:r>
        <w:rPr>
          <w:b/>
          <w:spacing w:val="-2"/>
        </w:rPr>
        <w:t>on</w:t>
      </w:r>
      <w:r>
        <w:rPr>
          <w:b/>
          <w:spacing w:val="-9"/>
        </w:rPr>
        <w:t xml:space="preserve"> </w:t>
      </w:r>
      <w:r>
        <w:rPr>
          <w:b/>
          <w:spacing w:val="-2"/>
        </w:rPr>
        <w:t>Government</w:t>
      </w:r>
      <w:r>
        <w:rPr>
          <w:b/>
          <w:spacing w:val="-9"/>
        </w:rPr>
        <w:t xml:space="preserve"> </w:t>
      </w:r>
      <w:r>
        <w:rPr>
          <w:b/>
          <w:spacing w:val="-2"/>
        </w:rPr>
        <w:t>Installations</w:t>
      </w:r>
    </w:p>
    <w:p w14:paraId="44FB30F8" w14:textId="77777777" w:rsidR="007C366B" w:rsidRDefault="007C366B">
      <w:pPr>
        <w:pStyle w:val="BodyText"/>
        <w:spacing w:before="4"/>
        <w:rPr>
          <w:rFonts w:ascii="Bookman Old Style"/>
          <w:b/>
          <w:sz w:val="42"/>
        </w:rPr>
      </w:pPr>
    </w:p>
    <w:p w14:paraId="2BB7E6CB" w14:textId="77777777" w:rsidR="007C366B" w:rsidRDefault="00771AB2">
      <w:pPr>
        <w:pStyle w:val="BodyText"/>
        <w:spacing w:line="501" w:lineRule="auto"/>
        <w:ind w:left="110" w:right="708"/>
      </w:pPr>
      <w:r>
        <w:rPr>
          <w:w w:val="110"/>
        </w:rPr>
        <w:t>As</w:t>
      </w:r>
      <w:r>
        <w:rPr>
          <w:spacing w:val="-13"/>
          <w:w w:val="110"/>
        </w:rPr>
        <w:t xml:space="preserve"> </w:t>
      </w:r>
      <w:r>
        <w:rPr>
          <w:w w:val="110"/>
        </w:rPr>
        <w:t>prescribed</w:t>
      </w:r>
      <w:r>
        <w:rPr>
          <w:spacing w:val="-13"/>
          <w:w w:val="110"/>
        </w:rPr>
        <w:t xml:space="preserve"> </w:t>
      </w:r>
      <w:r>
        <w:rPr>
          <w:w w:val="110"/>
        </w:rPr>
        <w:t>in</w:t>
      </w:r>
      <w:r>
        <w:rPr>
          <w:spacing w:val="-13"/>
          <w:w w:val="110"/>
        </w:rPr>
        <w:t xml:space="preserve"> </w:t>
      </w:r>
      <w:hyperlink r:id="rId27" w:anchor="DAFFARS_5323_9001">
        <w:r>
          <w:rPr>
            <w:color w:val="27314A"/>
            <w:w w:val="110"/>
            <w:u w:val="single" w:color="27314A"/>
          </w:rPr>
          <w:t>DAFFARS</w:t>
        </w:r>
        <w:r>
          <w:rPr>
            <w:color w:val="27314A"/>
            <w:spacing w:val="-12"/>
            <w:w w:val="110"/>
            <w:u w:val="single" w:color="27314A"/>
          </w:rPr>
          <w:t xml:space="preserve"> </w:t>
        </w:r>
        <w:r>
          <w:rPr>
            <w:color w:val="27314A"/>
            <w:w w:val="110"/>
            <w:u w:val="single" w:color="27314A"/>
          </w:rPr>
          <w:t>5323.9001</w:t>
        </w:r>
      </w:hyperlink>
      <w:r>
        <w:rPr>
          <w:w w:val="110"/>
        </w:rPr>
        <w:t>,</w:t>
      </w:r>
      <w:r>
        <w:rPr>
          <w:spacing w:val="-13"/>
          <w:w w:val="110"/>
        </w:rPr>
        <w:t xml:space="preserve"> </w:t>
      </w:r>
      <w:r>
        <w:rPr>
          <w:w w:val="110"/>
        </w:rPr>
        <w:t>insert</w:t>
      </w:r>
      <w:r>
        <w:rPr>
          <w:spacing w:val="-13"/>
          <w:w w:val="110"/>
        </w:rPr>
        <w:t xml:space="preserve"> </w:t>
      </w:r>
      <w:r>
        <w:rPr>
          <w:w w:val="110"/>
        </w:rPr>
        <w:t>the</w:t>
      </w:r>
      <w:r>
        <w:rPr>
          <w:spacing w:val="-12"/>
          <w:w w:val="110"/>
        </w:rPr>
        <w:t xml:space="preserve"> </w:t>
      </w:r>
      <w:r>
        <w:rPr>
          <w:w w:val="110"/>
        </w:rPr>
        <w:t>following</w:t>
      </w:r>
      <w:r>
        <w:rPr>
          <w:spacing w:val="-13"/>
          <w:w w:val="110"/>
        </w:rPr>
        <w:t xml:space="preserve"> </w:t>
      </w:r>
      <w:r>
        <w:rPr>
          <w:w w:val="110"/>
        </w:rPr>
        <w:t>clause</w:t>
      </w:r>
      <w:r>
        <w:rPr>
          <w:spacing w:val="-13"/>
          <w:w w:val="110"/>
        </w:rPr>
        <w:t xml:space="preserve"> </w:t>
      </w:r>
      <w:r>
        <w:rPr>
          <w:w w:val="110"/>
        </w:rPr>
        <w:t>in</w:t>
      </w:r>
      <w:r>
        <w:rPr>
          <w:spacing w:val="-13"/>
          <w:w w:val="110"/>
        </w:rPr>
        <w:t xml:space="preserve"> </w:t>
      </w:r>
      <w:r>
        <w:rPr>
          <w:w w:val="110"/>
        </w:rPr>
        <w:t>solicitations</w:t>
      </w:r>
      <w:r>
        <w:rPr>
          <w:spacing w:val="-12"/>
          <w:w w:val="110"/>
        </w:rPr>
        <w:t xml:space="preserve"> </w:t>
      </w:r>
      <w:r>
        <w:rPr>
          <w:w w:val="110"/>
        </w:rPr>
        <w:t>and</w:t>
      </w:r>
      <w:r>
        <w:rPr>
          <w:spacing w:val="-13"/>
          <w:w w:val="110"/>
        </w:rPr>
        <w:t xml:space="preserve"> </w:t>
      </w:r>
      <w:r>
        <w:rPr>
          <w:w w:val="110"/>
        </w:rPr>
        <w:t>contracts: HEALTH AND SAFETY ON GOVERNMENT INSTALLATIONS (JUL 2023)</w:t>
      </w:r>
    </w:p>
    <w:p w14:paraId="05D21008" w14:textId="77777777" w:rsidR="007C366B" w:rsidRDefault="00771AB2">
      <w:pPr>
        <w:pStyle w:val="ListParagraph"/>
        <w:numPr>
          <w:ilvl w:val="0"/>
          <w:numId w:val="8"/>
        </w:numPr>
        <w:tabs>
          <w:tab w:val="left" w:pos="442"/>
        </w:tabs>
        <w:spacing w:line="256" w:lineRule="exact"/>
        <w:ind w:left="442" w:hanging="332"/>
      </w:pPr>
      <w:r>
        <w:rPr>
          <w:w w:val="105"/>
        </w:rPr>
        <w:t>In</w:t>
      </w:r>
      <w:r>
        <w:rPr>
          <w:spacing w:val="11"/>
          <w:w w:val="105"/>
        </w:rPr>
        <w:t xml:space="preserve"> </w:t>
      </w:r>
      <w:r>
        <w:rPr>
          <w:w w:val="105"/>
        </w:rPr>
        <w:t>performing</w:t>
      </w:r>
      <w:r>
        <w:rPr>
          <w:spacing w:val="11"/>
          <w:w w:val="105"/>
        </w:rPr>
        <w:t xml:space="preserve"> </w:t>
      </w:r>
      <w:r>
        <w:rPr>
          <w:w w:val="105"/>
        </w:rPr>
        <w:t>work</w:t>
      </w:r>
      <w:r>
        <w:rPr>
          <w:spacing w:val="11"/>
          <w:w w:val="105"/>
        </w:rPr>
        <w:t xml:space="preserve"> </w:t>
      </w:r>
      <w:r>
        <w:rPr>
          <w:w w:val="105"/>
        </w:rPr>
        <w:t>under</w:t>
      </w:r>
      <w:r>
        <w:rPr>
          <w:spacing w:val="11"/>
          <w:w w:val="105"/>
        </w:rPr>
        <w:t xml:space="preserve"> </w:t>
      </w:r>
      <w:r>
        <w:rPr>
          <w:w w:val="105"/>
        </w:rPr>
        <w:t>this</w:t>
      </w:r>
      <w:r>
        <w:rPr>
          <w:spacing w:val="11"/>
          <w:w w:val="105"/>
        </w:rPr>
        <w:t xml:space="preserve"> </w:t>
      </w:r>
      <w:r>
        <w:rPr>
          <w:w w:val="105"/>
        </w:rPr>
        <w:t>contract</w:t>
      </w:r>
      <w:r>
        <w:rPr>
          <w:spacing w:val="11"/>
          <w:w w:val="105"/>
        </w:rPr>
        <w:t xml:space="preserve"> </w:t>
      </w:r>
      <w:r>
        <w:rPr>
          <w:w w:val="105"/>
        </w:rPr>
        <w:t>on</w:t>
      </w:r>
      <w:r>
        <w:rPr>
          <w:spacing w:val="11"/>
          <w:w w:val="105"/>
        </w:rPr>
        <w:t xml:space="preserve"> </w:t>
      </w:r>
      <w:r>
        <w:rPr>
          <w:w w:val="105"/>
        </w:rPr>
        <w:t>a</w:t>
      </w:r>
      <w:r>
        <w:rPr>
          <w:spacing w:val="11"/>
          <w:w w:val="105"/>
        </w:rPr>
        <w:t xml:space="preserve"> </w:t>
      </w:r>
      <w:r>
        <w:rPr>
          <w:w w:val="105"/>
        </w:rPr>
        <w:t>Government</w:t>
      </w:r>
      <w:r>
        <w:rPr>
          <w:spacing w:val="11"/>
          <w:w w:val="105"/>
        </w:rPr>
        <w:t xml:space="preserve"> </w:t>
      </w:r>
      <w:r>
        <w:rPr>
          <w:w w:val="105"/>
        </w:rPr>
        <w:t>installation,</w:t>
      </w:r>
      <w:r>
        <w:rPr>
          <w:spacing w:val="11"/>
          <w:w w:val="105"/>
        </w:rPr>
        <w:t xml:space="preserve"> </w:t>
      </w:r>
      <w:r>
        <w:rPr>
          <w:w w:val="105"/>
        </w:rPr>
        <w:t>the</w:t>
      </w:r>
      <w:r>
        <w:rPr>
          <w:spacing w:val="11"/>
          <w:w w:val="105"/>
        </w:rPr>
        <w:t xml:space="preserve"> </w:t>
      </w:r>
      <w:r>
        <w:rPr>
          <w:w w:val="105"/>
        </w:rPr>
        <w:t>contractor</w:t>
      </w:r>
      <w:r>
        <w:rPr>
          <w:spacing w:val="11"/>
          <w:w w:val="105"/>
        </w:rPr>
        <w:t xml:space="preserve"> </w:t>
      </w:r>
      <w:r>
        <w:rPr>
          <w:spacing w:val="-2"/>
          <w:w w:val="105"/>
        </w:rPr>
        <w:t>shall:</w:t>
      </w:r>
    </w:p>
    <w:p w14:paraId="1DA6542E" w14:textId="77777777" w:rsidR="007C366B" w:rsidRDefault="007C366B">
      <w:pPr>
        <w:pStyle w:val="BodyText"/>
        <w:spacing w:before="11"/>
        <w:rPr>
          <w:sz w:val="23"/>
        </w:rPr>
      </w:pPr>
    </w:p>
    <w:p w14:paraId="00F23610" w14:textId="77777777" w:rsidR="007C366B" w:rsidRDefault="00771AB2">
      <w:pPr>
        <w:pStyle w:val="ListParagraph"/>
        <w:numPr>
          <w:ilvl w:val="1"/>
          <w:numId w:val="8"/>
        </w:numPr>
        <w:tabs>
          <w:tab w:val="left" w:pos="450"/>
        </w:tabs>
        <w:spacing w:line="271" w:lineRule="auto"/>
        <w:ind w:right="248" w:firstLine="0"/>
      </w:pPr>
      <w:r>
        <w:rPr>
          <w:w w:val="105"/>
        </w:rPr>
        <w:t>Take</w:t>
      </w:r>
      <w:r>
        <w:rPr>
          <w:spacing w:val="28"/>
          <w:w w:val="105"/>
        </w:rPr>
        <w:t xml:space="preserve"> </w:t>
      </w:r>
      <w:r>
        <w:rPr>
          <w:w w:val="105"/>
        </w:rPr>
        <w:t>all</w:t>
      </w:r>
      <w:r>
        <w:rPr>
          <w:spacing w:val="28"/>
          <w:w w:val="105"/>
        </w:rPr>
        <w:t xml:space="preserve"> </w:t>
      </w:r>
      <w:r>
        <w:rPr>
          <w:w w:val="105"/>
        </w:rPr>
        <w:t>reasonable</w:t>
      </w:r>
      <w:r>
        <w:rPr>
          <w:spacing w:val="28"/>
          <w:w w:val="105"/>
        </w:rPr>
        <w:t xml:space="preserve"> </w:t>
      </w:r>
      <w:r>
        <w:rPr>
          <w:w w:val="105"/>
        </w:rPr>
        <w:t>steps</w:t>
      </w:r>
      <w:r>
        <w:rPr>
          <w:spacing w:val="28"/>
          <w:w w:val="105"/>
        </w:rPr>
        <w:t xml:space="preserve"> </w:t>
      </w:r>
      <w:r>
        <w:rPr>
          <w:w w:val="105"/>
        </w:rPr>
        <w:t>and</w:t>
      </w:r>
      <w:r>
        <w:rPr>
          <w:spacing w:val="28"/>
          <w:w w:val="105"/>
        </w:rPr>
        <w:t xml:space="preserve"> </w:t>
      </w:r>
      <w:r>
        <w:rPr>
          <w:w w:val="105"/>
        </w:rPr>
        <w:t>precautions</w:t>
      </w:r>
      <w:r>
        <w:rPr>
          <w:spacing w:val="28"/>
          <w:w w:val="105"/>
        </w:rPr>
        <w:t xml:space="preserve"> </w:t>
      </w:r>
      <w:r>
        <w:rPr>
          <w:w w:val="105"/>
        </w:rPr>
        <w:t>to</w:t>
      </w:r>
      <w:r>
        <w:rPr>
          <w:spacing w:val="28"/>
          <w:w w:val="105"/>
        </w:rPr>
        <w:t xml:space="preserve"> </w:t>
      </w:r>
      <w:r>
        <w:rPr>
          <w:w w:val="105"/>
        </w:rPr>
        <w:t>prevent</w:t>
      </w:r>
      <w:r>
        <w:rPr>
          <w:spacing w:val="28"/>
          <w:w w:val="105"/>
        </w:rPr>
        <w:t xml:space="preserve"> </w:t>
      </w:r>
      <w:r>
        <w:rPr>
          <w:w w:val="105"/>
        </w:rPr>
        <w:t>accidents</w:t>
      </w:r>
      <w:r>
        <w:rPr>
          <w:spacing w:val="28"/>
          <w:w w:val="105"/>
        </w:rPr>
        <w:t xml:space="preserve"> </w:t>
      </w:r>
      <w:r>
        <w:rPr>
          <w:w w:val="105"/>
        </w:rPr>
        <w:t>and</w:t>
      </w:r>
      <w:r>
        <w:rPr>
          <w:spacing w:val="28"/>
          <w:w w:val="105"/>
        </w:rPr>
        <w:t xml:space="preserve"> </w:t>
      </w:r>
      <w:r>
        <w:rPr>
          <w:w w:val="105"/>
        </w:rPr>
        <w:t>preserve</w:t>
      </w:r>
      <w:r>
        <w:rPr>
          <w:spacing w:val="28"/>
          <w:w w:val="105"/>
        </w:rPr>
        <w:t xml:space="preserve"> </w:t>
      </w:r>
      <w:r>
        <w:rPr>
          <w:w w:val="105"/>
        </w:rPr>
        <w:t>the</w:t>
      </w:r>
      <w:r>
        <w:rPr>
          <w:spacing w:val="28"/>
          <w:w w:val="105"/>
        </w:rPr>
        <w:t xml:space="preserve"> </w:t>
      </w:r>
      <w:r>
        <w:rPr>
          <w:w w:val="105"/>
        </w:rPr>
        <w:t>health</w:t>
      </w:r>
      <w:r>
        <w:rPr>
          <w:spacing w:val="28"/>
          <w:w w:val="105"/>
        </w:rPr>
        <w:t xml:space="preserve"> </w:t>
      </w:r>
      <w:r>
        <w:rPr>
          <w:w w:val="105"/>
        </w:rPr>
        <w:t xml:space="preserve">and safety of contractor and Government personnel performing or in any way </w:t>
      </w:r>
      <w:proofErr w:type="gramStart"/>
      <w:r>
        <w:rPr>
          <w:w w:val="105"/>
        </w:rPr>
        <w:t>coming in contact with</w:t>
      </w:r>
      <w:proofErr w:type="gramEnd"/>
      <w:r>
        <w:rPr>
          <w:w w:val="105"/>
        </w:rPr>
        <w:t xml:space="preserve"> the performance of this contract; and</w:t>
      </w:r>
    </w:p>
    <w:p w14:paraId="3041E394" w14:textId="77777777" w:rsidR="007C366B" w:rsidRDefault="007C366B">
      <w:pPr>
        <w:pStyle w:val="BodyText"/>
        <w:spacing w:before="2"/>
        <w:rPr>
          <w:sz w:val="21"/>
        </w:rPr>
      </w:pPr>
    </w:p>
    <w:p w14:paraId="5C622DDC" w14:textId="77777777" w:rsidR="007C366B" w:rsidRDefault="00771AB2">
      <w:pPr>
        <w:pStyle w:val="ListParagraph"/>
        <w:numPr>
          <w:ilvl w:val="1"/>
          <w:numId w:val="8"/>
        </w:numPr>
        <w:tabs>
          <w:tab w:val="left" w:pos="450"/>
        </w:tabs>
        <w:spacing w:line="271" w:lineRule="auto"/>
        <w:ind w:right="175" w:firstLine="0"/>
      </w:pPr>
      <w:r>
        <w:rPr>
          <w:w w:val="105"/>
        </w:rPr>
        <w:t>Take such additional immediate precautions as the contracting officer may reasonably require for health and safety purposes.</w:t>
      </w:r>
    </w:p>
    <w:p w14:paraId="722B00AE" w14:textId="77777777" w:rsidR="007C366B" w:rsidRDefault="007C366B">
      <w:pPr>
        <w:pStyle w:val="BodyText"/>
        <w:spacing w:before="1"/>
        <w:rPr>
          <w:sz w:val="21"/>
        </w:rPr>
      </w:pPr>
    </w:p>
    <w:p w14:paraId="309D7000" w14:textId="77777777" w:rsidR="007C366B" w:rsidRDefault="00771AB2">
      <w:pPr>
        <w:pStyle w:val="ListParagraph"/>
        <w:numPr>
          <w:ilvl w:val="0"/>
          <w:numId w:val="8"/>
        </w:numPr>
        <w:tabs>
          <w:tab w:val="left" w:pos="451"/>
        </w:tabs>
        <w:spacing w:line="271" w:lineRule="auto"/>
        <w:ind w:left="110" w:right="438" w:firstLine="0"/>
      </w:pPr>
      <w:r>
        <w:rPr>
          <w:w w:val="105"/>
        </w:rPr>
        <w:t>The contracting officer may, by written order, direct Department of the Air Force Occupational</w:t>
      </w:r>
      <w:r>
        <w:rPr>
          <w:spacing w:val="80"/>
          <w:w w:val="105"/>
        </w:rPr>
        <w:t xml:space="preserve"> </w:t>
      </w:r>
      <w:r>
        <w:rPr>
          <w:w w:val="105"/>
        </w:rPr>
        <w:t>Safety and Health (AFOSH) Standards and/or health/safety standards as may be required in the performance of this contract and any adjustments resulting from such direction will be in</w:t>
      </w:r>
      <w:r>
        <w:rPr>
          <w:spacing w:val="40"/>
          <w:w w:val="105"/>
        </w:rPr>
        <w:t xml:space="preserve"> </w:t>
      </w:r>
      <w:r>
        <w:rPr>
          <w:w w:val="105"/>
        </w:rPr>
        <w:t>accordance with the Changes clause of this contract.</w:t>
      </w:r>
    </w:p>
    <w:p w14:paraId="42C6D796" w14:textId="77777777" w:rsidR="007C366B" w:rsidRDefault="007C366B">
      <w:pPr>
        <w:pStyle w:val="BodyText"/>
        <w:spacing w:before="2"/>
        <w:rPr>
          <w:sz w:val="21"/>
        </w:rPr>
      </w:pPr>
    </w:p>
    <w:p w14:paraId="0057A66F" w14:textId="77777777" w:rsidR="007C366B" w:rsidRDefault="00771AB2">
      <w:pPr>
        <w:pStyle w:val="ListParagraph"/>
        <w:numPr>
          <w:ilvl w:val="0"/>
          <w:numId w:val="8"/>
        </w:numPr>
        <w:tabs>
          <w:tab w:val="left" w:pos="435"/>
        </w:tabs>
        <w:spacing w:line="271" w:lineRule="auto"/>
        <w:ind w:left="110" w:right="468" w:firstLine="0"/>
      </w:pPr>
      <w:r>
        <w:rPr>
          <w:w w:val="105"/>
        </w:rPr>
        <w:t>Any violation of these health and safety rules and requirements, unless promptly corrected as directed by the contracting officer, shall be grounds for termination of this contract in accordance</w:t>
      </w:r>
      <w:r>
        <w:rPr>
          <w:spacing w:val="80"/>
          <w:w w:val="105"/>
        </w:rPr>
        <w:t xml:space="preserve"> </w:t>
      </w:r>
      <w:r>
        <w:rPr>
          <w:w w:val="105"/>
        </w:rPr>
        <w:t>with the Default clause of this contract.</w:t>
      </w:r>
    </w:p>
    <w:p w14:paraId="6E1831B3" w14:textId="77777777" w:rsidR="007C366B" w:rsidRDefault="007C366B">
      <w:pPr>
        <w:pStyle w:val="BodyText"/>
        <w:spacing w:before="2"/>
        <w:rPr>
          <w:sz w:val="21"/>
        </w:rPr>
      </w:pPr>
    </w:p>
    <w:p w14:paraId="1251B19B" w14:textId="77777777" w:rsidR="007C366B" w:rsidRDefault="00771AB2">
      <w:pPr>
        <w:pStyle w:val="BodyText"/>
        <w:ind w:left="110"/>
      </w:pPr>
      <w:r>
        <w:rPr>
          <w:w w:val="105"/>
        </w:rPr>
        <w:t>(End</w:t>
      </w:r>
      <w:r>
        <w:rPr>
          <w:spacing w:val="8"/>
          <w:w w:val="105"/>
        </w:rPr>
        <w:t xml:space="preserve"> </w:t>
      </w:r>
      <w:r>
        <w:rPr>
          <w:w w:val="105"/>
        </w:rPr>
        <w:t>of</w:t>
      </w:r>
      <w:r>
        <w:rPr>
          <w:spacing w:val="8"/>
          <w:w w:val="105"/>
        </w:rPr>
        <w:t xml:space="preserve"> </w:t>
      </w:r>
      <w:r>
        <w:rPr>
          <w:spacing w:val="-2"/>
          <w:w w:val="105"/>
        </w:rPr>
        <w:t>clause)</w:t>
      </w:r>
    </w:p>
    <w:p w14:paraId="54E11D2A" w14:textId="77777777" w:rsidR="007C366B" w:rsidRDefault="007C366B">
      <w:pPr>
        <w:pStyle w:val="BodyText"/>
        <w:rPr>
          <w:sz w:val="26"/>
        </w:rPr>
      </w:pPr>
    </w:p>
    <w:p w14:paraId="14782444" w14:textId="77777777" w:rsidR="007C366B" w:rsidRDefault="00771AB2">
      <w:pPr>
        <w:pStyle w:val="Heading1"/>
        <w:rPr>
          <w:b/>
        </w:rPr>
      </w:pPr>
      <w:r>
        <w:rPr>
          <w:b/>
        </w:rPr>
        <w:t>5352.228-9101</w:t>
      </w:r>
      <w:r>
        <w:rPr>
          <w:b/>
          <w:spacing w:val="-20"/>
        </w:rPr>
        <w:t xml:space="preserve"> </w:t>
      </w:r>
      <w:r>
        <w:rPr>
          <w:b/>
        </w:rPr>
        <w:t>Insurance</w:t>
      </w:r>
      <w:r>
        <w:rPr>
          <w:b/>
          <w:spacing w:val="-20"/>
        </w:rPr>
        <w:t xml:space="preserve"> </w:t>
      </w:r>
      <w:r>
        <w:rPr>
          <w:b/>
        </w:rPr>
        <w:t>Certificate</w:t>
      </w:r>
      <w:r>
        <w:rPr>
          <w:b/>
          <w:spacing w:val="-20"/>
        </w:rPr>
        <w:t xml:space="preserve"> </w:t>
      </w:r>
      <w:r>
        <w:rPr>
          <w:b/>
        </w:rPr>
        <w:t>Requirement</w:t>
      </w:r>
      <w:r>
        <w:rPr>
          <w:b/>
          <w:spacing w:val="-20"/>
        </w:rPr>
        <w:t xml:space="preserve"> </w:t>
      </w:r>
      <w:r>
        <w:rPr>
          <w:b/>
        </w:rPr>
        <w:t>in</w:t>
      </w:r>
      <w:r>
        <w:rPr>
          <w:b/>
          <w:spacing w:val="-20"/>
        </w:rPr>
        <w:t xml:space="preserve"> </w:t>
      </w:r>
      <w:r>
        <w:rPr>
          <w:b/>
        </w:rPr>
        <w:t>Spain</w:t>
      </w:r>
      <w:r>
        <w:rPr>
          <w:b/>
          <w:spacing w:val="-19"/>
        </w:rPr>
        <w:t xml:space="preserve"> </w:t>
      </w:r>
      <w:r>
        <w:rPr>
          <w:b/>
          <w:spacing w:val="-2"/>
        </w:rPr>
        <w:t>(USAFE)</w:t>
      </w:r>
    </w:p>
    <w:p w14:paraId="31126E5D" w14:textId="77777777" w:rsidR="007C366B" w:rsidRDefault="007C366B">
      <w:pPr>
        <w:pStyle w:val="BodyText"/>
        <w:spacing w:before="4"/>
        <w:rPr>
          <w:rFonts w:ascii="Bookman Old Style"/>
          <w:b/>
          <w:sz w:val="42"/>
        </w:rPr>
      </w:pPr>
    </w:p>
    <w:p w14:paraId="36EBE5D7" w14:textId="77777777" w:rsidR="007C366B" w:rsidRDefault="00771AB2">
      <w:pPr>
        <w:pStyle w:val="BodyText"/>
        <w:spacing w:line="501" w:lineRule="auto"/>
        <w:ind w:left="110"/>
      </w:pPr>
      <w:r>
        <w:rPr>
          <w:w w:val="105"/>
        </w:rPr>
        <w:t xml:space="preserve">As prescribed at </w:t>
      </w:r>
      <w:hyperlink r:id="rId28" w:anchor="DAFFARS_5328_310_90">
        <w:r>
          <w:rPr>
            <w:color w:val="27314A"/>
            <w:w w:val="105"/>
            <w:u w:val="single" w:color="27314A"/>
          </w:rPr>
          <w:t>DAFFARS 5328.310-90</w:t>
        </w:r>
      </w:hyperlink>
      <w:r>
        <w:rPr>
          <w:w w:val="105"/>
        </w:rPr>
        <w:t>, insert the following clause in solicitations and contracts:</w:t>
      </w:r>
      <w:r>
        <w:rPr>
          <w:spacing w:val="40"/>
          <w:w w:val="105"/>
        </w:rPr>
        <w:t xml:space="preserve"> </w:t>
      </w:r>
      <w:r>
        <w:rPr>
          <w:w w:val="105"/>
        </w:rPr>
        <w:t>INSURANCE</w:t>
      </w:r>
      <w:r>
        <w:rPr>
          <w:spacing w:val="40"/>
          <w:w w:val="105"/>
        </w:rPr>
        <w:t xml:space="preserve"> </w:t>
      </w:r>
      <w:r>
        <w:rPr>
          <w:w w:val="105"/>
        </w:rPr>
        <w:t>CERTIFICATE</w:t>
      </w:r>
      <w:r>
        <w:rPr>
          <w:spacing w:val="40"/>
          <w:w w:val="105"/>
        </w:rPr>
        <w:t xml:space="preserve"> </w:t>
      </w:r>
      <w:r>
        <w:rPr>
          <w:w w:val="105"/>
        </w:rPr>
        <w:t>REQUIREMENT</w:t>
      </w:r>
      <w:r>
        <w:rPr>
          <w:spacing w:val="40"/>
          <w:w w:val="105"/>
        </w:rPr>
        <w:t xml:space="preserve"> </w:t>
      </w:r>
      <w:r>
        <w:rPr>
          <w:w w:val="105"/>
        </w:rPr>
        <w:t>IN</w:t>
      </w:r>
      <w:r>
        <w:rPr>
          <w:spacing w:val="40"/>
          <w:w w:val="105"/>
        </w:rPr>
        <w:t xml:space="preserve"> </w:t>
      </w:r>
      <w:r>
        <w:rPr>
          <w:w w:val="105"/>
        </w:rPr>
        <w:t>SPAIN</w:t>
      </w:r>
      <w:r>
        <w:rPr>
          <w:spacing w:val="40"/>
          <w:w w:val="105"/>
        </w:rPr>
        <w:t xml:space="preserve"> </w:t>
      </w:r>
      <w:r>
        <w:rPr>
          <w:w w:val="105"/>
        </w:rPr>
        <w:t>(USAFE)</w:t>
      </w:r>
      <w:r>
        <w:rPr>
          <w:spacing w:val="40"/>
          <w:w w:val="105"/>
        </w:rPr>
        <w:t xml:space="preserve"> </w:t>
      </w:r>
      <w:r>
        <w:rPr>
          <w:w w:val="105"/>
        </w:rPr>
        <w:t>(JUL</w:t>
      </w:r>
      <w:r>
        <w:rPr>
          <w:spacing w:val="40"/>
          <w:w w:val="105"/>
        </w:rPr>
        <w:t xml:space="preserve"> </w:t>
      </w:r>
      <w:r>
        <w:rPr>
          <w:w w:val="105"/>
        </w:rPr>
        <w:t>2023)</w:t>
      </w:r>
    </w:p>
    <w:p w14:paraId="5C45BE2E" w14:textId="77777777" w:rsidR="007C366B" w:rsidRDefault="00771AB2">
      <w:pPr>
        <w:pStyle w:val="ListParagraph"/>
        <w:numPr>
          <w:ilvl w:val="0"/>
          <w:numId w:val="7"/>
        </w:numPr>
        <w:tabs>
          <w:tab w:val="left" w:pos="442"/>
        </w:tabs>
        <w:spacing w:line="271" w:lineRule="auto"/>
        <w:ind w:right="942" w:firstLine="0"/>
      </w:pPr>
      <w:r>
        <w:rPr>
          <w:w w:val="105"/>
        </w:rPr>
        <w:t>Below follows the Insurance Certificate required for any Third Country National (TCN) contractor,</w:t>
      </w:r>
      <w:r>
        <w:rPr>
          <w:spacing w:val="26"/>
          <w:w w:val="105"/>
        </w:rPr>
        <w:t xml:space="preserve"> </w:t>
      </w:r>
      <w:r>
        <w:rPr>
          <w:w w:val="105"/>
        </w:rPr>
        <w:t>other</w:t>
      </w:r>
      <w:r>
        <w:rPr>
          <w:spacing w:val="26"/>
          <w:w w:val="105"/>
        </w:rPr>
        <w:t xml:space="preserve"> </w:t>
      </w:r>
      <w:r>
        <w:rPr>
          <w:w w:val="105"/>
        </w:rPr>
        <w:t>than</w:t>
      </w:r>
      <w:r>
        <w:rPr>
          <w:spacing w:val="26"/>
          <w:w w:val="105"/>
        </w:rPr>
        <w:t xml:space="preserve"> </w:t>
      </w:r>
      <w:r>
        <w:rPr>
          <w:w w:val="105"/>
        </w:rPr>
        <w:t>U.S.</w:t>
      </w:r>
      <w:r>
        <w:rPr>
          <w:spacing w:val="26"/>
          <w:w w:val="105"/>
        </w:rPr>
        <w:t xml:space="preserve"> </w:t>
      </w:r>
      <w:r>
        <w:rPr>
          <w:w w:val="105"/>
        </w:rPr>
        <w:t>or</w:t>
      </w:r>
      <w:r>
        <w:rPr>
          <w:spacing w:val="26"/>
          <w:w w:val="105"/>
        </w:rPr>
        <w:t xml:space="preserve"> </w:t>
      </w:r>
      <w:r>
        <w:rPr>
          <w:w w:val="105"/>
        </w:rPr>
        <w:t>Spanish,</w:t>
      </w:r>
      <w:r>
        <w:rPr>
          <w:spacing w:val="26"/>
          <w:w w:val="105"/>
        </w:rPr>
        <w:t xml:space="preserve"> </w:t>
      </w:r>
      <w:r>
        <w:rPr>
          <w:w w:val="105"/>
        </w:rPr>
        <w:t>required</w:t>
      </w:r>
      <w:r>
        <w:rPr>
          <w:spacing w:val="26"/>
          <w:w w:val="105"/>
        </w:rPr>
        <w:t xml:space="preserve"> </w:t>
      </w:r>
      <w:r>
        <w:rPr>
          <w:w w:val="105"/>
        </w:rPr>
        <w:t>for</w:t>
      </w:r>
      <w:r>
        <w:rPr>
          <w:spacing w:val="26"/>
          <w:w w:val="105"/>
        </w:rPr>
        <w:t xml:space="preserve"> </w:t>
      </w:r>
      <w:r>
        <w:rPr>
          <w:w w:val="105"/>
        </w:rPr>
        <w:t>use</w:t>
      </w:r>
      <w:r>
        <w:rPr>
          <w:spacing w:val="26"/>
          <w:w w:val="105"/>
        </w:rPr>
        <w:t xml:space="preserve"> </w:t>
      </w:r>
      <w:r>
        <w:rPr>
          <w:w w:val="105"/>
        </w:rPr>
        <w:t>under</w:t>
      </w:r>
      <w:r>
        <w:rPr>
          <w:spacing w:val="26"/>
          <w:w w:val="105"/>
        </w:rPr>
        <w:t xml:space="preserve"> </w:t>
      </w:r>
      <w:r>
        <w:rPr>
          <w:w w:val="105"/>
        </w:rPr>
        <w:t>this</w:t>
      </w:r>
      <w:r>
        <w:rPr>
          <w:spacing w:val="26"/>
          <w:w w:val="105"/>
        </w:rPr>
        <w:t xml:space="preserve"> </w:t>
      </w:r>
      <w:r>
        <w:rPr>
          <w:w w:val="105"/>
        </w:rPr>
        <w:t>contract.</w:t>
      </w:r>
      <w:r>
        <w:rPr>
          <w:spacing w:val="26"/>
          <w:w w:val="105"/>
        </w:rPr>
        <w:t xml:space="preserve"> </w:t>
      </w:r>
      <w:r>
        <w:rPr>
          <w:w w:val="105"/>
        </w:rPr>
        <w:t>The</w:t>
      </w:r>
      <w:r>
        <w:rPr>
          <w:spacing w:val="26"/>
          <w:w w:val="105"/>
        </w:rPr>
        <w:t xml:space="preserve"> </w:t>
      </w:r>
      <w:r>
        <w:rPr>
          <w:w w:val="105"/>
        </w:rPr>
        <w:t>certificate</w:t>
      </w:r>
      <w:r>
        <w:rPr>
          <w:spacing w:val="26"/>
          <w:w w:val="105"/>
        </w:rPr>
        <w:t xml:space="preserve"> </w:t>
      </w:r>
      <w:r>
        <w:rPr>
          <w:w w:val="105"/>
        </w:rPr>
        <w:t>is provided to standardize base access procedures. It must be completed and signed by the</w:t>
      </w:r>
      <w:r>
        <w:rPr>
          <w:spacing w:val="40"/>
          <w:w w:val="105"/>
        </w:rPr>
        <w:t xml:space="preserve"> </w:t>
      </w:r>
      <w:r>
        <w:rPr>
          <w:w w:val="105"/>
        </w:rPr>
        <w:t>policyholder and the insurer.</w:t>
      </w:r>
    </w:p>
    <w:p w14:paraId="2DE403A5" w14:textId="77777777" w:rsidR="007C366B" w:rsidRDefault="007C366B">
      <w:pPr>
        <w:pStyle w:val="BodyText"/>
        <w:spacing w:before="1"/>
        <w:rPr>
          <w:sz w:val="21"/>
        </w:rPr>
      </w:pPr>
    </w:p>
    <w:p w14:paraId="1E2C3D71" w14:textId="77777777" w:rsidR="007C366B" w:rsidRDefault="00771AB2">
      <w:pPr>
        <w:pStyle w:val="ListParagraph"/>
        <w:numPr>
          <w:ilvl w:val="0"/>
          <w:numId w:val="7"/>
        </w:numPr>
        <w:tabs>
          <w:tab w:val="left" w:pos="451"/>
        </w:tabs>
        <w:spacing w:line="271" w:lineRule="auto"/>
        <w:ind w:right="199" w:firstLine="0"/>
      </w:pPr>
      <w:r>
        <w:rPr>
          <w:w w:val="105"/>
        </w:rPr>
        <w:t>The amount of coverage minimum is 90,151.82 Euros per insured party (personal injury),</w:t>
      </w:r>
      <w:r>
        <w:rPr>
          <w:spacing w:val="40"/>
          <w:w w:val="105"/>
        </w:rPr>
        <w:t xml:space="preserve"> </w:t>
      </w:r>
      <w:r>
        <w:rPr>
          <w:w w:val="105"/>
        </w:rPr>
        <w:t>60,101.21</w:t>
      </w:r>
      <w:r>
        <w:rPr>
          <w:spacing w:val="20"/>
          <w:w w:val="105"/>
        </w:rPr>
        <w:t xml:space="preserve"> </w:t>
      </w:r>
      <w:r>
        <w:rPr>
          <w:w w:val="105"/>
        </w:rPr>
        <w:t>Euros</w:t>
      </w:r>
      <w:r>
        <w:rPr>
          <w:spacing w:val="20"/>
          <w:w w:val="105"/>
        </w:rPr>
        <w:t xml:space="preserve"> </w:t>
      </w:r>
      <w:r>
        <w:rPr>
          <w:w w:val="105"/>
        </w:rPr>
        <w:t>per</w:t>
      </w:r>
      <w:r>
        <w:rPr>
          <w:spacing w:val="20"/>
          <w:w w:val="105"/>
        </w:rPr>
        <w:t xml:space="preserve"> </w:t>
      </w:r>
      <w:r>
        <w:rPr>
          <w:w w:val="105"/>
        </w:rPr>
        <w:t>accident</w:t>
      </w:r>
      <w:r>
        <w:rPr>
          <w:spacing w:val="20"/>
          <w:w w:val="105"/>
        </w:rPr>
        <w:t xml:space="preserve"> </w:t>
      </w:r>
      <w:r>
        <w:rPr>
          <w:w w:val="105"/>
        </w:rPr>
        <w:t>(property</w:t>
      </w:r>
      <w:r>
        <w:rPr>
          <w:spacing w:val="20"/>
          <w:w w:val="105"/>
        </w:rPr>
        <w:t xml:space="preserve"> </w:t>
      </w:r>
      <w:r>
        <w:rPr>
          <w:w w:val="105"/>
        </w:rPr>
        <w:t>damage),</w:t>
      </w:r>
      <w:r>
        <w:rPr>
          <w:spacing w:val="20"/>
          <w:w w:val="105"/>
        </w:rPr>
        <w:t xml:space="preserve"> </w:t>
      </w:r>
      <w:r>
        <w:rPr>
          <w:w w:val="105"/>
        </w:rPr>
        <w:t>and</w:t>
      </w:r>
      <w:r>
        <w:rPr>
          <w:spacing w:val="20"/>
          <w:w w:val="105"/>
        </w:rPr>
        <w:t xml:space="preserve"> </w:t>
      </w:r>
      <w:r>
        <w:rPr>
          <w:w w:val="105"/>
        </w:rPr>
        <w:t>6,</w:t>
      </w:r>
      <w:r>
        <w:rPr>
          <w:spacing w:val="20"/>
          <w:w w:val="105"/>
        </w:rPr>
        <w:t xml:space="preserve"> </w:t>
      </w:r>
      <w:r>
        <w:rPr>
          <w:w w:val="105"/>
        </w:rPr>
        <w:t>010.12</w:t>
      </w:r>
      <w:r>
        <w:rPr>
          <w:spacing w:val="20"/>
          <w:w w:val="105"/>
        </w:rPr>
        <w:t xml:space="preserve"> </w:t>
      </w:r>
      <w:r>
        <w:rPr>
          <w:w w:val="105"/>
        </w:rPr>
        <w:t>Euros</w:t>
      </w:r>
      <w:r>
        <w:rPr>
          <w:spacing w:val="20"/>
          <w:w w:val="105"/>
        </w:rPr>
        <w:t xml:space="preserve"> </w:t>
      </w:r>
      <w:r>
        <w:rPr>
          <w:w w:val="105"/>
        </w:rPr>
        <w:t>security</w:t>
      </w:r>
      <w:r>
        <w:rPr>
          <w:spacing w:val="20"/>
          <w:w w:val="105"/>
        </w:rPr>
        <w:t xml:space="preserve"> </w:t>
      </w:r>
      <w:r>
        <w:rPr>
          <w:w w:val="105"/>
        </w:rPr>
        <w:t>deposit</w:t>
      </w:r>
      <w:r>
        <w:rPr>
          <w:spacing w:val="20"/>
          <w:w w:val="105"/>
        </w:rPr>
        <w:t xml:space="preserve"> </w:t>
      </w:r>
      <w:r>
        <w:rPr>
          <w:w w:val="105"/>
        </w:rPr>
        <w:t>for</w:t>
      </w:r>
      <w:r>
        <w:rPr>
          <w:spacing w:val="20"/>
          <w:w w:val="105"/>
        </w:rPr>
        <w:t xml:space="preserve"> </w:t>
      </w:r>
      <w:r>
        <w:rPr>
          <w:w w:val="105"/>
        </w:rPr>
        <w:t>legal</w:t>
      </w:r>
      <w:r>
        <w:rPr>
          <w:spacing w:val="20"/>
          <w:w w:val="105"/>
        </w:rPr>
        <w:t xml:space="preserve"> </w:t>
      </w:r>
      <w:r>
        <w:rPr>
          <w:w w:val="105"/>
        </w:rPr>
        <w:t>fees. In all cases the amount of coverage, if different from the above amounts, will be determined by the</w:t>
      </w:r>
      <w:r>
        <w:rPr>
          <w:spacing w:val="80"/>
          <w:w w:val="105"/>
        </w:rPr>
        <w:t xml:space="preserve"> </w:t>
      </w:r>
      <w:r>
        <w:rPr>
          <w:w w:val="105"/>
        </w:rPr>
        <w:t>insurer, except in situations where the minimum coverage applies.</w:t>
      </w:r>
    </w:p>
    <w:p w14:paraId="62431CDC" w14:textId="77777777" w:rsidR="007C366B" w:rsidRDefault="007C366B">
      <w:pPr>
        <w:pStyle w:val="BodyText"/>
        <w:spacing w:before="2"/>
        <w:rPr>
          <w:sz w:val="21"/>
        </w:rPr>
      </w:pPr>
    </w:p>
    <w:p w14:paraId="59C6595F" w14:textId="77777777" w:rsidR="007C366B" w:rsidRDefault="00771AB2">
      <w:pPr>
        <w:pStyle w:val="ListParagraph"/>
        <w:numPr>
          <w:ilvl w:val="0"/>
          <w:numId w:val="7"/>
        </w:numPr>
        <w:tabs>
          <w:tab w:val="left" w:pos="435"/>
        </w:tabs>
        <w:spacing w:line="271" w:lineRule="auto"/>
        <w:ind w:right="195" w:firstLine="0"/>
      </w:pPr>
      <w:r>
        <w:rPr>
          <w:w w:val="105"/>
        </w:rPr>
        <w:t>The request for base access and the insurance certificate should be processed in accordance with</w:t>
      </w:r>
      <w:r>
        <w:rPr>
          <w:spacing w:val="80"/>
          <w:w w:val="105"/>
        </w:rPr>
        <w:t xml:space="preserve"> </w:t>
      </w:r>
      <w:hyperlink r:id="rId29">
        <w:r>
          <w:rPr>
            <w:color w:val="27314A"/>
            <w:w w:val="105"/>
            <w:u w:val="single" w:color="27314A"/>
          </w:rPr>
          <w:t>DoD Foreign Clearance Guide</w:t>
        </w:r>
      </w:hyperlink>
      <w:r>
        <w:rPr>
          <w:color w:val="27314A"/>
          <w:w w:val="105"/>
        </w:rPr>
        <w:t xml:space="preserve"> </w:t>
      </w:r>
      <w:r>
        <w:rPr>
          <w:w w:val="105"/>
        </w:rPr>
        <w:t>instructions for Spain.</w:t>
      </w:r>
    </w:p>
    <w:p w14:paraId="49E398E2" w14:textId="77777777" w:rsidR="007C366B" w:rsidRDefault="007C366B">
      <w:pPr>
        <w:pStyle w:val="BodyText"/>
        <w:spacing w:before="1"/>
        <w:rPr>
          <w:sz w:val="21"/>
        </w:rPr>
      </w:pPr>
    </w:p>
    <w:p w14:paraId="1B22FD96" w14:textId="77777777" w:rsidR="007C366B" w:rsidRDefault="00771AB2">
      <w:pPr>
        <w:pStyle w:val="ListParagraph"/>
        <w:numPr>
          <w:ilvl w:val="0"/>
          <w:numId w:val="7"/>
        </w:numPr>
        <w:tabs>
          <w:tab w:val="left" w:pos="451"/>
        </w:tabs>
        <w:ind w:left="451" w:hanging="341"/>
      </w:pPr>
      <w:r>
        <w:rPr>
          <w:w w:val="105"/>
        </w:rPr>
        <w:t>Complete</w:t>
      </w:r>
      <w:r>
        <w:rPr>
          <w:spacing w:val="12"/>
          <w:w w:val="105"/>
        </w:rPr>
        <w:t xml:space="preserve"> </w:t>
      </w:r>
      <w:r>
        <w:rPr>
          <w:w w:val="105"/>
        </w:rPr>
        <w:t>the</w:t>
      </w:r>
      <w:r>
        <w:rPr>
          <w:spacing w:val="13"/>
          <w:w w:val="105"/>
        </w:rPr>
        <w:t xml:space="preserve"> </w:t>
      </w:r>
      <w:r>
        <w:rPr>
          <w:w w:val="105"/>
        </w:rPr>
        <w:t>following</w:t>
      </w:r>
      <w:r>
        <w:rPr>
          <w:spacing w:val="12"/>
          <w:w w:val="105"/>
        </w:rPr>
        <w:t xml:space="preserve"> </w:t>
      </w:r>
      <w:r>
        <w:rPr>
          <w:spacing w:val="-2"/>
          <w:w w:val="105"/>
        </w:rPr>
        <w:t>certification:</w:t>
      </w:r>
    </w:p>
    <w:p w14:paraId="16287F21" w14:textId="77777777" w:rsidR="007C366B" w:rsidRDefault="007C366B">
      <w:pPr>
        <w:pStyle w:val="BodyText"/>
        <w:spacing w:before="11"/>
        <w:rPr>
          <w:sz w:val="23"/>
        </w:rPr>
      </w:pPr>
    </w:p>
    <w:p w14:paraId="00C446CE" w14:textId="77777777" w:rsidR="007C366B" w:rsidRDefault="00771AB2">
      <w:pPr>
        <w:pStyle w:val="BodyText"/>
        <w:ind w:left="110"/>
      </w:pPr>
      <w:r>
        <w:rPr>
          <w:w w:val="105"/>
        </w:rPr>
        <w:t>Certificate</w:t>
      </w:r>
      <w:r>
        <w:rPr>
          <w:spacing w:val="25"/>
          <w:w w:val="105"/>
        </w:rPr>
        <w:t xml:space="preserve"> </w:t>
      </w:r>
      <w:r>
        <w:rPr>
          <w:w w:val="105"/>
        </w:rPr>
        <w:t>of</w:t>
      </w:r>
      <w:r>
        <w:rPr>
          <w:spacing w:val="25"/>
          <w:w w:val="105"/>
        </w:rPr>
        <w:t xml:space="preserve"> </w:t>
      </w:r>
      <w:r>
        <w:rPr>
          <w:spacing w:val="-2"/>
          <w:w w:val="105"/>
        </w:rPr>
        <w:t>Insurance</w:t>
      </w:r>
    </w:p>
    <w:p w14:paraId="5BE93A62" w14:textId="77777777" w:rsidR="007C366B" w:rsidRDefault="007C366B">
      <w:pPr>
        <w:pStyle w:val="BodyText"/>
        <w:spacing w:before="11"/>
        <w:rPr>
          <w:sz w:val="23"/>
        </w:rPr>
      </w:pPr>
    </w:p>
    <w:p w14:paraId="4C7FF512" w14:textId="77777777" w:rsidR="007C366B" w:rsidRDefault="00771AB2">
      <w:pPr>
        <w:pStyle w:val="BodyText"/>
        <w:spacing w:line="271" w:lineRule="auto"/>
        <w:ind w:left="110" w:right="511"/>
      </w:pPr>
      <w:r>
        <w:rPr>
          <w:w w:val="110"/>
        </w:rPr>
        <w:t>CERTIFICATE OF INSURANCE COVERAGE OF THE CIVIL LIABILITY REFERRED TO UNDER</w:t>
      </w:r>
      <w:r>
        <w:rPr>
          <w:spacing w:val="40"/>
          <w:w w:val="110"/>
        </w:rPr>
        <w:t xml:space="preserve"> </w:t>
      </w:r>
      <w:r>
        <w:rPr>
          <w:w w:val="110"/>
        </w:rPr>
        <w:t>ARTICLE 5 OF ANNEX 6 TO THE AGREEMENT BETWEEN THE KINGDOM OF SPAIN AND THE</w:t>
      </w:r>
    </w:p>
    <w:p w14:paraId="384BA73E" w14:textId="77777777" w:rsidR="007C366B" w:rsidRDefault="007C366B">
      <w:pPr>
        <w:spacing w:line="271" w:lineRule="auto"/>
        <w:sectPr w:rsidR="007C366B" w:rsidSect="00935161">
          <w:pgSz w:w="11910" w:h="16840"/>
          <w:pgMar w:top="840" w:right="680" w:bottom="280" w:left="740" w:header="720" w:footer="720" w:gutter="0"/>
          <w:cols w:space="720"/>
        </w:sectPr>
      </w:pPr>
    </w:p>
    <w:p w14:paraId="612F9C00" w14:textId="77777777" w:rsidR="007C366B" w:rsidRDefault="00771AB2">
      <w:pPr>
        <w:pStyle w:val="BodyText"/>
        <w:spacing w:before="82"/>
        <w:ind w:left="110"/>
      </w:pPr>
      <w:r>
        <w:rPr>
          <w:w w:val="110"/>
        </w:rPr>
        <w:lastRenderedPageBreak/>
        <w:t>UNITED</w:t>
      </w:r>
      <w:r>
        <w:rPr>
          <w:spacing w:val="12"/>
          <w:w w:val="110"/>
        </w:rPr>
        <w:t xml:space="preserve"> </w:t>
      </w:r>
      <w:r>
        <w:rPr>
          <w:w w:val="110"/>
        </w:rPr>
        <w:t>STATES</w:t>
      </w:r>
      <w:r>
        <w:rPr>
          <w:spacing w:val="13"/>
          <w:w w:val="110"/>
        </w:rPr>
        <w:t xml:space="preserve"> </w:t>
      </w:r>
      <w:r>
        <w:rPr>
          <w:w w:val="110"/>
        </w:rPr>
        <w:t>OF</w:t>
      </w:r>
      <w:r>
        <w:rPr>
          <w:spacing w:val="13"/>
          <w:w w:val="110"/>
        </w:rPr>
        <w:t xml:space="preserve"> </w:t>
      </w:r>
      <w:r>
        <w:rPr>
          <w:w w:val="110"/>
        </w:rPr>
        <w:t>AMERICA</w:t>
      </w:r>
      <w:r>
        <w:rPr>
          <w:spacing w:val="13"/>
          <w:w w:val="110"/>
        </w:rPr>
        <w:t xml:space="preserve"> </w:t>
      </w:r>
      <w:r>
        <w:rPr>
          <w:w w:val="110"/>
        </w:rPr>
        <w:t>ON</w:t>
      </w:r>
      <w:r>
        <w:rPr>
          <w:spacing w:val="13"/>
          <w:w w:val="110"/>
        </w:rPr>
        <w:t xml:space="preserve"> </w:t>
      </w:r>
      <w:r>
        <w:rPr>
          <w:w w:val="110"/>
        </w:rPr>
        <w:t>COOPERATION</w:t>
      </w:r>
      <w:r>
        <w:rPr>
          <w:spacing w:val="12"/>
          <w:w w:val="110"/>
        </w:rPr>
        <w:t xml:space="preserve"> </w:t>
      </w:r>
      <w:r>
        <w:rPr>
          <w:w w:val="110"/>
        </w:rPr>
        <w:t>FOR</w:t>
      </w:r>
      <w:r>
        <w:rPr>
          <w:spacing w:val="13"/>
          <w:w w:val="110"/>
        </w:rPr>
        <w:t xml:space="preserve"> </w:t>
      </w:r>
      <w:r>
        <w:rPr>
          <w:w w:val="110"/>
        </w:rPr>
        <w:t>THE</w:t>
      </w:r>
      <w:r>
        <w:rPr>
          <w:spacing w:val="13"/>
          <w:w w:val="110"/>
        </w:rPr>
        <w:t xml:space="preserve"> </w:t>
      </w:r>
      <w:r>
        <w:rPr>
          <w:spacing w:val="-2"/>
          <w:w w:val="110"/>
        </w:rPr>
        <w:t>DEFENSE.</w:t>
      </w:r>
    </w:p>
    <w:p w14:paraId="34B3F2EB" w14:textId="77777777" w:rsidR="007C366B" w:rsidRDefault="007C366B">
      <w:pPr>
        <w:pStyle w:val="BodyText"/>
        <w:spacing w:before="11"/>
        <w:rPr>
          <w:sz w:val="23"/>
        </w:rPr>
      </w:pPr>
    </w:p>
    <w:p w14:paraId="03018F05" w14:textId="77777777" w:rsidR="007C366B" w:rsidRDefault="00771AB2">
      <w:pPr>
        <w:pStyle w:val="BodyText"/>
        <w:tabs>
          <w:tab w:val="left" w:pos="7197"/>
        </w:tabs>
        <w:ind w:left="110"/>
      </w:pPr>
      <w:r>
        <w:rPr>
          <w:w w:val="105"/>
        </w:rPr>
        <w:t>The</w:t>
      </w:r>
      <w:r>
        <w:rPr>
          <w:spacing w:val="9"/>
          <w:w w:val="105"/>
        </w:rPr>
        <w:t xml:space="preserve"> </w:t>
      </w:r>
      <w:r>
        <w:rPr>
          <w:w w:val="105"/>
        </w:rPr>
        <w:t>insurance</w:t>
      </w:r>
      <w:r>
        <w:rPr>
          <w:spacing w:val="9"/>
          <w:w w:val="105"/>
        </w:rPr>
        <w:t xml:space="preserve"> </w:t>
      </w:r>
      <w:r>
        <w:rPr>
          <w:spacing w:val="-2"/>
          <w:w w:val="105"/>
        </w:rPr>
        <w:t>Company</w:t>
      </w:r>
      <w:r>
        <w:rPr>
          <w:u w:val="single"/>
        </w:rPr>
        <w:tab/>
      </w:r>
      <w:r>
        <w:rPr>
          <w:w w:val="105"/>
        </w:rPr>
        <w:t>with</w:t>
      </w:r>
      <w:r>
        <w:rPr>
          <w:spacing w:val="12"/>
          <w:w w:val="105"/>
        </w:rPr>
        <w:t xml:space="preserve"> </w:t>
      </w:r>
      <w:r>
        <w:rPr>
          <w:w w:val="105"/>
        </w:rPr>
        <w:t>legal</w:t>
      </w:r>
      <w:r>
        <w:rPr>
          <w:spacing w:val="12"/>
          <w:w w:val="105"/>
        </w:rPr>
        <w:t xml:space="preserve"> </w:t>
      </w:r>
      <w:r>
        <w:rPr>
          <w:w w:val="105"/>
        </w:rPr>
        <w:t>domicile</w:t>
      </w:r>
      <w:r>
        <w:rPr>
          <w:spacing w:val="13"/>
          <w:w w:val="105"/>
        </w:rPr>
        <w:t xml:space="preserve"> </w:t>
      </w:r>
      <w:r>
        <w:rPr>
          <w:spacing w:val="-5"/>
          <w:w w:val="105"/>
        </w:rPr>
        <w:t>in</w:t>
      </w:r>
    </w:p>
    <w:p w14:paraId="2FE028C1" w14:textId="77777777" w:rsidR="007C366B" w:rsidRDefault="00771AB2">
      <w:pPr>
        <w:pStyle w:val="BodyText"/>
        <w:tabs>
          <w:tab w:val="left" w:pos="6404"/>
          <w:tab w:val="left" w:pos="9361"/>
        </w:tabs>
        <w:spacing w:before="34" w:line="271" w:lineRule="auto"/>
        <w:ind w:left="110" w:right="929"/>
      </w:pPr>
      <w:r>
        <w:rPr>
          <w:u w:val="single"/>
        </w:rPr>
        <w:tab/>
      </w:r>
      <w:r>
        <w:rPr>
          <w:spacing w:val="-4"/>
          <w:w w:val="105"/>
        </w:rPr>
        <w:t>Tel:</w:t>
      </w:r>
      <w:r>
        <w:rPr>
          <w:u w:val="single"/>
        </w:rPr>
        <w:tab/>
      </w:r>
      <w:r>
        <w:rPr>
          <w:spacing w:val="-6"/>
          <w:w w:val="105"/>
        </w:rPr>
        <w:t xml:space="preserve">of </w:t>
      </w:r>
      <w:r>
        <w:rPr>
          <w:w w:val="105"/>
        </w:rPr>
        <w:t>Spanish/US nationality, registered in the Mercantile Registry</w:t>
      </w:r>
    </w:p>
    <w:p w14:paraId="3FF70910" w14:textId="77777777" w:rsidR="007C366B" w:rsidRDefault="00771AB2">
      <w:pPr>
        <w:pStyle w:val="BodyText"/>
        <w:tabs>
          <w:tab w:val="left" w:pos="4220"/>
        </w:tabs>
        <w:spacing w:before="1"/>
        <w:ind w:left="110"/>
      </w:pPr>
      <w:r>
        <w:rPr>
          <w:spacing w:val="-5"/>
          <w:w w:val="105"/>
        </w:rPr>
        <w:t>of</w:t>
      </w:r>
      <w:r>
        <w:rPr>
          <w:u w:val="single"/>
        </w:rPr>
        <w:tab/>
      </w:r>
    </w:p>
    <w:p w14:paraId="7D34F5C7" w14:textId="77777777" w:rsidR="007C366B" w:rsidRDefault="007C366B">
      <w:pPr>
        <w:pStyle w:val="BodyText"/>
        <w:spacing w:before="9"/>
        <w:rPr>
          <w:sz w:val="15"/>
        </w:rPr>
      </w:pPr>
    </w:p>
    <w:p w14:paraId="1DA94026" w14:textId="77777777" w:rsidR="007C366B" w:rsidRDefault="00771AB2">
      <w:pPr>
        <w:pStyle w:val="BodyText"/>
        <w:tabs>
          <w:tab w:val="left" w:pos="2630"/>
          <w:tab w:val="left" w:pos="4376"/>
          <w:tab w:val="left" w:pos="5765"/>
          <w:tab w:val="left" w:pos="7203"/>
          <w:tab w:val="left" w:pos="8879"/>
          <w:tab w:val="left" w:pos="10193"/>
        </w:tabs>
        <w:spacing w:before="95"/>
        <w:ind w:left="110"/>
      </w:pPr>
      <w:r>
        <w:rPr>
          <w:spacing w:val="-2"/>
          <w:w w:val="120"/>
        </w:rPr>
        <w:t>Date:</w:t>
      </w:r>
      <w:r>
        <w:rPr>
          <w:u w:val="single"/>
        </w:rPr>
        <w:tab/>
      </w:r>
      <w:r>
        <w:rPr>
          <w:w w:val="120"/>
        </w:rPr>
        <w:t>,</w:t>
      </w:r>
      <w:r>
        <w:rPr>
          <w:spacing w:val="12"/>
          <w:w w:val="120"/>
        </w:rPr>
        <w:t xml:space="preserve"> </w:t>
      </w:r>
      <w:r>
        <w:rPr>
          <w:spacing w:val="-2"/>
          <w:w w:val="120"/>
        </w:rPr>
        <w:t>Number</w:t>
      </w:r>
      <w:r>
        <w:rPr>
          <w:u w:val="single"/>
        </w:rPr>
        <w:tab/>
      </w:r>
      <w:r>
        <w:rPr>
          <w:w w:val="120"/>
        </w:rPr>
        <w:t>,</w:t>
      </w:r>
      <w:r>
        <w:rPr>
          <w:spacing w:val="12"/>
          <w:w w:val="120"/>
        </w:rPr>
        <w:t xml:space="preserve"> </w:t>
      </w:r>
      <w:r>
        <w:rPr>
          <w:spacing w:val="-2"/>
          <w:w w:val="120"/>
        </w:rPr>
        <w:t>Book:</w:t>
      </w:r>
      <w:r>
        <w:rPr>
          <w:u w:val="single"/>
        </w:rPr>
        <w:tab/>
      </w:r>
      <w:r>
        <w:rPr>
          <w:w w:val="120"/>
        </w:rPr>
        <w:t xml:space="preserve">, Section </w:t>
      </w:r>
      <w:r>
        <w:rPr>
          <w:u w:val="single"/>
        </w:rPr>
        <w:tab/>
      </w:r>
      <w:r>
        <w:rPr>
          <w:w w:val="120"/>
        </w:rPr>
        <w:t>,</w:t>
      </w:r>
      <w:r>
        <w:rPr>
          <w:spacing w:val="12"/>
          <w:w w:val="120"/>
        </w:rPr>
        <w:t xml:space="preserve"> </w:t>
      </w:r>
      <w:r>
        <w:rPr>
          <w:spacing w:val="-2"/>
          <w:w w:val="120"/>
        </w:rPr>
        <w:t>Volume</w:t>
      </w:r>
      <w:r>
        <w:rPr>
          <w:u w:val="single"/>
        </w:rPr>
        <w:tab/>
      </w:r>
      <w:r>
        <w:rPr>
          <w:w w:val="120"/>
        </w:rPr>
        <w:t>,</w:t>
      </w:r>
      <w:r>
        <w:rPr>
          <w:spacing w:val="12"/>
          <w:w w:val="120"/>
        </w:rPr>
        <w:t xml:space="preserve"> </w:t>
      </w:r>
      <w:r>
        <w:rPr>
          <w:spacing w:val="-4"/>
          <w:w w:val="120"/>
        </w:rPr>
        <w:t>Page</w:t>
      </w:r>
      <w:r>
        <w:rPr>
          <w:u w:val="single"/>
        </w:rPr>
        <w:tab/>
      </w:r>
      <w:r>
        <w:rPr>
          <w:spacing w:val="-10"/>
          <w:w w:val="120"/>
        </w:rPr>
        <w:t>.</w:t>
      </w:r>
    </w:p>
    <w:p w14:paraId="0B4020A7" w14:textId="77777777" w:rsidR="007C366B" w:rsidRDefault="007C366B">
      <w:pPr>
        <w:pStyle w:val="BodyText"/>
        <w:spacing w:before="10"/>
        <w:rPr>
          <w:sz w:val="15"/>
        </w:rPr>
      </w:pPr>
    </w:p>
    <w:p w14:paraId="085F7D1F" w14:textId="77777777" w:rsidR="007C366B" w:rsidRDefault="00771AB2">
      <w:pPr>
        <w:pStyle w:val="BodyText"/>
        <w:spacing w:before="95"/>
        <w:ind w:left="110"/>
      </w:pPr>
      <w:r>
        <w:rPr>
          <w:spacing w:val="-2"/>
          <w:w w:val="115"/>
        </w:rPr>
        <w:t>CERTIFIES</w:t>
      </w:r>
    </w:p>
    <w:p w14:paraId="1D7B270A" w14:textId="77777777" w:rsidR="007C366B" w:rsidRDefault="007C366B">
      <w:pPr>
        <w:pStyle w:val="BodyText"/>
        <w:spacing w:before="10"/>
        <w:rPr>
          <w:sz w:val="23"/>
        </w:rPr>
      </w:pPr>
    </w:p>
    <w:p w14:paraId="1A175822" w14:textId="77777777" w:rsidR="007C366B" w:rsidRDefault="00771AB2">
      <w:pPr>
        <w:pStyle w:val="BodyText"/>
        <w:tabs>
          <w:tab w:val="left" w:pos="4107"/>
          <w:tab w:val="left" w:pos="5803"/>
        </w:tabs>
        <w:spacing w:before="1" w:line="271" w:lineRule="auto"/>
        <w:ind w:left="110" w:right="189"/>
      </w:pPr>
      <w:r>
        <w:rPr>
          <w:w w:val="105"/>
        </w:rPr>
        <w:t xml:space="preserve">That </w:t>
      </w:r>
      <w:r>
        <w:rPr>
          <w:w w:val="105"/>
          <w:u w:val="single"/>
        </w:rPr>
        <w:t>(insert contractor or company name)</w:t>
      </w:r>
      <w:r>
        <w:rPr>
          <w:w w:val="105"/>
        </w:rPr>
        <w:t xml:space="preserve"> of </w:t>
      </w:r>
      <w:r>
        <w:rPr>
          <w:u w:val="single"/>
        </w:rPr>
        <w:tab/>
      </w:r>
      <w:r>
        <w:rPr>
          <w:w w:val="105"/>
        </w:rPr>
        <w:t>nationality has contracted with this</w:t>
      </w:r>
      <w:r>
        <w:rPr>
          <w:spacing w:val="80"/>
          <w:w w:val="150"/>
        </w:rPr>
        <w:t xml:space="preserve"> </w:t>
      </w:r>
      <w:r>
        <w:rPr>
          <w:w w:val="105"/>
        </w:rPr>
        <w:t>company Policy Number</w:t>
      </w:r>
      <w:r>
        <w:rPr>
          <w:u w:val="single"/>
        </w:rPr>
        <w:tab/>
      </w:r>
      <w:r>
        <w:rPr>
          <w:w w:val="105"/>
        </w:rPr>
        <w:t>of</w:t>
      </w:r>
      <w:r>
        <w:rPr>
          <w:spacing w:val="31"/>
          <w:w w:val="105"/>
        </w:rPr>
        <w:t xml:space="preserve"> </w:t>
      </w:r>
      <w:r>
        <w:rPr>
          <w:w w:val="105"/>
        </w:rPr>
        <w:t>civil</w:t>
      </w:r>
      <w:r>
        <w:rPr>
          <w:spacing w:val="31"/>
          <w:w w:val="105"/>
        </w:rPr>
        <w:t xml:space="preserve"> </w:t>
      </w:r>
      <w:r>
        <w:rPr>
          <w:w w:val="105"/>
        </w:rPr>
        <w:t>liability</w:t>
      </w:r>
      <w:r>
        <w:rPr>
          <w:spacing w:val="31"/>
          <w:w w:val="105"/>
        </w:rPr>
        <w:t xml:space="preserve"> </w:t>
      </w:r>
      <w:r>
        <w:rPr>
          <w:w w:val="105"/>
        </w:rPr>
        <w:t>against</w:t>
      </w:r>
      <w:r>
        <w:rPr>
          <w:spacing w:val="31"/>
          <w:w w:val="105"/>
        </w:rPr>
        <w:t xml:space="preserve"> </w:t>
      </w:r>
      <w:r>
        <w:rPr>
          <w:w w:val="105"/>
        </w:rPr>
        <w:t>damages</w:t>
      </w:r>
      <w:r>
        <w:rPr>
          <w:spacing w:val="31"/>
          <w:w w:val="105"/>
        </w:rPr>
        <w:t xml:space="preserve"> </w:t>
      </w:r>
      <w:r>
        <w:rPr>
          <w:w w:val="105"/>
        </w:rPr>
        <w:t>to</w:t>
      </w:r>
      <w:r>
        <w:rPr>
          <w:spacing w:val="31"/>
          <w:w w:val="105"/>
        </w:rPr>
        <w:t xml:space="preserve"> </w:t>
      </w:r>
      <w:r>
        <w:rPr>
          <w:w w:val="105"/>
        </w:rPr>
        <w:t>persons</w:t>
      </w:r>
      <w:r>
        <w:rPr>
          <w:spacing w:val="31"/>
          <w:w w:val="105"/>
        </w:rPr>
        <w:t xml:space="preserve"> </w:t>
      </w:r>
      <w:r>
        <w:rPr>
          <w:w w:val="105"/>
        </w:rPr>
        <w:t>or</w:t>
      </w:r>
      <w:r>
        <w:rPr>
          <w:spacing w:val="31"/>
          <w:w w:val="105"/>
        </w:rPr>
        <w:t xml:space="preserve"> </w:t>
      </w:r>
      <w:r>
        <w:rPr>
          <w:w w:val="105"/>
        </w:rPr>
        <w:t>property which could arise from actions or omissions committed by any of their employees in the performance</w:t>
      </w:r>
      <w:r>
        <w:rPr>
          <w:spacing w:val="40"/>
          <w:w w:val="105"/>
        </w:rPr>
        <w:t xml:space="preserve"> </w:t>
      </w:r>
      <w:r>
        <w:rPr>
          <w:w w:val="105"/>
        </w:rPr>
        <w:t>of their official functions/professional activities in Spain because of the contracts signed with U.S.</w:t>
      </w:r>
      <w:r>
        <w:rPr>
          <w:spacing w:val="80"/>
          <w:w w:val="105"/>
        </w:rPr>
        <w:t xml:space="preserve"> </w:t>
      </w:r>
      <w:r>
        <w:rPr>
          <w:w w:val="105"/>
        </w:rPr>
        <w:t>Forces,</w:t>
      </w:r>
      <w:r>
        <w:rPr>
          <w:spacing w:val="21"/>
          <w:w w:val="105"/>
        </w:rPr>
        <w:t xml:space="preserve"> </w:t>
      </w:r>
      <w:r>
        <w:rPr>
          <w:w w:val="105"/>
        </w:rPr>
        <w:t>and</w:t>
      </w:r>
      <w:r>
        <w:rPr>
          <w:spacing w:val="21"/>
          <w:w w:val="105"/>
        </w:rPr>
        <w:t xml:space="preserve"> </w:t>
      </w:r>
      <w:r>
        <w:rPr>
          <w:w w:val="105"/>
        </w:rPr>
        <w:t>during</w:t>
      </w:r>
      <w:r>
        <w:rPr>
          <w:spacing w:val="21"/>
          <w:w w:val="105"/>
        </w:rPr>
        <w:t xml:space="preserve"> </w:t>
      </w:r>
      <w:r>
        <w:rPr>
          <w:w w:val="105"/>
        </w:rPr>
        <w:t>the</w:t>
      </w:r>
      <w:r>
        <w:rPr>
          <w:spacing w:val="21"/>
          <w:w w:val="105"/>
        </w:rPr>
        <w:t xml:space="preserve"> </w:t>
      </w:r>
      <w:r>
        <w:rPr>
          <w:w w:val="105"/>
        </w:rPr>
        <w:t>visit</w:t>
      </w:r>
      <w:r>
        <w:rPr>
          <w:spacing w:val="21"/>
          <w:w w:val="105"/>
        </w:rPr>
        <w:t xml:space="preserve"> </w:t>
      </w:r>
      <w:r>
        <w:rPr>
          <w:w w:val="105"/>
        </w:rPr>
        <w:t>which,</w:t>
      </w:r>
      <w:r>
        <w:rPr>
          <w:spacing w:val="21"/>
          <w:w w:val="105"/>
        </w:rPr>
        <w:t xml:space="preserve"> </w:t>
      </w:r>
      <w:r>
        <w:rPr>
          <w:w w:val="105"/>
        </w:rPr>
        <w:t>in</w:t>
      </w:r>
      <w:r>
        <w:rPr>
          <w:spacing w:val="21"/>
          <w:w w:val="105"/>
        </w:rPr>
        <w:t xml:space="preserve"> </w:t>
      </w:r>
      <w:r>
        <w:rPr>
          <w:w w:val="105"/>
        </w:rPr>
        <w:t>respect</w:t>
      </w:r>
      <w:r>
        <w:rPr>
          <w:spacing w:val="21"/>
          <w:w w:val="105"/>
        </w:rPr>
        <w:t xml:space="preserve"> </w:t>
      </w:r>
      <w:r>
        <w:rPr>
          <w:w w:val="105"/>
        </w:rPr>
        <w:t>of</w:t>
      </w:r>
      <w:r>
        <w:rPr>
          <w:spacing w:val="21"/>
          <w:w w:val="105"/>
        </w:rPr>
        <w:t xml:space="preserve"> </w:t>
      </w:r>
      <w:r>
        <w:rPr>
          <w:w w:val="105"/>
        </w:rPr>
        <w:t>such</w:t>
      </w:r>
      <w:r>
        <w:rPr>
          <w:spacing w:val="21"/>
          <w:w w:val="105"/>
        </w:rPr>
        <w:t xml:space="preserve"> </w:t>
      </w:r>
      <w:r>
        <w:rPr>
          <w:w w:val="105"/>
        </w:rPr>
        <w:t>contract,</w:t>
      </w:r>
      <w:r>
        <w:rPr>
          <w:spacing w:val="21"/>
          <w:w w:val="105"/>
        </w:rPr>
        <w:t xml:space="preserve"> </w:t>
      </w:r>
      <w:r>
        <w:rPr>
          <w:w w:val="105"/>
        </w:rPr>
        <w:t>they</w:t>
      </w:r>
      <w:r>
        <w:rPr>
          <w:spacing w:val="21"/>
          <w:w w:val="105"/>
        </w:rPr>
        <w:t xml:space="preserve"> </w:t>
      </w:r>
      <w:r>
        <w:rPr>
          <w:w w:val="105"/>
        </w:rPr>
        <w:t>may</w:t>
      </w:r>
      <w:r>
        <w:rPr>
          <w:spacing w:val="21"/>
          <w:w w:val="105"/>
        </w:rPr>
        <w:t xml:space="preserve"> </w:t>
      </w:r>
      <w:r>
        <w:rPr>
          <w:w w:val="105"/>
        </w:rPr>
        <w:t>make</w:t>
      </w:r>
      <w:r>
        <w:rPr>
          <w:spacing w:val="21"/>
          <w:w w:val="105"/>
        </w:rPr>
        <w:t xml:space="preserve"> </w:t>
      </w:r>
      <w:r>
        <w:rPr>
          <w:w w:val="105"/>
        </w:rPr>
        <w:t>to</w:t>
      </w:r>
      <w:r>
        <w:rPr>
          <w:spacing w:val="21"/>
          <w:w w:val="105"/>
        </w:rPr>
        <w:t xml:space="preserve"> </w:t>
      </w:r>
      <w:r>
        <w:rPr>
          <w:w w:val="105"/>
        </w:rPr>
        <w:t>Spain,</w:t>
      </w:r>
      <w:r>
        <w:rPr>
          <w:spacing w:val="21"/>
          <w:w w:val="105"/>
        </w:rPr>
        <w:t xml:space="preserve"> </w:t>
      </w:r>
      <w:r>
        <w:rPr>
          <w:w w:val="105"/>
        </w:rPr>
        <w:t>according</w:t>
      </w:r>
      <w:r>
        <w:rPr>
          <w:spacing w:val="21"/>
          <w:w w:val="105"/>
        </w:rPr>
        <w:t xml:space="preserve"> </w:t>
      </w:r>
      <w:r>
        <w:rPr>
          <w:w w:val="105"/>
        </w:rPr>
        <w:t>to the</w:t>
      </w:r>
      <w:r>
        <w:rPr>
          <w:spacing w:val="25"/>
          <w:w w:val="105"/>
        </w:rPr>
        <w:t xml:space="preserve"> </w:t>
      </w:r>
      <w:r>
        <w:rPr>
          <w:w w:val="105"/>
        </w:rPr>
        <w:t>general</w:t>
      </w:r>
      <w:r>
        <w:rPr>
          <w:spacing w:val="25"/>
          <w:w w:val="105"/>
        </w:rPr>
        <w:t xml:space="preserve"> </w:t>
      </w:r>
      <w:r>
        <w:rPr>
          <w:w w:val="105"/>
        </w:rPr>
        <w:t>conditions</w:t>
      </w:r>
      <w:r>
        <w:rPr>
          <w:spacing w:val="25"/>
          <w:w w:val="105"/>
        </w:rPr>
        <w:t xml:space="preserve"> </w:t>
      </w:r>
      <w:r>
        <w:rPr>
          <w:w w:val="105"/>
        </w:rPr>
        <w:t>in</w:t>
      </w:r>
      <w:r>
        <w:rPr>
          <w:spacing w:val="25"/>
          <w:w w:val="105"/>
        </w:rPr>
        <w:t xml:space="preserve"> </w:t>
      </w:r>
      <w:r>
        <w:rPr>
          <w:w w:val="105"/>
        </w:rPr>
        <w:t>force</w:t>
      </w:r>
      <w:r>
        <w:rPr>
          <w:spacing w:val="25"/>
          <w:w w:val="105"/>
        </w:rPr>
        <w:t xml:space="preserve"> </w:t>
      </w:r>
      <w:r>
        <w:rPr>
          <w:w w:val="105"/>
        </w:rPr>
        <w:t>for</w:t>
      </w:r>
      <w:r>
        <w:rPr>
          <w:spacing w:val="25"/>
          <w:w w:val="105"/>
        </w:rPr>
        <w:t xml:space="preserve"> </w:t>
      </w:r>
      <w:r>
        <w:rPr>
          <w:w w:val="105"/>
        </w:rPr>
        <w:t>this</w:t>
      </w:r>
      <w:r>
        <w:rPr>
          <w:spacing w:val="25"/>
          <w:w w:val="105"/>
        </w:rPr>
        <w:t xml:space="preserve"> </w:t>
      </w:r>
      <w:r>
        <w:rPr>
          <w:w w:val="105"/>
        </w:rPr>
        <w:t>type</w:t>
      </w:r>
      <w:r>
        <w:rPr>
          <w:spacing w:val="25"/>
          <w:w w:val="105"/>
        </w:rPr>
        <w:t xml:space="preserve"> </w:t>
      </w:r>
      <w:r>
        <w:rPr>
          <w:w w:val="105"/>
        </w:rPr>
        <w:t>of</w:t>
      </w:r>
      <w:r>
        <w:rPr>
          <w:spacing w:val="25"/>
          <w:w w:val="105"/>
        </w:rPr>
        <w:t xml:space="preserve"> </w:t>
      </w:r>
      <w:r>
        <w:rPr>
          <w:w w:val="105"/>
        </w:rPr>
        <w:t>insurance</w:t>
      </w:r>
      <w:r>
        <w:rPr>
          <w:spacing w:val="25"/>
          <w:w w:val="105"/>
        </w:rPr>
        <w:t xml:space="preserve"> </w:t>
      </w:r>
      <w:r>
        <w:rPr>
          <w:w w:val="105"/>
        </w:rPr>
        <w:t>and</w:t>
      </w:r>
      <w:r>
        <w:rPr>
          <w:spacing w:val="25"/>
          <w:w w:val="105"/>
        </w:rPr>
        <w:t xml:space="preserve"> </w:t>
      </w:r>
      <w:r>
        <w:rPr>
          <w:w w:val="105"/>
        </w:rPr>
        <w:t>also</w:t>
      </w:r>
      <w:r>
        <w:rPr>
          <w:spacing w:val="25"/>
          <w:w w:val="105"/>
        </w:rPr>
        <w:t xml:space="preserve"> </w:t>
      </w:r>
      <w:r>
        <w:rPr>
          <w:w w:val="105"/>
        </w:rPr>
        <w:t>to</w:t>
      </w:r>
      <w:r>
        <w:rPr>
          <w:spacing w:val="25"/>
          <w:w w:val="105"/>
        </w:rPr>
        <w:t xml:space="preserve"> </w:t>
      </w:r>
      <w:r>
        <w:rPr>
          <w:w w:val="105"/>
        </w:rPr>
        <w:t>the</w:t>
      </w:r>
      <w:r>
        <w:rPr>
          <w:spacing w:val="25"/>
          <w:w w:val="105"/>
        </w:rPr>
        <w:t xml:space="preserve"> </w:t>
      </w:r>
      <w:r>
        <w:rPr>
          <w:w w:val="105"/>
        </w:rPr>
        <w:t>special</w:t>
      </w:r>
      <w:r>
        <w:rPr>
          <w:spacing w:val="25"/>
          <w:w w:val="105"/>
        </w:rPr>
        <w:t xml:space="preserve"> </w:t>
      </w:r>
      <w:r>
        <w:rPr>
          <w:w w:val="105"/>
        </w:rPr>
        <w:t>conditions</w:t>
      </w:r>
      <w:r>
        <w:rPr>
          <w:spacing w:val="25"/>
          <w:w w:val="105"/>
        </w:rPr>
        <w:t xml:space="preserve"> </w:t>
      </w:r>
      <w:r>
        <w:rPr>
          <w:w w:val="105"/>
        </w:rPr>
        <w:t>created for this purpose in the Spanish-U.S. Permanent Committee; that said company has paid the premium</w:t>
      </w:r>
      <w:r>
        <w:rPr>
          <w:spacing w:val="80"/>
          <w:w w:val="105"/>
        </w:rPr>
        <w:t xml:space="preserve"> </w:t>
      </w:r>
      <w:r>
        <w:rPr>
          <w:w w:val="105"/>
        </w:rPr>
        <w:t>according</w:t>
      </w:r>
      <w:r>
        <w:rPr>
          <w:spacing w:val="34"/>
          <w:w w:val="105"/>
        </w:rPr>
        <w:t xml:space="preserve"> </w:t>
      </w:r>
      <w:r>
        <w:rPr>
          <w:w w:val="105"/>
        </w:rPr>
        <w:t>to</w:t>
      </w:r>
      <w:r>
        <w:rPr>
          <w:spacing w:val="34"/>
          <w:w w:val="105"/>
        </w:rPr>
        <w:t xml:space="preserve"> </w:t>
      </w:r>
      <w:r>
        <w:rPr>
          <w:w w:val="105"/>
        </w:rPr>
        <w:t>the</w:t>
      </w:r>
      <w:r>
        <w:rPr>
          <w:spacing w:val="34"/>
          <w:w w:val="105"/>
        </w:rPr>
        <w:t xml:space="preserve"> </w:t>
      </w:r>
      <w:r>
        <w:rPr>
          <w:w w:val="105"/>
        </w:rPr>
        <w:t>agreed</w:t>
      </w:r>
      <w:r>
        <w:rPr>
          <w:spacing w:val="34"/>
          <w:w w:val="105"/>
        </w:rPr>
        <w:t xml:space="preserve"> </w:t>
      </w:r>
      <w:r>
        <w:rPr>
          <w:w w:val="105"/>
        </w:rPr>
        <w:t>conditions;</w:t>
      </w:r>
      <w:r>
        <w:rPr>
          <w:spacing w:val="34"/>
          <w:w w:val="105"/>
        </w:rPr>
        <w:t xml:space="preserve"> </w:t>
      </w:r>
      <w:r>
        <w:rPr>
          <w:w w:val="105"/>
        </w:rPr>
        <w:t>and</w:t>
      </w:r>
      <w:r>
        <w:rPr>
          <w:spacing w:val="34"/>
          <w:w w:val="105"/>
        </w:rPr>
        <w:t xml:space="preserve"> </w:t>
      </w:r>
      <w:r>
        <w:rPr>
          <w:w w:val="105"/>
        </w:rPr>
        <w:t>that</w:t>
      </w:r>
      <w:r>
        <w:rPr>
          <w:spacing w:val="34"/>
          <w:w w:val="105"/>
        </w:rPr>
        <w:t xml:space="preserve"> </w:t>
      </w:r>
      <w:r>
        <w:rPr>
          <w:w w:val="105"/>
        </w:rPr>
        <w:t>such</w:t>
      </w:r>
      <w:r>
        <w:rPr>
          <w:spacing w:val="34"/>
          <w:w w:val="105"/>
        </w:rPr>
        <w:t xml:space="preserve"> </w:t>
      </w:r>
      <w:r>
        <w:rPr>
          <w:w w:val="105"/>
        </w:rPr>
        <w:t>Policy</w:t>
      </w:r>
      <w:r>
        <w:rPr>
          <w:spacing w:val="34"/>
          <w:w w:val="105"/>
        </w:rPr>
        <w:t xml:space="preserve"> </w:t>
      </w:r>
      <w:r>
        <w:rPr>
          <w:w w:val="105"/>
        </w:rPr>
        <w:t>is</w:t>
      </w:r>
      <w:r>
        <w:rPr>
          <w:spacing w:val="34"/>
          <w:w w:val="105"/>
        </w:rPr>
        <w:t xml:space="preserve"> </w:t>
      </w:r>
      <w:r>
        <w:rPr>
          <w:w w:val="105"/>
        </w:rPr>
        <w:t>in</w:t>
      </w:r>
      <w:r>
        <w:rPr>
          <w:spacing w:val="34"/>
          <w:w w:val="105"/>
        </w:rPr>
        <w:t xml:space="preserve"> </w:t>
      </w:r>
      <w:r>
        <w:rPr>
          <w:w w:val="105"/>
        </w:rPr>
        <w:t>force.</w:t>
      </w:r>
    </w:p>
    <w:p w14:paraId="4F904CB7" w14:textId="77777777" w:rsidR="007C366B" w:rsidRDefault="007C366B">
      <w:pPr>
        <w:pStyle w:val="BodyText"/>
        <w:spacing w:before="4"/>
        <w:rPr>
          <w:sz w:val="21"/>
        </w:rPr>
      </w:pPr>
    </w:p>
    <w:p w14:paraId="2B8F3D69" w14:textId="77777777" w:rsidR="007C366B" w:rsidRDefault="00771AB2">
      <w:pPr>
        <w:pStyle w:val="BodyText"/>
        <w:ind w:left="110"/>
      </w:pPr>
      <w:r>
        <w:rPr>
          <w:w w:val="105"/>
        </w:rPr>
        <w:t>The</w:t>
      </w:r>
      <w:r>
        <w:rPr>
          <w:spacing w:val="11"/>
          <w:w w:val="105"/>
        </w:rPr>
        <w:t xml:space="preserve"> </w:t>
      </w:r>
      <w:r>
        <w:rPr>
          <w:w w:val="105"/>
        </w:rPr>
        <w:t>Policy</w:t>
      </w:r>
      <w:r>
        <w:rPr>
          <w:spacing w:val="12"/>
          <w:w w:val="105"/>
        </w:rPr>
        <w:t xml:space="preserve"> </w:t>
      </w:r>
      <w:r>
        <w:rPr>
          <w:w w:val="105"/>
        </w:rPr>
        <w:t>establishes</w:t>
      </w:r>
      <w:r>
        <w:rPr>
          <w:spacing w:val="11"/>
          <w:w w:val="105"/>
        </w:rPr>
        <w:t xml:space="preserve"> </w:t>
      </w:r>
      <w:r>
        <w:rPr>
          <w:w w:val="105"/>
        </w:rPr>
        <w:t>as</w:t>
      </w:r>
      <w:r>
        <w:rPr>
          <w:spacing w:val="12"/>
          <w:w w:val="105"/>
        </w:rPr>
        <w:t xml:space="preserve"> </w:t>
      </w:r>
      <w:r>
        <w:rPr>
          <w:w w:val="105"/>
        </w:rPr>
        <w:t>coverage</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mentioned</w:t>
      </w:r>
      <w:r>
        <w:rPr>
          <w:spacing w:val="12"/>
          <w:w w:val="105"/>
        </w:rPr>
        <w:t xml:space="preserve"> </w:t>
      </w:r>
      <w:r>
        <w:rPr>
          <w:w w:val="105"/>
        </w:rPr>
        <w:t>risks</w:t>
      </w:r>
      <w:r>
        <w:rPr>
          <w:spacing w:val="11"/>
          <w:w w:val="105"/>
        </w:rPr>
        <w:t xml:space="preserve"> </w:t>
      </w:r>
      <w:r>
        <w:rPr>
          <w:w w:val="105"/>
        </w:rPr>
        <w:t>the</w:t>
      </w:r>
      <w:r>
        <w:rPr>
          <w:spacing w:val="12"/>
          <w:w w:val="105"/>
        </w:rPr>
        <w:t xml:space="preserve"> </w:t>
      </w:r>
      <w:r>
        <w:rPr>
          <w:w w:val="105"/>
        </w:rPr>
        <w:t>following</w:t>
      </w:r>
      <w:r>
        <w:rPr>
          <w:spacing w:val="12"/>
          <w:w w:val="105"/>
        </w:rPr>
        <w:t xml:space="preserve"> </w:t>
      </w:r>
      <w:r>
        <w:rPr>
          <w:spacing w:val="-2"/>
          <w:w w:val="105"/>
        </w:rPr>
        <w:t>amounts:</w:t>
      </w:r>
    </w:p>
    <w:p w14:paraId="06971CD3" w14:textId="77777777" w:rsidR="007C366B" w:rsidRDefault="007C366B">
      <w:pPr>
        <w:pStyle w:val="BodyText"/>
        <w:spacing w:before="1"/>
        <w:rPr>
          <w:sz w:val="24"/>
        </w:rPr>
      </w:pPr>
    </w:p>
    <w:p w14:paraId="3B4F9C9B" w14:textId="77777777" w:rsidR="007C366B" w:rsidRDefault="00771AB2">
      <w:pPr>
        <w:pStyle w:val="BodyText"/>
        <w:ind w:left="110"/>
      </w:pPr>
      <w:r>
        <w:rPr>
          <w:noProof/>
        </w:rPr>
        <mc:AlternateContent>
          <mc:Choice Requires="wps">
            <w:drawing>
              <wp:anchor distT="0" distB="0" distL="0" distR="0" simplePos="0" relativeHeight="15729152" behindDoc="0" locked="0" layoutInCell="1" allowOverlap="1" wp14:anchorId="11A72653" wp14:editId="07777777">
                <wp:simplePos x="0" y="0"/>
                <wp:positionH relativeFrom="page">
                  <wp:posOffset>2031301</wp:posOffset>
                </wp:positionH>
                <wp:positionV relativeFrom="paragraph">
                  <wp:posOffset>144616</wp:posOffset>
                </wp:positionV>
                <wp:extent cx="4254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1270"/>
                        </a:xfrm>
                        <a:custGeom>
                          <a:avLst/>
                          <a:gdLst/>
                          <a:ahLst/>
                          <a:cxnLst/>
                          <a:rect l="l" t="t" r="r" b="b"/>
                          <a:pathLst>
                            <a:path w="42545">
                              <a:moveTo>
                                <a:pt x="0" y="0"/>
                              </a:moveTo>
                              <a:lnTo>
                                <a:pt x="42329"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194D4D" id="Graphic 1" o:spid="_x0000_s1026" style="position:absolute;margin-left:159.95pt;margin-top:11.4pt;width:3.35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425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" path="m,l42329,e" filled="f" strokeweight=".17072mm">
                <v:path arrowok="t"/>
                <w10:wrap anchorx="page"/>
              </v:shape>
            </w:pict>
          </mc:Fallback>
        </mc:AlternateContent>
      </w:r>
      <w:r>
        <w:rPr>
          <w:rFonts w:ascii="Bookman Old Style"/>
          <w:b/>
          <w:u w:val="single"/>
        </w:rPr>
        <w:t>INDEMNITY</w:t>
      </w:r>
      <w:r>
        <w:rPr>
          <w:rFonts w:ascii="Bookman Old Style"/>
          <w:b/>
          <w:spacing w:val="5"/>
          <w:u w:val="single"/>
        </w:rPr>
        <w:t xml:space="preserve"> </w:t>
      </w:r>
      <w:proofErr w:type="gramStart"/>
      <w:r>
        <w:rPr>
          <w:rFonts w:ascii="Bookman Old Style"/>
          <w:b/>
          <w:u w:val="single"/>
        </w:rPr>
        <w:t>LIMITS</w:t>
      </w:r>
      <w:r>
        <w:rPr>
          <w:rFonts w:ascii="Bookman Old Style"/>
          <w:b/>
          <w:spacing w:val="4"/>
        </w:rPr>
        <w:t xml:space="preserve"> </w:t>
      </w:r>
      <w:r>
        <w:rPr>
          <w:spacing w:val="-10"/>
        </w:rPr>
        <w:t>:</w:t>
      </w:r>
      <w:proofErr w:type="gramEnd"/>
    </w:p>
    <w:p w14:paraId="2A1F701D" w14:textId="77777777" w:rsidR="007C366B" w:rsidRDefault="007C366B">
      <w:pPr>
        <w:pStyle w:val="BodyText"/>
        <w:spacing w:before="8"/>
        <w:rPr>
          <w:sz w:val="15"/>
        </w:rPr>
      </w:pPr>
    </w:p>
    <w:p w14:paraId="7DF38A52" w14:textId="77777777" w:rsidR="007C366B" w:rsidRDefault="00771AB2">
      <w:pPr>
        <w:pStyle w:val="ListParagraph"/>
        <w:numPr>
          <w:ilvl w:val="0"/>
          <w:numId w:val="6"/>
        </w:numPr>
        <w:tabs>
          <w:tab w:val="left" w:pos="239"/>
          <w:tab w:val="left" w:leader="hyphen" w:pos="3349"/>
        </w:tabs>
        <w:spacing w:before="95"/>
        <w:ind w:left="239" w:hanging="129"/>
      </w:pPr>
      <w:r>
        <w:rPr>
          <w:w w:val="105"/>
        </w:rPr>
        <w:t>For</w:t>
      </w:r>
      <w:r>
        <w:rPr>
          <w:spacing w:val="16"/>
          <w:w w:val="105"/>
        </w:rPr>
        <w:t xml:space="preserve"> </w:t>
      </w:r>
      <w:r>
        <w:rPr>
          <w:spacing w:val="-2"/>
          <w:w w:val="105"/>
        </w:rPr>
        <w:t>casualty</w:t>
      </w:r>
      <w:r>
        <w:tab/>
      </w:r>
      <w:r>
        <w:rPr>
          <w:w w:val="105"/>
        </w:rPr>
        <w:t>601,012.10</w:t>
      </w:r>
      <w:r>
        <w:rPr>
          <w:spacing w:val="13"/>
          <w:w w:val="105"/>
        </w:rPr>
        <w:t xml:space="preserve"> </w:t>
      </w:r>
      <w:r>
        <w:rPr>
          <w:spacing w:val="-2"/>
          <w:w w:val="105"/>
        </w:rPr>
        <w:t>Euros</w:t>
      </w:r>
    </w:p>
    <w:p w14:paraId="03EFCA41" w14:textId="77777777" w:rsidR="007C366B" w:rsidRDefault="007C366B">
      <w:pPr>
        <w:pStyle w:val="BodyText"/>
        <w:spacing w:before="11"/>
        <w:rPr>
          <w:sz w:val="23"/>
        </w:rPr>
      </w:pPr>
    </w:p>
    <w:p w14:paraId="0BE4574D" w14:textId="77777777" w:rsidR="007C366B" w:rsidRDefault="00771AB2">
      <w:pPr>
        <w:pStyle w:val="BodyText"/>
        <w:ind w:left="110"/>
      </w:pPr>
      <w:r>
        <w:rPr>
          <w:w w:val="105"/>
        </w:rPr>
        <w:t>With</w:t>
      </w:r>
      <w:r>
        <w:rPr>
          <w:spacing w:val="5"/>
          <w:w w:val="105"/>
        </w:rPr>
        <w:t xml:space="preserve"> </w:t>
      </w:r>
      <w:r>
        <w:rPr>
          <w:w w:val="105"/>
        </w:rPr>
        <w:t>the</w:t>
      </w:r>
      <w:r>
        <w:rPr>
          <w:spacing w:val="6"/>
          <w:w w:val="105"/>
        </w:rPr>
        <w:t xml:space="preserve"> </w:t>
      </w:r>
      <w:r>
        <w:rPr>
          <w:w w:val="105"/>
        </w:rPr>
        <w:t>following</w:t>
      </w:r>
      <w:r>
        <w:rPr>
          <w:spacing w:val="6"/>
          <w:w w:val="105"/>
        </w:rPr>
        <w:t xml:space="preserve"> </w:t>
      </w:r>
      <w:r>
        <w:rPr>
          <w:w w:val="105"/>
        </w:rPr>
        <w:t>sub-limits</w:t>
      </w:r>
      <w:r>
        <w:rPr>
          <w:spacing w:val="6"/>
          <w:w w:val="105"/>
        </w:rPr>
        <w:t xml:space="preserve"> </w:t>
      </w:r>
      <w:r>
        <w:rPr>
          <w:w w:val="105"/>
        </w:rPr>
        <w:t>for</w:t>
      </w:r>
      <w:r>
        <w:rPr>
          <w:spacing w:val="6"/>
          <w:w w:val="105"/>
        </w:rPr>
        <w:t xml:space="preserve"> </w:t>
      </w:r>
      <w:r>
        <w:rPr>
          <w:w w:val="105"/>
        </w:rPr>
        <w:t>each</w:t>
      </w:r>
      <w:r>
        <w:rPr>
          <w:spacing w:val="6"/>
          <w:w w:val="105"/>
        </w:rPr>
        <w:t xml:space="preserve"> </w:t>
      </w:r>
      <w:r>
        <w:rPr>
          <w:w w:val="105"/>
        </w:rPr>
        <w:t>injured</w:t>
      </w:r>
      <w:r>
        <w:rPr>
          <w:spacing w:val="6"/>
          <w:w w:val="105"/>
        </w:rPr>
        <w:t xml:space="preserve"> </w:t>
      </w:r>
      <w:r>
        <w:rPr>
          <w:spacing w:val="-2"/>
          <w:w w:val="105"/>
        </w:rPr>
        <w:t>person:</w:t>
      </w:r>
    </w:p>
    <w:p w14:paraId="5F96A722" w14:textId="77777777" w:rsidR="007C366B" w:rsidRDefault="007C366B">
      <w:pPr>
        <w:pStyle w:val="BodyText"/>
        <w:spacing w:before="10"/>
        <w:rPr>
          <w:sz w:val="23"/>
        </w:rPr>
      </w:pPr>
    </w:p>
    <w:p w14:paraId="0A0354C4" w14:textId="77777777" w:rsidR="007C366B" w:rsidRDefault="00771AB2">
      <w:pPr>
        <w:pStyle w:val="ListParagraph"/>
        <w:numPr>
          <w:ilvl w:val="0"/>
          <w:numId w:val="6"/>
        </w:numPr>
        <w:tabs>
          <w:tab w:val="left" w:pos="239"/>
          <w:tab w:val="left" w:leader="hyphen" w:pos="3534"/>
        </w:tabs>
        <w:spacing w:before="1"/>
        <w:ind w:left="239" w:hanging="129"/>
      </w:pPr>
      <w:r>
        <w:rPr>
          <w:w w:val="105"/>
        </w:rPr>
        <w:t>For</w:t>
      </w:r>
      <w:r>
        <w:rPr>
          <w:spacing w:val="13"/>
          <w:w w:val="105"/>
        </w:rPr>
        <w:t xml:space="preserve"> </w:t>
      </w:r>
      <w:r>
        <w:rPr>
          <w:w w:val="105"/>
        </w:rPr>
        <w:t>personal</w:t>
      </w:r>
      <w:r>
        <w:rPr>
          <w:spacing w:val="14"/>
          <w:w w:val="105"/>
        </w:rPr>
        <w:t xml:space="preserve"> </w:t>
      </w:r>
      <w:r>
        <w:rPr>
          <w:spacing w:val="-2"/>
          <w:w w:val="105"/>
        </w:rPr>
        <w:t>liability</w:t>
      </w:r>
      <w:r>
        <w:tab/>
      </w:r>
      <w:r>
        <w:rPr>
          <w:w w:val="105"/>
        </w:rPr>
        <w:t>90,151.82</w:t>
      </w:r>
      <w:r>
        <w:rPr>
          <w:spacing w:val="13"/>
          <w:w w:val="105"/>
        </w:rPr>
        <w:t xml:space="preserve"> </w:t>
      </w:r>
      <w:r>
        <w:rPr>
          <w:spacing w:val="-2"/>
          <w:w w:val="105"/>
        </w:rPr>
        <w:t>Euros</w:t>
      </w:r>
    </w:p>
    <w:p w14:paraId="5B95CD12" w14:textId="77777777" w:rsidR="007C366B" w:rsidRDefault="007C366B">
      <w:pPr>
        <w:pStyle w:val="BodyText"/>
        <w:spacing w:before="10"/>
        <w:rPr>
          <w:sz w:val="23"/>
        </w:rPr>
      </w:pPr>
    </w:p>
    <w:p w14:paraId="2CB1BB48" w14:textId="77777777" w:rsidR="007C366B" w:rsidRDefault="00771AB2">
      <w:pPr>
        <w:pStyle w:val="ListParagraph"/>
        <w:numPr>
          <w:ilvl w:val="0"/>
          <w:numId w:val="6"/>
        </w:numPr>
        <w:tabs>
          <w:tab w:val="left" w:pos="239"/>
          <w:tab w:val="left" w:leader="hyphen" w:pos="3642"/>
        </w:tabs>
        <w:ind w:left="239" w:hanging="129"/>
      </w:pPr>
      <w:r>
        <w:rPr>
          <w:w w:val="105"/>
        </w:rPr>
        <w:t>For</w:t>
      </w:r>
      <w:r>
        <w:rPr>
          <w:spacing w:val="6"/>
          <w:w w:val="105"/>
        </w:rPr>
        <w:t xml:space="preserve"> </w:t>
      </w:r>
      <w:r>
        <w:rPr>
          <w:w w:val="105"/>
        </w:rPr>
        <w:t>property</w:t>
      </w:r>
      <w:r>
        <w:rPr>
          <w:spacing w:val="6"/>
          <w:w w:val="105"/>
        </w:rPr>
        <w:t xml:space="preserve"> </w:t>
      </w:r>
      <w:r>
        <w:rPr>
          <w:spacing w:val="-2"/>
          <w:w w:val="105"/>
        </w:rPr>
        <w:t>damage</w:t>
      </w:r>
      <w:r>
        <w:tab/>
      </w:r>
      <w:r>
        <w:rPr>
          <w:w w:val="105"/>
        </w:rPr>
        <w:t>60,101.21</w:t>
      </w:r>
      <w:r>
        <w:rPr>
          <w:spacing w:val="13"/>
          <w:w w:val="105"/>
        </w:rPr>
        <w:t xml:space="preserve"> </w:t>
      </w:r>
      <w:r>
        <w:rPr>
          <w:spacing w:val="-2"/>
          <w:w w:val="105"/>
        </w:rPr>
        <w:t>Euros</w:t>
      </w:r>
    </w:p>
    <w:p w14:paraId="5220BBB2" w14:textId="77777777" w:rsidR="007C366B" w:rsidRDefault="007C366B">
      <w:pPr>
        <w:pStyle w:val="BodyText"/>
        <w:spacing w:before="11"/>
        <w:rPr>
          <w:sz w:val="23"/>
        </w:rPr>
      </w:pPr>
    </w:p>
    <w:p w14:paraId="5E06B9AB" w14:textId="77777777" w:rsidR="007C366B" w:rsidRDefault="00771AB2">
      <w:pPr>
        <w:pStyle w:val="ListParagraph"/>
        <w:numPr>
          <w:ilvl w:val="0"/>
          <w:numId w:val="6"/>
        </w:numPr>
        <w:tabs>
          <w:tab w:val="left" w:pos="239"/>
          <w:tab w:val="left" w:leader="hyphen" w:pos="3660"/>
        </w:tabs>
        <w:ind w:left="239" w:hanging="129"/>
      </w:pPr>
      <w:r>
        <w:rPr>
          <w:w w:val="105"/>
        </w:rPr>
        <w:t>For</w:t>
      </w:r>
      <w:r>
        <w:rPr>
          <w:spacing w:val="14"/>
          <w:w w:val="105"/>
        </w:rPr>
        <w:t xml:space="preserve"> </w:t>
      </w:r>
      <w:r>
        <w:rPr>
          <w:w w:val="105"/>
        </w:rPr>
        <w:t>Judiciary</w:t>
      </w:r>
      <w:r>
        <w:rPr>
          <w:spacing w:val="14"/>
          <w:w w:val="105"/>
        </w:rPr>
        <w:t xml:space="preserve"> </w:t>
      </w:r>
      <w:r>
        <w:rPr>
          <w:spacing w:val="-4"/>
          <w:w w:val="105"/>
        </w:rPr>
        <w:t>Bond</w:t>
      </w:r>
      <w:r>
        <w:tab/>
      </w:r>
      <w:r>
        <w:rPr>
          <w:w w:val="105"/>
        </w:rPr>
        <w:t>6,010.12</w:t>
      </w:r>
      <w:r>
        <w:rPr>
          <w:spacing w:val="21"/>
          <w:w w:val="105"/>
        </w:rPr>
        <w:t xml:space="preserve"> </w:t>
      </w:r>
      <w:r>
        <w:rPr>
          <w:spacing w:val="-2"/>
          <w:w w:val="105"/>
        </w:rPr>
        <w:t>Euros</w:t>
      </w:r>
    </w:p>
    <w:p w14:paraId="13CB595B" w14:textId="77777777" w:rsidR="007C366B" w:rsidRDefault="007C366B">
      <w:pPr>
        <w:pStyle w:val="BodyText"/>
        <w:spacing w:before="11"/>
        <w:rPr>
          <w:sz w:val="23"/>
        </w:rPr>
      </w:pPr>
    </w:p>
    <w:p w14:paraId="1F521624" w14:textId="77777777" w:rsidR="007C366B" w:rsidRDefault="00771AB2">
      <w:pPr>
        <w:pStyle w:val="BodyText"/>
        <w:tabs>
          <w:tab w:val="left" w:pos="5712"/>
          <w:tab w:val="left" w:pos="8105"/>
        </w:tabs>
        <w:spacing w:line="271" w:lineRule="auto"/>
        <w:ind w:left="110" w:right="199"/>
      </w:pPr>
      <w:r>
        <w:rPr>
          <w:w w:val="110"/>
        </w:rPr>
        <w:t xml:space="preserve">The granted coverage is effective from </w:t>
      </w:r>
      <w:r>
        <w:rPr>
          <w:u w:val="single"/>
        </w:rPr>
        <w:tab/>
      </w:r>
      <w:r>
        <w:rPr>
          <w:spacing w:val="-2"/>
          <w:w w:val="110"/>
        </w:rPr>
        <w:t>through</w:t>
      </w:r>
      <w:r>
        <w:rPr>
          <w:u w:val="single"/>
        </w:rPr>
        <w:tab/>
      </w:r>
      <w:r>
        <w:rPr>
          <w:w w:val="110"/>
        </w:rPr>
        <w:t xml:space="preserve">, and does not </w:t>
      </w:r>
      <w:r>
        <w:rPr>
          <w:spacing w:val="-2"/>
          <w:w w:val="110"/>
        </w:rPr>
        <w:t>include</w:t>
      </w:r>
      <w:r>
        <w:rPr>
          <w:spacing w:val="-4"/>
          <w:w w:val="110"/>
        </w:rPr>
        <w:t xml:space="preserve"> </w:t>
      </w:r>
      <w:r>
        <w:rPr>
          <w:spacing w:val="-2"/>
          <w:w w:val="110"/>
        </w:rPr>
        <w:t>any</w:t>
      </w:r>
      <w:r>
        <w:rPr>
          <w:spacing w:val="-4"/>
          <w:w w:val="110"/>
        </w:rPr>
        <w:t xml:space="preserve"> </w:t>
      </w:r>
      <w:r>
        <w:rPr>
          <w:spacing w:val="-2"/>
          <w:w w:val="110"/>
        </w:rPr>
        <w:t>type</w:t>
      </w:r>
      <w:r>
        <w:rPr>
          <w:spacing w:val="-4"/>
          <w:w w:val="110"/>
        </w:rPr>
        <w:t xml:space="preserve"> </w:t>
      </w:r>
      <w:r>
        <w:rPr>
          <w:spacing w:val="-2"/>
          <w:w w:val="110"/>
        </w:rPr>
        <w:t>of</w:t>
      </w:r>
      <w:r>
        <w:rPr>
          <w:spacing w:val="-4"/>
          <w:w w:val="110"/>
        </w:rPr>
        <w:t xml:space="preserve"> </w:t>
      </w:r>
      <w:r>
        <w:rPr>
          <w:spacing w:val="-2"/>
          <w:w w:val="110"/>
        </w:rPr>
        <w:t>franchise,</w:t>
      </w:r>
      <w:r>
        <w:rPr>
          <w:spacing w:val="-4"/>
          <w:w w:val="110"/>
        </w:rPr>
        <w:t xml:space="preserve"> </w:t>
      </w:r>
      <w:r>
        <w:rPr>
          <w:spacing w:val="-2"/>
          <w:w w:val="110"/>
        </w:rPr>
        <w:t>or</w:t>
      </w:r>
      <w:r>
        <w:rPr>
          <w:spacing w:val="-4"/>
          <w:w w:val="110"/>
        </w:rPr>
        <w:t xml:space="preserve"> </w:t>
      </w:r>
      <w:r>
        <w:rPr>
          <w:spacing w:val="-2"/>
          <w:w w:val="110"/>
        </w:rPr>
        <w:t>similar</w:t>
      </w:r>
      <w:r>
        <w:rPr>
          <w:spacing w:val="-4"/>
          <w:w w:val="110"/>
        </w:rPr>
        <w:t xml:space="preserve"> </w:t>
      </w:r>
      <w:r>
        <w:rPr>
          <w:spacing w:val="-2"/>
          <w:w w:val="110"/>
        </w:rPr>
        <w:t>limitation,</w:t>
      </w:r>
      <w:r>
        <w:rPr>
          <w:spacing w:val="-4"/>
          <w:w w:val="110"/>
        </w:rPr>
        <w:t xml:space="preserve"> </w:t>
      </w:r>
      <w:r>
        <w:rPr>
          <w:spacing w:val="-2"/>
          <w:w w:val="110"/>
        </w:rPr>
        <w:t>to</w:t>
      </w:r>
      <w:r>
        <w:rPr>
          <w:spacing w:val="-4"/>
          <w:w w:val="110"/>
        </w:rPr>
        <w:t xml:space="preserve"> </w:t>
      </w:r>
      <w:r>
        <w:rPr>
          <w:spacing w:val="-2"/>
          <w:w w:val="110"/>
        </w:rPr>
        <w:t>be</w:t>
      </w:r>
      <w:r>
        <w:rPr>
          <w:spacing w:val="-4"/>
          <w:w w:val="110"/>
        </w:rPr>
        <w:t xml:space="preserve"> </w:t>
      </w:r>
      <w:r>
        <w:rPr>
          <w:spacing w:val="-2"/>
          <w:w w:val="110"/>
        </w:rPr>
        <w:t>deducted</w:t>
      </w:r>
      <w:r>
        <w:rPr>
          <w:spacing w:val="-4"/>
          <w:w w:val="110"/>
        </w:rPr>
        <w:t xml:space="preserve"> </w:t>
      </w:r>
      <w:r>
        <w:rPr>
          <w:spacing w:val="-2"/>
          <w:w w:val="110"/>
        </w:rPr>
        <w:t>from</w:t>
      </w:r>
      <w:r>
        <w:rPr>
          <w:spacing w:val="-4"/>
          <w:w w:val="110"/>
        </w:rPr>
        <w:t xml:space="preserve"> </w:t>
      </w:r>
      <w:r>
        <w:rPr>
          <w:spacing w:val="-2"/>
          <w:w w:val="110"/>
        </w:rPr>
        <w:t>the</w:t>
      </w:r>
      <w:r>
        <w:rPr>
          <w:spacing w:val="-4"/>
          <w:w w:val="110"/>
        </w:rPr>
        <w:t xml:space="preserve"> </w:t>
      </w:r>
      <w:r>
        <w:rPr>
          <w:spacing w:val="-2"/>
          <w:w w:val="110"/>
        </w:rPr>
        <w:t>mentioned</w:t>
      </w:r>
      <w:r>
        <w:rPr>
          <w:spacing w:val="-4"/>
          <w:w w:val="110"/>
        </w:rPr>
        <w:t xml:space="preserve"> </w:t>
      </w:r>
      <w:r>
        <w:rPr>
          <w:spacing w:val="-2"/>
          <w:w w:val="110"/>
        </w:rPr>
        <w:t>guarantees</w:t>
      </w:r>
      <w:r>
        <w:rPr>
          <w:spacing w:val="-4"/>
          <w:w w:val="110"/>
        </w:rPr>
        <w:t xml:space="preserve"> </w:t>
      </w:r>
      <w:r>
        <w:rPr>
          <w:spacing w:val="-2"/>
          <w:w w:val="110"/>
        </w:rPr>
        <w:t xml:space="preserve">or </w:t>
      </w:r>
      <w:r>
        <w:rPr>
          <w:w w:val="110"/>
        </w:rPr>
        <w:t>any</w:t>
      </w:r>
      <w:r>
        <w:rPr>
          <w:spacing w:val="-9"/>
          <w:w w:val="110"/>
        </w:rPr>
        <w:t xml:space="preserve"> </w:t>
      </w:r>
      <w:r>
        <w:rPr>
          <w:w w:val="110"/>
        </w:rPr>
        <w:t>clause</w:t>
      </w:r>
      <w:r>
        <w:rPr>
          <w:spacing w:val="-9"/>
          <w:w w:val="110"/>
        </w:rPr>
        <w:t xml:space="preserve"> </w:t>
      </w:r>
      <w:r>
        <w:rPr>
          <w:w w:val="110"/>
        </w:rPr>
        <w:t>which</w:t>
      </w:r>
      <w:r>
        <w:rPr>
          <w:spacing w:val="-9"/>
          <w:w w:val="110"/>
        </w:rPr>
        <w:t xml:space="preserve"> </w:t>
      </w:r>
      <w:r>
        <w:rPr>
          <w:w w:val="110"/>
        </w:rPr>
        <w:t>requires</w:t>
      </w:r>
      <w:r>
        <w:rPr>
          <w:spacing w:val="-9"/>
          <w:w w:val="110"/>
        </w:rPr>
        <w:t xml:space="preserve"> </w:t>
      </w:r>
      <w:r>
        <w:rPr>
          <w:w w:val="110"/>
        </w:rPr>
        <w:t>the</w:t>
      </w:r>
      <w:r>
        <w:rPr>
          <w:spacing w:val="-9"/>
          <w:w w:val="110"/>
        </w:rPr>
        <w:t xml:space="preserve"> </w:t>
      </w:r>
      <w:r>
        <w:rPr>
          <w:w w:val="110"/>
        </w:rPr>
        <w:t>submission</w:t>
      </w:r>
      <w:r>
        <w:rPr>
          <w:spacing w:val="-9"/>
          <w:w w:val="110"/>
        </w:rPr>
        <w:t xml:space="preserve"> </w:t>
      </w:r>
      <w:r>
        <w:rPr>
          <w:w w:val="110"/>
        </w:rPr>
        <w:t>to</w:t>
      </w:r>
      <w:r>
        <w:rPr>
          <w:spacing w:val="-9"/>
          <w:w w:val="110"/>
        </w:rPr>
        <w:t xml:space="preserve"> </w:t>
      </w:r>
      <w:r>
        <w:rPr>
          <w:w w:val="110"/>
        </w:rPr>
        <w:t>any</w:t>
      </w:r>
      <w:r>
        <w:rPr>
          <w:spacing w:val="-9"/>
          <w:w w:val="110"/>
        </w:rPr>
        <w:t xml:space="preserve"> </w:t>
      </w:r>
      <w:r>
        <w:rPr>
          <w:w w:val="110"/>
        </w:rPr>
        <w:t>type</w:t>
      </w:r>
      <w:r>
        <w:rPr>
          <w:spacing w:val="-9"/>
          <w:w w:val="110"/>
        </w:rPr>
        <w:t xml:space="preserve"> </w:t>
      </w:r>
      <w:r>
        <w:rPr>
          <w:w w:val="110"/>
        </w:rPr>
        <w:t>of</w:t>
      </w:r>
      <w:r>
        <w:rPr>
          <w:spacing w:val="-9"/>
          <w:w w:val="110"/>
        </w:rPr>
        <w:t xml:space="preserve"> </w:t>
      </w:r>
      <w:r>
        <w:rPr>
          <w:w w:val="110"/>
        </w:rPr>
        <w:t>arbitration.</w:t>
      </w:r>
      <w:r>
        <w:rPr>
          <w:spacing w:val="-9"/>
          <w:w w:val="110"/>
        </w:rPr>
        <w:t xml:space="preserve"> </w:t>
      </w:r>
      <w:r>
        <w:rPr>
          <w:w w:val="110"/>
        </w:rPr>
        <w:t>The</w:t>
      </w:r>
      <w:r>
        <w:rPr>
          <w:spacing w:val="-9"/>
          <w:w w:val="110"/>
        </w:rPr>
        <w:t xml:space="preserve"> </w:t>
      </w:r>
      <w:r>
        <w:rPr>
          <w:w w:val="110"/>
        </w:rPr>
        <w:t>underwriting</w:t>
      </w:r>
      <w:r>
        <w:rPr>
          <w:spacing w:val="-9"/>
          <w:w w:val="110"/>
        </w:rPr>
        <w:t xml:space="preserve"> </w:t>
      </w:r>
      <w:r>
        <w:rPr>
          <w:w w:val="110"/>
        </w:rPr>
        <w:t>insurance company</w:t>
      </w:r>
      <w:r>
        <w:rPr>
          <w:spacing w:val="-8"/>
          <w:w w:val="110"/>
        </w:rPr>
        <w:t xml:space="preserve"> </w:t>
      </w:r>
      <w:r>
        <w:rPr>
          <w:w w:val="110"/>
        </w:rPr>
        <w:t>considers</w:t>
      </w:r>
      <w:r>
        <w:rPr>
          <w:spacing w:val="-8"/>
          <w:w w:val="110"/>
        </w:rPr>
        <w:t xml:space="preserve"> </w:t>
      </w:r>
      <w:r>
        <w:rPr>
          <w:w w:val="110"/>
        </w:rPr>
        <w:t>that</w:t>
      </w:r>
      <w:r>
        <w:rPr>
          <w:spacing w:val="-8"/>
          <w:w w:val="110"/>
        </w:rPr>
        <w:t xml:space="preserve"> </w:t>
      </w:r>
      <w:r>
        <w:rPr>
          <w:w w:val="110"/>
        </w:rPr>
        <w:t>the</w:t>
      </w:r>
      <w:r>
        <w:rPr>
          <w:spacing w:val="-8"/>
          <w:w w:val="110"/>
        </w:rPr>
        <w:t xml:space="preserve"> </w:t>
      </w:r>
      <w:r>
        <w:rPr>
          <w:w w:val="110"/>
        </w:rPr>
        <w:t>established</w:t>
      </w:r>
      <w:r>
        <w:rPr>
          <w:spacing w:val="-8"/>
          <w:w w:val="110"/>
        </w:rPr>
        <w:t xml:space="preserve"> </w:t>
      </w:r>
      <w:r>
        <w:rPr>
          <w:w w:val="110"/>
        </w:rPr>
        <w:t>amounts</w:t>
      </w:r>
      <w:r>
        <w:rPr>
          <w:spacing w:val="-8"/>
          <w:w w:val="110"/>
        </w:rPr>
        <w:t xml:space="preserve"> </w:t>
      </w:r>
      <w:r>
        <w:rPr>
          <w:w w:val="110"/>
        </w:rPr>
        <w:t>adequately</w:t>
      </w:r>
      <w:r>
        <w:rPr>
          <w:spacing w:val="-8"/>
          <w:w w:val="110"/>
        </w:rPr>
        <w:t xml:space="preserve"> </w:t>
      </w:r>
      <w:r>
        <w:rPr>
          <w:w w:val="110"/>
        </w:rPr>
        <w:t>cover</w:t>
      </w:r>
      <w:r>
        <w:rPr>
          <w:spacing w:val="-8"/>
          <w:w w:val="110"/>
        </w:rPr>
        <w:t xml:space="preserve"> </w:t>
      </w:r>
      <w:r>
        <w:rPr>
          <w:w w:val="110"/>
        </w:rPr>
        <w:t>the</w:t>
      </w:r>
      <w:r>
        <w:rPr>
          <w:spacing w:val="-8"/>
          <w:w w:val="110"/>
        </w:rPr>
        <w:t xml:space="preserve"> </w:t>
      </w:r>
      <w:r>
        <w:rPr>
          <w:w w:val="110"/>
        </w:rPr>
        <w:t>insured</w:t>
      </w:r>
      <w:r>
        <w:rPr>
          <w:spacing w:val="-8"/>
          <w:w w:val="110"/>
        </w:rPr>
        <w:t xml:space="preserve"> </w:t>
      </w:r>
      <w:r>
        <w:rPr>
          <w:w w:val="110"/>
        </w:rPr>
        <w:t>risks.</w:t>
      </w:r>
    </w:p>
    <w:p w14:paraId="6D9C8D39" w14:textId="77777777" w:rsidR="007C366B" w:rsidRDefault="007C366B">
      <w:pPr>
        <w:pStyle w:val="BodyText"/>
        <w:spacing w:before="2"/>
        <w:rPr>
          <w:sz w:val="21"/>
        </w:rPr>
      </w:pPr>
    </w:p>
    <w:p w14:paraId="663C62EA" w14:textId="77777777" w:rsidR="007C366B" w:rsidRDefault="00771AB2">
      <w:pPr>
        <w:pStyle w:val="BodyText"/>
        <w:ind w:left="110"/>
      </w:pPr>
      <w:r>
        <w:rPr>
          <w:w w:val="105"/>
        </w:rPr>
        <w:t>The</w:t>
      </w:r>
      <w:r>
        <w:rPr>
          <w:spacing w:val="8"/>
          <w:w w:val="105"/>
        </w:rPr>
        <w:t xml:space="preserve"> </w:t>
      </w:r>
      <w:r>
        <w:rPr>
          <w:w w:val="105"/>
        </w:rPr>
        <w:t>policy</w:t>
      </w:r>
      <w:r>
        <w:rPr>
          <w:spacing w:val="8"/>
          <w:w w:val="105"/>
        </w:rPr>
        <w:t xml:space="preserve"> </w:t>
      </w:r>
      <w:r>
        <w:rPr>
          <w:w w:val="105"/>
        </w:rPr>
        <w:t>sets</w:t>
      </w:r>
      <w:r>
        <w:rPr>
          <w:spacing w:val="8"/>
          <w:w w:val="105"/>
        </w:rPr>
        <w:t xml:space="preserve"> </w:t>
      </w:r>
      <w:r>
        <w:rPr>
          <w:w w:val="105"/>
        </w:rPr>
        <w:t>forth</w:t>
      </w:r>
      <w:r>
        <w:rPr>
          <w:spacing w:val="9"/>
          <w:w w:val="105"/>
        </w:rPr>
        <w:t xml:space="preserve"> </w:t>
      </w:r>
      <w:r>
        <w:rPr>
          <w:w w:val="105"/>
        </w:rPr>
        <w:t>the</w:t>
      </w:r>
      <w:r>
        <w:rPr>
          <w:spacing w:val="8"/>
          <w:w w:val="105"/>
        </w:rPr>
        <w:t xml:space="preserve"> </w:t>
      </w:r>
      <w:r>
        <w:rPr>
          <w:w w:val="105"/>
        </w:rPr>
        <w:t>following</w:t>
      </w:r>
      <w:r>
        <w:rPr>
          <w:spacing w:val="8"/>
          <w:w w:val="105"/>
        </w:rPr>
        <w:t xml:space="preserve"> </w:t>
      </w:r>
      <w:r>
        <w:rPr>
          <w:spacing w:val="-2"/>
          <w:w w:val="105"/>
        </w:rPr>
        <w:t>clauses:</w:t>
      </w:r>
    </w:p>
    <w:p w14:paraId="675E05EE" w14:textId="77777777" w:rsidR="007C366B" w:rsidRDefault="007C366B">
      <w:pPr>
        <w:pStyle w:val="BodyText"/>
        <w:spacing w:before="11"/>
        <w:rPr>
          <w:sz w:val="23"/>
        </w:rPr>
      </w:pPr>
    </w:p>
    <w:p w14:paraId="0B80A035" w14:textId="77777777" w:rsidR="007C366B" w:rsidRDefault="00771AB2">
      <w:pPr>
        <w:pStyle w:val="ListParagraph"/>
        <w:numPr>
          <w:ilvl w:val="0"/>
          <w:numId w:val="5"/>
        </w:numPr>
        <w:tabs>
          <w:tab w:val="left" w:pos="361"/>
        </w:tabs>
        <w:spacing w:line="271" w:lineRule="auto"/>
        <w:ind w:right="615" w:firstLine="0"/>
      </w:pPr>
      <w:r>
        <w:rPr>
          <w:w w:val="105"/>
        </w:rPr>
        <w:t>“The insurance company waives any right of subrogation against the United States of America</w:t>
      </w:r>
      <w:r>
        <w:rPr>
          <w:spacing w:val="40"/>
          <w:w w:val="105"/>
        </w:rPr>
        <w:t xml:space="preserve"> </w:t>
      </w:r>
      <w:r>
        <w:rPr>
          <w:w w:val="105"/>
        </w:rPr>
        <w:t>which may arise by reason of any payment under this Policy.”</w:t>
      </w:r>
    </w:p>
    <w:p w14:paraId="2FC17F8B" w14:textId="77777777" w:rsidR="007C366B" w:rsidRDefault="007C366B">
      <w:pPr>
        <w:pStyle w:val="BodyText"/>
        <w:spacing w:before="1"/>
        <w:rPr>
          <w:sz w:val="21"/>
        </w:rPr>
      </w:pPr>
    </w:p>
    <w:p w14:paraId="0ECD47A9" w14:textId="77777777" w:rsidR="007C366B" w:rsidRDefault="00771AB2">
      <w:pPr>
        <w:pStyle w:val="ListParagraph"/>
        <w:numPr>
          <w:ilvl w:val="0"/>
          <w:numId w:val="5"/>
        </w:numPr>
        <w:tabs>
          <w:tab w:val="left" w:pos="361"/>
        </w:tabs>
        <w:spacing w:line="271" w:lineRule="auto"/>
        <w:ind w:right="277" w:firstLine="0"/>
      </w:pPr>
      <w:r>
        <w:rPr>
          <w:w w:val="105"/>
        </w:rPr>
        <w:t>“The</w:t>
      </w:r>
      <w:r>
        <w:rPr>
          <w:spacing w:val="17"/>
          <w:w w:val="105"/>
        </w:rPr>
        <w:t xml:space="preserve"> </w:t>
      </w:r>
      <w:r>
        <w:rPr>
          <w:w w:val="105"/>
        </w:rPr>
        <w:t>parties</w:t>
      </w:r>
      <w:r>
        <w:rPr>
          <w:spacing w:val="17"/>
          <w:w w:val="105"/>
        </w:rPr>
        <w:t xml:space="preserve"> </w:t>
      </w:r>
      <w:r>
        <w:rPr>
          <w:w w:val="105"/>
        </w:rPr>
        <w:t>hereto</w:t>
      </w:r>
      <w:r>
        <w:rPr>
          <w:spacing w:val="17"/>
          <w:w w:val="105"/>
        </w:rPr>
        <w:t xml:space="preserve"> </w:t>
      </w:r>
      <w:r>
        <w:rPr>
          <w:w w:val="105"/>
        </w:rPr>
        <w:t>explicitly</w:t>
      </w:r>
      <w:r>
        <w:rPr>
          <w:spacing w:val="17"/>
          <w:w w:val="105"/>
        </w:rPr>
        <w:t xml:space="preserve"> </w:t>
      </w:r>
      <w:r>
        <w:rPr>
          <w:w w:val="105"/>
        </w:rPr>
        <w:t>agree</w:t>
      </w:r>
      <w:r>
        <w:rPr>
          <w:spacing w:val="17"/>
          <w:w w:val="105"/>
        </w:rPr>
        <w:t xml:space="preserve"> </w:t>
      </w:r>
      <w:r>
        <w:rPr>
          <w:w w:val="105"/>
        </w:rPr>
        <w:t>to</w:t>
      </w:r>
      <w:r>
        <w:rPr>
          <w:spacing w:val="17"/>
          <w:w w:val="105"/>
        </w:rPr>
        <w:t xml:space="preserve"> </w:t>
      </w:r>
      <w:r>
        <w:rPr>
          <w:w w:val="105"/>
        </w:rPr>
        <w:t>submit</w:t>
      </w:r>
      <w:r>
        <w:rPr>
          <w:spacing w:val="17"/>
          <w:w w:val="105"/>
        </w:rPr>
        <w:t xml:space="preserve"> </w:t>
      </w:r>
      <w:r>
        <w:rPr>
          <w:w w:val="105"/>
        </w:rPr>
        <w:t>to</w:t>
      </w:r>
      <w:r>
        <w:rPr>
          <w:spacing w:val="17"/>
          <w:w w:val="105"/>
        </w:rPr>
        <w:t xml:space="preserve"> </w:t>
      </w:r>
      <w:r>
        <w:rPr>
          <w:w w:val="105"/>
        </w:rPr>
        <w:t>the</w:t>
      </w:r>
      <w:r>
        <w:rPr>
          <w:spacing w:val="17"/>
          <w:w w:val="105"/>
        </w:rPr>
        <w:t xml:space="preserve"> </w:t>
      </w:r>
      <w:r>
        <w:rPr>
          <w:w w:val="105"/>
        </w:rPr>
        <w:t>jurisdiction</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Spanish</w:t>
      </w:r>
      <w:r>
        <w:rPr>
          <w:spacing w:val="17"/>
          <w:w w:val="105"/>
        </w:rPr>
        <w:t xml:space="preserve"> </w:t>
      </w:r>
      <w:r>
        <w:rPr>
          <w:w w:val="105"/>
        </w:rPr>
        <w:t>Courts</w:t>
      </w:r>
      <w:r>
        <w:rPr>
          <w:spacing w:val="17"/>
          <w:w w:val="105"/>
        </w:rPr>
        <w:t xml:space="preserve"> </w:t>
      </w:r>
      <w:r>
        <w:rPr>
          <w:w w:val="105"/>
        </w:rPr>
        <w:t>of</w:t>
      </w:r>
      <w:r>
        <w:rPr>
          <w:spacing w:val="17"/>
          <w:w w:val="105"/>
        </w:rPr>
        <w:t xml:space="preserve"> </w:t>
      </w:r>
      <w:r>
        <w:rPr>
          <w:w w:val="105"/>
        </w:rPr>
        <w:t>Law</w:t>
      </w:r>
      <w:r>
        <w:rPr>
          <w:spacing w:val="17"/>
          <w:w w:val="105"/>
        </w:rPr>
        <w:t xml:space="preserve"> </w:t>
      </w:r>
      <w:r>
        <w:rPr>
          <w:w w:val="105"/>
        </w:rPr>
        <w:t>and to</w:t>
      </w:r>
      <w:r>
        <w:rPr>
          <w:spacing w:val="26"/>
          <w:w w:val="105"/>
        </w:rPr>
        <w:t xml:space="preserve"> </w:t>
      </w:r>
      <w:r>
        <w:rPr>
          <w:w w:val="105"/>
        </w:rPr>
        <w:t>the</w:t>
      </w:r>
      <w:r>
        <w:rPr>
          <w:spacing w:val="26"/>
          <w:w w:val="105"/>
        </w:rPr>
        <w:t xml:space="preserve"> </w:t>
      </w:r>
      <w:r>
        <w:rPr>
          <w:w w:val="105"/>
        </w:rPr>
        <w:t>Spanish</w:t>
      </w:r>
      <w:r>
        <w:rPr>
          <w:spacing w:val="26"/>
          <w:w w:val="105"/>
        </w:rPr>
        <w:t xml:space="preserve"> </w:t>
      </w:r>
      <w:r>
        <w:rPr>
          <w:w w:val="105"/>
        </w:rPr>
        <w:t>Laws</w:t>
      </w:r>
      <w:r>
        <w:rPr>
          <w:spacing w:val="26"/>
          <w:w w:val="105"/>
        </w:rPr>
        <w:t xml:space="preserve"> </w:t>
      </w:r>
      <w:r>
        <w:rPr>
          <w:w w:val="105"/>
        </w:rPr>
        <w:t>to</w:t>
      </w:r>
      <w:r>
        <w:rPr>
          <w:spacing w:val="26"/>
          <w:w w:val="105"/>
        </w:rPr>
        <w:t xml:space="preserve"> </w:t>
      </w:r>
      <w:r>
        <w:rPr>
          <w:w w:val="105"/>
        </w:rPr>
        <w:t>settle</w:t>
      </w:r>
      <w:r>
        <w:rPr>
          <w:spacing w:val="26"/>
          <w:w w:val="105"/>
        </w:rPr>
        <w:t xml:space="preserve"> </w:t>
      </w:r>
      <w:r>
        <w:rPr>
          <w:w w:val="105"/>
        </w:rPr>
        <w:t>any</w:t>
      </w:r>
      <w:r>
        <w:rPr>
          <w:spacing w:val="26"/>
          <w:w w:val="105"/>
        </w:rPr>
        <w:t xml:space="preserve"> </w:t>
      </w:r>
      <w:r>
        <w:rPr>
          <w:w w:val="105"/>
        </w:rPr>
        <w:t>matter</w:t>
      </w:r>
      <w:r>
        <w:rPr>
          <w:spacing w:val="26"/>
          <w:w w:val="105"/>
        </w:rPr>
        <w:t xml:space="preserve"> </w:t>
      </w:r>
      <w:r>
        <w:rPr>
          <w:w w:val="105"/>
        </w:rPr>
        <w:t>related</w:t>
      </w:r>
      <w:r>
        <w:rPr>
          <w:spacing w:val="26"/>
          <w:w w:val="105"/>
        </w:rPr>
        <w:t xml:space="preserve"> </w:t>
      </w:r>
      <w:r>
        <w:rPr>
          <w:w w:val="105"/>
        </w:rPr>
        <w:t>to</w:t>
      </w:r>
      <w:r>
        <w:rPr>
          <w:spacing w:val="26"/>
          <w:w w:val="105"/>
        </w:rPr>
        <w:t xml:space="preserve"> </w:t>
      </w:r>
      <w:r>
        <w:rPr>
          <w:w w:val="105"/>
        </w:rPr>
        <w:t>the</w:t>
      </w:r>
      <w:r>
        <w:rPr>
          <w:spacing w:val="26"/>
          <w:w w:val="105"/>
        </w:rPr>
        <w:t xml:space="preserve"> </w:t>
      </w:r>
      <w:r>
        <w:rPr>
          <w:w w:val="105"/>
        </w:rPr>
        <w:t>construction</w:t>
      </w:r>
      <w:r>
        <w:rPr>
          <w:spacing w:val="26"/>
          <w:w w:val="105"/>
        </w:rPr>
        <w:t xml:space="preserve"> </w:t>
      </w:r>
      <w:r>
        <w:rPr>
          <w:w w:val="105"/>
        </w:rPr>
        <w:t>or</w:t>
      </w:r>
      <w:r>
        <w:rPr>
          <w:spacing w:val="26"/>
          <w:w w:val="105"/>
        </w:rPr>
        <w:t xml:space="preserve"> </w:t>
      </w:r>
      <w:r>
        <w:rPr>
          <w:w w:val="105"/>
        </w:rPr>
        <w:t>enforcement</w:t>
      </w:r>
      <w:r>
        <w:rPr>
          <w:spacing w:val="26"/>
          <w:w w:val="105"/>
        </w:rPr>
        <w:t xml:space="preserve"> </w:t>
      </w:r>
      <w:r>
        <w:rPr>
          <w:w w:val="105"/>
        </w:rPr>
        <w:t>of</w:t>
      </w:r>
      <w:r>
        <w:rPr>
          <w:spacing w:val="26"/>
          <w:w w:val="105"/>
        </w:rPr>
        <w:t xml:space="preserve"> </w:t>
      </w:r>
      <w:r>
        <w:rPr>
          <w:w w:val="105"/>
        </w:rPr>
        <w:t>the</w:t>
      </w:r>
      <w:r>
        <w:rPr>
          <w:spacing w:val="26"/>
          <w:w w:val="105"/>
        </w:rPr>
        <w:t xml:space="preserve"> </w:t>
      </w:r>
      <w:r>
        <w:rPr>
          <w:w w:val="105"/>
        </w:rPr>
        <w:t>clauses and conditions of this Policy.”</w:t>
      </w:r>
    </w:p>
    <w:p w14:paraId="0A4F7224" w14:textId="77777777" w:rsidR="007C366B" w:rsidRDefault="007C366B">
      <w:pPr>
        <w:pStyle w:val="BodyText"/>
        <w:spacing w:before="1"/>
        <w:rPr>
          <w:sz w:val="21"/>
        </w:rPr>
      </w:pPr>
    </w:p>
    <w:p w14:paraId="3ABE8025" w14:textId="77777777" w:rsidR="007C366B" w:rsidRDefault="00771AB2">
      <w:pPr>
        <w:pStyle w:val="BodyText"/>
        <w:tabs>
          <w:tab w:val="left" w:pos="1622"/>
          <w:tab w:val="left" w:pos="3102"/>
          <w:tab w:val="left" w:pos="3807"/>
          <w:tab w:val="left" w:pos="8912"/>
        </w:tabs>
        <w:spacing w:before="1" w:line="271" w:lineRule="auto"/>
        <w:ind w:left="110" w:right="1260"/>
      </w:pPr>
      <w:r>
        <w:rPr>
          <w:w w:val="105"/>
        </w:rPr>
        <w:t>IN WITNESS HEREOF, the present document is signed in</w:t>
      </w:r>
      <w:proofErr w:type="gramStart"/>
      <w:r>
        <w:rPr>
          <w:u w:val="single"/>
        </w:rPr>
        <w:tab/>
      </w:r>
      <w:r>
        <w:rPr>
          <w:spacing w:val="-4"/>
          <w:w w:val="105"/>
        </w:rPr>
        <w:t>,on</w:t>
      </w:r>
      <w:proofErr w:type="gramEnd"/>
      <w:r>
        <w:rPr>
          <w:spacing w:val="-4"/>
          <w:w w:val="105"/>
        </w:rPr>
        <w:t xml:space="preserve"> the</w:t>
      </w:r>
      <w:r>
        <w:rPr>
          <w:u w:val="single"/>
        </w:rPr>
        <w:tab/>
      </w:r>
      <w:r>
        <w:rPr>
          <w:spacing w:val="-6"/>
          <w:w w:val="105"/>
        </w:rPr>
        <w:t>of</w:t>
      </w:r>
      <w:r>
        <w:rPr>
          <w:u w:val="single"/>
        </w:rPr>
        <w:tab/>
      </w:r>
      <w:r>
        <w:rPr>
          <w:spacing w:val="-6"/>
          <w:w w:val="105"/>
        </w:rPr>
        <w:t>20</w:t>
      </w:r>
      <w:r>
        <w:rPr>
          <w:u w:val="single"/>
        </w:rPr>
        <w:tab/>
      </w:r>
    </w:p>
    <w:p w14:paraId="5AE48A43" w14:textId="77777777" w:rsidR="007C366B" w:rsidRDefault="007C366B">
      <w:pPr>
        <w:pStyle w:val="BodyText"/>
        <w:rPr>
          <w:sz w:val="20"/>
        </w:rPr>
      </w:pPr>
    </w:p>
    <w:p w14:paraId="5AC2F8B1" w14:textId="77777777" w:rsidR="007C366B" w:rsidRDefault="00771AB2">
      <w:pPr>
        <w:pStyle w:val="BodyText"/>
        <w:spacing w:before="6"/>
        <w:rPr>
          <w:sz w:val="20"/>
        </w:rPr>
      </w:pPr>
      <w:r>
        <w:rPr>
          <w:noProof/>
        </w:rPr>
        <mc:AlternateContent>
          <mc:Choice Requires="wps">
            <w:drawing>
              <wp:anchor distT="0" distB="0" distL="0" distR="0" simplePos="0" relativeHeight="487587840" behindDoc="1" locked="0" layoutInCell="1" allowOverlap="1" wp14:anchorId="1418A590" wp14:editId="07777777">
                <wp:simplePos x="0" y="0"/>
                <wp:positionH relativeFrom="page">
                  <wp:posOffset>540004</wp:posOffset>
                </wp:positionH>
                <wp:positionV relativeFrom="paragraph">
                  <wp:posOffset>171144</wp:posOffset>
                </wp:positionV>
                <wp:extent cx="46291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29150" cy="1270"/>
                        </a:xfrm>
                        <a:custGeom>
                          <a:avLst/>
                          <a:gdLst/>
                          <a:ahLst/>
                          <a:cxnLst/>
                          <a:rect l="l" t="t" r="r" b="b"/>
                          <a:pathLst>
                            <a:path w="4629150">
                              <a:moveTo>
                                <a:pt x="0" y="0"/>
                              </a:moveTo>
                              <a:lnTo>
                                <a:pt x="2388870" y="0"/>
                              </a:lnTo>
                            </a:path>
                            <a:path w="4629150">
                              <a:moveTo>
                                <a:pt x="2428824" y="0"/>
                              </a:moveTo>
                              <a:lnTo>
                                <a:pt x="4629099" y="0"/>
                              </a:lnTo>
                            </a:path>
                          </a:pathLst>
                        </a:custGeom>
                        <a:ln w="54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F0DD43" id="Graphic 2" o:spid="_x0000_s1026" style="position:absolute;margin-left:42.5pt;margin-top:13.5pt;width:36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629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" path="m,l2388870,em2428824,l4629099,e" filled="f" strokeweight=".15158mm">
                <v:path arrowok="t"/>
                <w10:wrap type="topAndBottom" anchorx="page"/>
              </v:shape>
            </w:pict>
          </mc:Fallback>
        </mc:AlternateContent>
      </w:r>
    </w:p>
    <w:p w14:paraId="50F40DEB" w14:textId="77777777" w:rsidR="007C366B" w:rsidRDefault="007C366B">
      <w:pPr>
        <w:pStyle w:val="BodyText"/>
        <w:spacing w:before="6"/>
        <w:rPr>
          <w:sz w:val="15"/>
        </w:rPr>
      </w:pPr>
    </w:p>
    <w:p w14:paraId="44C07E1A" w14:textId="77777777" w:rsidR="007C366B" w:rsidRDefault="00771AB2">
      <w:pPr>
        <w:spacing w:before="95"/>
        <w:ind w:left="110"/>
        <w:rPr>
          <w:i/>
        </w:rPr>
      </w:pPr>
      <w:r>
        <w:rPr>
          <w:w w:val="105"/>
        </w:rPr>
        <w:t>For</w:t>
      </w:r>
      <w:r>
        <w:rPr>
          <w:spacing w:val="14"/>
          <w:w w:val="105"/>
        </w:rPr>
        <w:t xml:space="preserve"> </w:t>
      </w:r>
      <w:r>
        <w:rPr>
          <w:w w:val="105"/>
        </w:rPr>
        <w:t>the</w:t>
      </w:r>
      <w:r>
        <w:rPr>
          <w:spacing w:val="15"/>
          <w:w w:val="105"/>
        </w:rPr>
        <w:t xml:space="preserve"> </w:t>
      </w:r>
      <w:r>
        <w:rPr>
          <w:w w:val="105"/>
        </w:rPr>
        <w:t>Insured</w:t>
      </w:r>
      <w:r>
        <w:rPr>
          <w:spacing w:val="15"/>
          <w:w w:val="105"/>
        </w:rPr>
        <w:t xml:space="preserve"> </w:t>
      </w:r>
      <w:r>
        <w:rPr>
          <w:w w:val="105"/>
        </w:rPr>
        <w:t>Company</w:t>
      </w:r>
      <w:r>
        <w:rPr>
          <w:spacing w:val="14"/>
          <w:w w:val="105"/>
        </w:rPr>
        <w:t xml:space="preserve"> </w:t>
      </w:r>
      <w:r>
        <w:rPr>
          <w:i/>
          <w:w w:val="105"/>
        </w:rPr>
        <w:t>(signature)</w:t>
      </w:r>
      <w:r>
        <w:rPr>
          <w:i/>
          <w:spacing w:val="15"/>
          <w:w w:val="105"/>
        </w:rPr>
        <w:t xml:space="preserve"> </w:t>
      </w:r>
      <w:r>
        <w:rPr>
          <w:w w:val="105"/>
        </w:rPr>
        <w:t>For</w:t>
      </w:r>
      <w:r>
        <w:rPr>
          <w:spacing w:val="15"/>
          <w:w w:val="105"/>
        </w:rPr>
        <w:t xml:space="preserve"> </w:t>
      </w:r>
      <w:r>
        <w:rPr>
          <w:w w:val="105"/>
        </w:rPr>
        <w:t>the</w:t>
      </w:r>
      <w:r>
        <w:rPr>
          <w:spacing w:val="14"/>
          <w:w w:val="105"/>
        </w:rPr>
        <w:t xml:space="preserve"> </w:t>
      </w:r>
      <w:r>
        <w:rPr>
          <w:w w:val="105"/>
        </w:rPr>
        <w:t>Insurance</w:t>
      </w:r>
      <w:r>
        <w:rPr>
          <w:spacing w:val="16"/>
          <w:w w:val="105"/>
        </w:rPr>
        <w:t xml:space="preserve"> </w:t>
      </w:r>
      <w:r>
        <w:rPr>
          <w:i/>
          <w:spacing w:val="-2"/>
          <w:w w:val="105"/>
        </w:rPr>
        <w:t>(signature)</w:t>
      </w:r>
    </w:p>
    <w:p w14:paraId="77A52294" w14:textId="77777777" w:rsidR="007C366B" w:rsidRDefault="007C366B">
      <w:pPr>
        <w:sectPr w:rsidR="007C366B" w:rsidSect="00935161">
          <w:pgSz w:w="11910" w:h="16840"/>
          <w:pgMar w:top="820" w:right="680" w:bottom="280" w:left="740" w:header="720" w:footer="720" w:gutter="0"/>
          <w:cols w:space="720"/>
        </w:sectPr>
      </w:pPr>
    </w:p>
    <w:p w14:paraId="6FAE2836" w14:textId="77777777" w:rsidR="007C366B" w:rsidRDefault="00771AB2">
      <w:pPr>
        <w:pStyle w:val="BodyText"/>
        <w:spacing w:before="82"/>
        <w:ind w:left="110"/>
      </w:pPr>
      <w:r>
        <w:rPr>
          <w:w w:val="105"/>
        </w:rPr>
        <w:lastRenderedPageBreak/>
        <w:t>(Courtesy</w:t>
      </w:r>
      <w:r>
        <w:rPr>
          <w:spacing w:val="12"/>
          <w:w w:val="105"/>
        </w:rPr>
        <w:t xml:space="preserve"> </w:t>
      </w:r>
      <w:r>
        <w:rPr>
          <w:spacing w:val="-2"/>
          <w:w w:val="105"/>
        </w:rPr>
        <w:t>Translation)</w:t>
      </w:r>
    </w:p>
    <w:p w14:paraId="007DCDA8" w14:textId="77777777" w:rsidR="007C366B" w:rsidRDefault="007C366B">
      <w:pPr>
        <w:pStyle w:val="BodyText"/>
        <w:spacing w:before="11"/>
        <w:rPr>
          <w:sz w:val="23"/>
        </w:rPr>
      </w:pPr>
    </w:p>
    <w:p w14:paraId="5E6D932E" w14:textId="77777777" w:rsidR="007C366B" w:rsidRDefault="00771AB2">
      <w:pPr>
        <w:pStyle w:val="BodyText"/>
        <w:ind w:left="110"/>
      </w:pPr>
      <w:proofErr w:type="spellStart"/>
      <w:r>
        <w:rPr>
          <w:w w:val="105"/>
        </w:rPr>
        <w:t>Certificado</w:t>
      </w:r>
      <w:proofErr w:type="spellEnd"/>
      <w:r>
        <w:rPr>
          <w:spacing w:val="22"/>
          <w:w w:val="105"/>
        </w:rPr>
        <w:t xml:space="preserve"> </w:t>
      </w:r>
      <w:r>
        <w:rPr>
          <w:w w:val="105"/>
        </w:rPr>
        <w:t>de</w:t>
      </w:r>
      <w:r>
        <w:rPr>
          <w:spacing w:val="23"/>
          <w:w w:val="105"/>
        </w:rPr>
        <w:t xml:space="preserve"> </w:t>
      </w:r>
      <w:proofErr w:type="spellStart"/>
      <w:r>
        <w:rPr>
          <w:w w:val="105"/>
        </w:rPr>
        <w:t>Cobertura</w:t>
      </w:r>
      <w:proofErr w:type="spellEnd"/>
      <w:r>
        <w:rPr>
          <w:spacing w:val="23"/>
          <w:w w:val="105"/>
        </w:rPr>
        <w:t xml:space="preserve"> </w:t>
      </w:r>
      <w:r>
        <w:rPr>
          <w:w w:val="105"/>
        </w:rPr>
        <w:t>de</w:t>
      </w:r>
      <w:r>
        <w:rPr>
          <w:spacing w:val="22"/>
          <w:w w:val="105"/>
        </w:rPr>
        <w:t xml:space="preserve"> </w:t>
      </w:r>
      <w:r>
        <w:rPr>
          <w:spacing w:val="-2"/>
          <w:w w:val="105"/>
        </w:rPr>
        <w:t>Seguro</w:t>
      </w:r>
    </w:p>
    <w:p w14:paraId="450EA2D7" w14:textId="77777777" w:rsidR="007C366B" w:rsidRDefault="007C366B">
      <w:pPr>
        <w:pStyle w:val="BodyText"/>
        <w:spacing w:before="10"/>
        <w:rPr>
          <w:sz w:val="23"/>
        </w:rPr>
      </w:pPr>
    </w:p>
    <w:p w14:paraId="3AB6A99D" w14:textId="77777777" w:rsidR="007C366B" w:rsidRDefault="00771AB2">
      <w:pPr>
        <w:pStyle w:val="BodyText"/>
        <w:spacing w:before="1" w:line="271" w:lineRule="auto"/>
        <w:ind w:left="110" w:right="387"/>
      </w:pPr>
      <w:r>
        <w:rPr>
          <w:w w:val="110"/>
        </w:rPr>
        <w:t>CERTIFICADO DE COBERTURA DE SEGURO DE LA RESPONSABILIDAD CIVIL A QUE SE REFIERE</w:t>
      </w:r>
      <w:r>
        <w:rPr>
          <w:spacing w:val="80"/>
          <w:w w:val="110"/>
        </w:rPr>
        <w:t xml:space="preserve"> </w:t>
      </w:r>
      <w:r>
        <w:rPr>
          <w:w w:val="110"/>
        </w:rPr>
        <w:t>EL ARTICULO 5 DEL ANEXO 6 AL CONVENIO ENTRE EL REINO DE ESPAÑA Y LOS ESTADOS</w:t>
      </w:r>
      <w:r>
        <w:rPr>
          <w:spacing w:val="80"/>
          <w:w w:val="110"/>
        </w:rPr>
        <w:t xml:space="preserve"> </w:t>
      </w:r>
      <w:r>
        <w:rPr>
          <w:w w:val="110"/>
        </w:rPr>
        <w:t>UNIDOS DE AMERICA SOBRE COOPERACION PARA LA DEFENSA.</w:t>
      </w:r>
    </w:p>
    <w:p w14:paraId="3DD355C9" w14:textId="77777777" w:rsidR="007C366B" w:rsidRDefault="007C366B">
      <w:pPr>
        <w:pStyle w:val="BodyText"/>
        <w:spacing w:before="1"/>
        <w:rPr>
          <w:sz w:val="21"/>
        </w:rPr>
      </w:pPr>
    </w:p>
    <w:p w14:paraId="75AF4F8A" w14:textId="77777777" w:rsidR="007C366B" w:rsidRDefault="00771AB2">
      <w:pPr>
        <w:pStyle w:val="BodyText"/>
        <w:tabs>
          <w:tab w:val="left" w:pos="6506"/>
          <w:tab w:val="left" w:pos="8493"/>
        </w:tabs>
        <w:spacing w:line="271" w:lineRule="auto"/>
        <w:ind w:left="110" w:right="1347"/>
      </w:pPr>
      <w:r>
        <w:rPr>
          <w:w w:val="110"/>
        </w:rPr>
        <w:t xml:space="preserve">La </w:t>
      </w:r>
      <w:proofErr w:type="spellStart"/>
      <w:r>
        <w:rPr>
          <w:w w:val="110"/>
        </w:rPr>
        <w:t>Compañia</w:t>
      </w:r>
      <w:proofErr w:type="spellEnd"/>
      <w:r>
        <w:rPr>
          <w:w w:val="110"/>
        </w:rPr>
        <w:t xml:space="preserve"> de </w:t>
      </w:r>
      <w:proofErr w:type="spellStart"/>
      <w:r>
        <w:rPr>
          <w:w w:val="110"/>
        </w:rPr>
        <w:t>Seguros</w:t>
      </w:r>
      <w:proofErr w:type="spellEnd"/>
      <w:r>
        <w:rPr>
          <w:w w:val="110"/>
        </w:rPr>
        <w:t xml:space="preserve"> </w:t>
      </w:r>
      <w:r>
        <w:rPr>
          <w:u w:val="single"/>
        </w:rPr>
        <w:tab/>
      </w:r>
      <w:r>
        <w:rPr>
          <w:w w:val="110"/>
        </w:rPr>
        <w:t xml:space="preserve">con </w:t>
      </w:r>
      <w:proofErr w:type="spellStart"/>
      <w:r>
        <w:rPr>
          <w:w w:val="110"/>
        </w:rPr>
        <w:t>domicilio</w:t>
      </w:r>
      <w:proofErr w:type="spellEnd"/>
      <w:r>
        <w:rPr>
          <w:w w:val="110"/>
        </w:rPr>
        <w:t xml:space="preserve"> social </w:t>
      </w:r>
      <w:proofErr w:type="spellStart"/>
      <w:r>
        <w:rPr>
          <w:w w:val="110"/>
        </w:rPr>
        <w:t>en</w:t>
      </w:r>
      <w:proofErr w:type="spellEnd"/>
      <w:r>
        <w:rPr>
          <w:w w:val="110"/>
        </w:rPr>
        <w:t xml:space="preserve"> la Calle/</w:t>
      </w:r>
      <w:proofErr w:type="gramStart"/>
      <w:r>
        <w:rPr>
          <w:w w:val="110"/>
        </w:rPr>
        <w:t>Avda./</w:t>
      </w:r>
      <w:proofErr w:type="gramEnd"/>
      <w:r>
        <w:rPr>
          <w:w w:val="110"/>
        </w:rPr>
        <w:t xml:space="preserve">Pla. </w:t>
      </w:r>
      <w:r>
        <w:rPr>
          <w:u w:val="single"/>
        </w:rPr>
        <w:tab/>
      </w:r>
      <w:r>
        <w:rPr>
          <w:u w:val="single"/>
        </w:rPr>
        <w:tab/>
      </w:r>
      <w:r>
        <w:rPr>
          <w:w w:val="110"/>
        </w:rPr>
        <w:t>,</w:t>
      </w:r>
      <w:r>
        <w:rPr>
          <w:spacing w:val="22"/>
          <w:w w:val="110"/>
        </w:rPr>
        <w:t xml:space="preserve"> </w:t>
      </w:r>
      <w:proofErr w:type="spellStart"/>
      <w:r>
        <w:rPr>
          <w:spacing w:val="-2"/>
          <w:w w:val="110"/>
        </w:rPr>
        <w:t>Tlfo</w:t>
      </w:r>
      <w:proofErr w:type="spellEnd"/>
      <w:r>
        <w:rPr>
          <w:spacing w:val="-2"/>
          <w:w w:val="110"/>
        </w:rPr>
        <w:t>.:</w:t>
      </w:r>
    </w:p>
    <w:p w14:paraId="3FCBEDBF" w14:textId="77777777" w:rsidR="007C366B" w:rsidRDefault="00771AB2">
      <w:pPr>
        <w:pStyle w:val="BodyText"/>
        <w:tabs>
          <w:tab w:val="left" w:pos="1850"/>
        </w:tabs>
        <w:spacing w:before="1"/>
        <w:ind w:left="110"/>
      </w:pPr>
      <w:r>
        <w:rPr>
          <w:u w:val="single"/>
        </w:rPr>
        <w:tab/>
      </w:r>
      <w:r>
        <w:t>,</w:t>
      </w:r>
      <w:r>
        <w:rPr>
          <w:spacing w:val="56"/>
        </w:rPr>
        <w:t xml:space="preserve"> </w:t>
      </w:r>
      <w:r>
        <w:t>de</w:t>
      </w:r>
      <w:r>
        <w:rPr>
          <w:spacing w:val="57"/>
        </w:rPr>
        <w:t xml:space="preserve"> </w:t>
      </w:r>
      <w:proofErr w:type="spellStart"/>
      <w:r>
        <w:t>nacionalidad</w:t>
      </w:r>
      <w:proofErr w:type="spellEnd"/>
      <w:r>
        <w:rPr>
          <w:spacing w:val="57"/>
        </w:rPr>
        <w:t xml:space="preserve"> </w:t>
      </w:r>
      <w:proofErr w:type="spellStart"/>
      <w:r>
        <w:t>española</w:t>
      </w:r>
      <w:proofErr w:type="spellEnd"/>
      <w:r>
        <w:t>/</w:t>
      </w:r>
      <w:proofErr w:type="spellStart"/>
      <w:r>
        <w:t>norteamericana</w:t>
      </w:r>
      <w:proofErr w:type="spellEnd"/>
      <w:r>
        <w:t>,</w:t>
      </w:r>
      <w:r>
        <w:rPr>
          <w:spacing w:val="57"/>
        </w:rPr>
        <w:t xml:space="preserve"> </w:t>
      </w:r>
      <w:proofErr w:type="spellStart"/>
      <w:r>
        <w:t>inscrita</w:t>
      </w:r>
      <w:proofErr w:type="spellEnd"/>
      <w:r>
        <w:rPr>
          <w:spacing w:val="57"/>
        </w:rPr>
        <w:t xml:space="preserve"> </w:t>
      </w:r>
      <w:proofErr w:type="spellStart"/>
      <w:r>
        <w:t>en</w:t>
      </w:r>
      <w:proofErr w:type="spellEnd"/>
      <w:r>
        <w:rPr>
          <w:spacing w:val="57"/>
        </w:rPr>
        <w:t xml:space="preserve"> </w:t>
      </w:r>
      <w:proofErr w:type="spellStart"/>
      <w:r>
        <w:t>el</w:t>
      </w:r>
      <w:proofErr w:type="spellEnd"/>
      <w:r>
        <w:rPr>
          <w:spacing w:val="57"/>
        </w:rPr>
        <w:t xml:space="preserve"> </w:t>
      </w:r>
      <w:proofErr w:type="spellStart"/>
      <w:r>
        <w:t>Registro</w:t>
      </w:r>
      <w:proofErr w:type="spellEnd"/>
      <w:r>
        <w:rPr>
          <w:spacing w:val="57"/>
        </w:rPr>
        <w:t xml:space="preserve"> </w:t>
      </w:r>
      <w:proofErr w:type="spellStart"/>
      <w:r>
        <w:rPr>
          <w:spacing w:val="-2"/>
        </w:rPr>
        <w:t>Mercantil</w:t>
      </w:r>
      <w:proofErr w:type="spellEnd"/>
    </w:p>
    <w:p w14:paraId="43FEE263" w14:textId="77777777" w:rsidR="007C366B" w:rsidRDefault="00771AB2">
      <w:pPr>
        <w:pStyle w:val="BodyText"/>
        <w:tabs>
          <w:tab w:val="left" w:pos="3324"/>
          <w:tab w:val="left" w:pos="5743"/>
          <w:tab w:val="left" w:pos="7543"/>
          <w:tab w:val="left" w:pos="9159"/>
        </w:tabs>
        <w:spacing w:before="34"/>
        <w:ind w:left="110"/>
      </w:pPr>
      <w:r>
        <w:rPr>
          <w:spacing w:val="-5"/>
          <w:w w:val="120"/>
        </w:rPr>
        <w:t>de</w:t>
      </w:r>
      <w:r>
        <w:rPr>
          <w:u w:val="single"/>
        </w:rPr>
        <w:tab/>
      </w:r>
      <w:r>
        <w:rPr>
          <w:w w:val="120"/>
        </w:rPr>
        <w:t xml:space="preserve">, </w:t>
      </w:r>
      <w:proofErr w:type="spellStart"/>
      <w:r>
        <w:rPr>
          <w:w w:val="120"/>
        </w:rPr>
        <w:t>fecha</w:t>
      </w:r>
      <w:proofErr w:type="spellEnd"/>
      <w:r>
        <w:rPr>
          <w:w w:val="120"/>
        </w:rPr>
        <w:t xml:space="preserve"> </w:t>
      </w:r>
      <w:r>
        <w:rPr>
          <w:u w:val="single"/>
        </w:rPr>
        <w:tab/>
      </w:r>
      <w:r>
        <w:rPr>
          <w:w w:val="120"/>
        </w:rPr>
        <w:t xml:space="preserve">, </w:t>
      </w:r>
      <w:proofErr w:type="spellStart"/>
      <w:r>
        <w:rPr>
          <w:w w:val="120"/>
        </w:rPr>
        <w:t>Número</w:t>
      </w:r>
      <w:proofErr w:type="spellEnd"/>
      <w:r>
        <w:rPr>
          <w:w w:val="120"/>
        </w:rPr>
        <w:t xml:space="preserve"> </w:t>
      </w:r>
      <w:r>
        <w:rPr>
          <w:u w:val="single"/>
        </w:rPr>
        <w:tab/>
      </w:r>
      <w:r>
        <w:rPr>
          <w:w w:val="120"/>
        </w:rPr>
        <w:t xml:space="preserve">, Libro </w:t>
      </w:r>
      <w:r>
        <w:rPr>
          <w:u w:val="single"/>
        </w:rPr>
        <w:tab/>
      </w:r>
      <w:r>
        <w:rPr>
          <w:w w:val="120"/>
        </w:rPr>
        <w:t>,</w:t>
      </w:r>
      <w:r>
        <w:rPr>
          <w:spacing w:val="12"/>
          <w:w w:val="120"/>
        </w:rPr>
        <w:t xml:space="preserve"> </w:t>
      </w:r>
      <w:proofErr w:type="spellStart"/>
      <w:r>
        <w:rPr>
          <w:spacing w:val="-2"/>
          <w:w w:val="120"/>
        </w:rPr>
        <w:t>Sección</w:t>
      </w:r>
      <w:proofErr w:type="spellEnd"/>
    </w:p>
    <w:p w14:paraId="110EFFFB" w14:textId="77777777" w:rsidR="007C366B" w:rsidRDefault="00771AB2">
      <w:pPr>
        <w:pStyle w:val="BodyText"/>
        <w:tabs>
          <w:tab w:val="left" w:pos="704"/>
          <w:tab w:val="left" w:pos="2144"/>
          <w:tab w:val="left" w:pos="3466"/>
        </w:tabs>
        <w:spacing w:before="34"/>
        <w:ind w:left="110"/>
      </w:pPr>
      <w:r>
        <w:rPr>
          <w:u w:val="single"/>
        </w:rPr>
        <w:tab/>
      </w:r>
      <w:r>
        <w:rPr>
          <w:w w:val="120"/>
        </w:rPr>
        <w:t xml:space="preserve">, </w:t>
      </w:r>
      <w:proofErr w:type="spellStart"/>
      <w:r>
        <w:rPr>
          <w:w w:val="120"/>
        </w:rPr>
        <w:t>Tomo</w:t>
      </w:r>
      <w:proofErr w:type="spellEnd"/>
      <w:r>
        <w:rPr>
          <w:w w:val="120"/>
        </w:rPr>
        <w:t xml:space="preserve"> </w:t>
      </w:r>
      <w:r>
        <w:rPr>
          <w:u w:val="single"/>
        </w:rPr>
        <w:tab/>
      </w:r>
      <w:r>
        <w:rPr>
          <w:w w:val="120"/>
        </w:rPr>
        <w:t>,</w:t>
      </w:r>
      <w:r>
        <w:rPr>
          <w:spacing w:val="12"/>
          <w:w w:val="120"/>
        </w:rPr>
        <w:t xml:space="preserve"> </w:t>
      </w:r>
      <w:r>
        <w:rPr>
          <w:spacing w:val="-2"/>
          <w:w w:val="120"/>
        </w:rPr>
        <w:t>Folio</w:t>
      </w:r>
      <w:r>
        <w:rPr>
          <w:u w:val="single"/>
        </w:rPr>
        <w:tab/>
      </w:r>
      <w:r>
        <w:rPr>
          <w:spacing w:val="-10"/>
          <w:w w:val="120"/>
        </w:rPr>
        <w:t>.</w:t>
      </w:r>
    </w:p>
    <w:p w14:paraId="1A81F0B1" w14:textId="77777777" w:rsidR="007C366B" w:rsidRDefault="007C366B">
      <w:pPr>
        <w:pStyle w:val="BodyText"/>
        <w:spacing w:before="9"/>
        <w:rPr>
          <w:sz w:val="15"/>
        </w:rPr>
      </w:pPr>
    </w:p>
    <w:p w14:paraId="17A5A576" w14:textId="77777777" w:rsidR="007C366B" w:rsidRDefault="00771AB2">
      <w:pPr>
        <w:pStyle w:val="BodyText"/>
        <w:spacing w:before="96"/>
        <w:ind w:left="110"/>
      </w:pPr>
      <w:r>
        <w:rPr>
          <w:spacing w:val="-2"/>
          <w:w w:val="110"/>
        </w:rPr>
        <w:t>CERTIFICA:</w:t>
      </w:r>
    </w:p>
    <w:p w14:paraId="717AAFBA" w14:textId="77777777" w:rsidR="007C366B" w:rsidRDefault="007C366B">
      <w:pPr>
        <w:pStyle w:val="BodyText"/>
        <w:spacing w:before="10"/>
        <w:rPr>
          <w:sz w:val="23"/>
        </w:rPr>
      </w:pPr>
    </w:p>
    <w:p w14:paraId="2D2D54DF" w14:textId="77777777" w:rsidR="007C366B" w:rsidRDefault="00771AB2">
      <w:pPr>
        <w:pStyle w:val="BodyText"/>
        <w:tabs>
          <w:tab w:val="left" w:pos="876"/>
          <w:tab w:val="left" w:pos="5905"/>
          <w:tab w:val="left" w:pos="8028"/>
          <w:tab w:val="left" w:pos="10158"/>
        </w:tabs>
        <w:spacing w:before="1" w:line="271" w:lineRule="auto"/>
        <w:ind w:left="110" w:right="262"/>
      </w:pPr>
      <w:r>
        <w:rPr>
          <w:w w:val="110"/>
        </w:rPr>
        <w:t xml:space="preserve">Que </w:t>
      </w:r>
      <w:r>
        <w:rPr>
          <w:u w:val="double"/>
        </w:rPr>
        <w:tab/>
      </w:r>
      <w:r>
        <w:rPr>
          <w:w w:val="110"/>
          <w:u w:val="double"/>
        </w:rPr>
        <w:t>(</w:t>
      </w:r>
      <w:proofErr w:type="spellStart"/>
      <w:r>
        <w:rPr>
          <w:w w:val="110"/>
          <w:u w:val="double"/>
        </w:rPr>
        <w:t>nombre</w:t>
      </w:r>
      <w:proofErr w:type="spellEnd"/>
      <w:r>
        <w:rPr>
          <w:w w:val="110"/>
          <w:u w:val="double"/>
        </w:rPr>
        <w:t xml:space="preserve"> del </w:t>
      </w:r>
      <w:proofErr w:type="spellStart"/>
      <w:r>
        <w:rPr>
          <w:w w:val="110"/>
          <w:u w:val="double"/>
        </w:rPr>
        <w:t>individuo</w:t>
      </w:r>
      <w:proofErr w:type="spellEnd"/>
      <w:r>
        <w:rPr>
          <w:w w:val="110"/>
          <w:u w:val="double"/>
        </w:rPr>
        <w:t xml:space="preserve"> o la </w:t>
      </w:r>
      <w:proofErr w:type="spellStart"/>
      <w:r>
        <w:rPr>
          <w:w w:val="110"/>
          <w:u w:val="double"/>
        </w:rPr>
        <w:t>empresa</w:t>
      </w:r>
      <w:proofErr w:type="spellEnd"/>
      <w:r>
        <w:rPr>
          <w:w w:val="110"/>
          <w:u w:val="double"/>
        </w:rPr>
        <w:t>)</w:t>
      </w:r>
      <w:r>
        <w:rPr>
          <w:u w:val="double"/>
        </w:rPr>
        <w:tab/>
      </w:r>
      <w:r>
        <w:rPr>
          <w:w w:val="110"/>
          <w:u w:val="double"/>
        </w:rPr>
        <w:t>,</w:t>
      </w:r>
      <w:r>
        <w:rPr>
          <w:w w:val="110"/>
        </w:rPr>
        <w:t xml:space="preserve"> de </w:t>
      </w:r>
      <w:proofErr w:type="spellStart"/>
      <w:r>
        <w:rPr>
          <w:w w:val="110"/>
        </w:rPr>
        <w:t>nacionalidad</w:t>
      </w:r>
      <w:proofErr w:type="spellEnd"/>
      <w:r>
        <w:rPr>
          <w:w w:val="110"/>
        </w:rPr>
        <w:t xml:space="preserve"> </w:t>
      </w:r>
      <w:r>
        <w:rPr>
          <w:u w:val="single"/>
        </w:rPr>
        <w:tab/>
      </w:r>
      <w:r>
        <w:rPr>
          <w:u w:val="single"/>
        </w:rPr>
        <w:tab/>
      </w:r>
      <w:r>
        <w:rPr>
          <w:spacing w:val="-10"/>
          <w:w w:val="110"/>
        </w:rPr>
        <w:t xml:space="preserve">, </w:t>
      </w:r>
      <w:proofErr w:type="spellStart"/>
      <w:r>
        <w:rPr>
          <w:w w:val="110"/>
        </w:rPr>
        <w:t>tiene</w:t>
      </w:r>
      <w:proofErr w:type="spellEnd"/>
      <w:r>
        <w:rPr>
          <w:w w:val="110"/>
        </w:rPr>
        <w:t xml:space="preserve"> </w:t>
      </w:r>
      <w:proofErr w:type="spellStart"/>
      <w:r>
        <w:rPr>
          <w:w w:val="110"/>
        </w:rPr>
        <w:t>suscrita</w:t>
      </w:r>
      <w:proofErr w:type="spellEnd"/>
      <w:r>
        <w:rPr>
          <w:w w:val="110"/>
        </w:rPr>
        <w:t xml:space="preserve"> con </w:t>
      </w:r>
      <w:proofErr w:type="spellStart"/>
      <w:r>
        <w:rPr>
          <w:w w:val="110"/>
        </w:rPr>
        <w:t>esta</w:t>
      </w:r>
      <w:proofErr w:type="spellEnd"/>
      <w:r>
        <w:rPr>
          <w:w w:val="110"/>
        </w:rPr>
        <w:t xml:space="preserve"> </w:t>
      </w:r>
      <w:proofErr w:type="spellStart"/>
      <w:r>
        <w:rPr>
          <w:w w:val="110"/>
        </w:rPr>
        <w:t>Compañia</w:t>
      </w:r>
      <w:proofErr w:type="spellEnd"/>
      <w:r>
        <w:rPr>
          <w:w w:val="110"/>
        </w:rPr>
        <w:t xml:space="preserve"> la </w:t>
      </w:r>
      <w:proofErr w:type="spellStart"/>
      <w:r>
        <w:rPr>
          <w:w w:val="110"/>
        </w:rPr>
        <w:t>Póliza</w:t>
      </w:r>
      <w:proofErr w:type="spellEnd"/>
      <w:r>
        <w:rPr>
          <w:w w:val="110"/>
        </w:rPr>
        <w:t xml:space="preserve"> </w:t>
      </w:r>
      <w:proofErr w:type="spellStart"/>
      <w:r>
        <w:rPr>
          <w:w w:val="110"/>
        </w:rPr>
        <w:t>número</w:t>
      </w:r>
      <w:proofErr w:type="spellEnd"/>
      <w:r>
        <w:rPr>
          <w:w w:val="110"/>
        </w:rPr>
        <w:t xml:space="preserve"> </w:t>
      </w:r>
      <w:r>
        <w:rPr>
          <w:u w:val="single"/>
        </w:rPr>
        <w:tab/>
      </w:r>
      <w:r>
        <w:rPr>
          <w:u w:val="single"/>
        </w:rPr>
        <w:tab/>
      </w:r>
      <w:r>
        <w:rPr>
          <w:w w:val="110"/>
        </w:rPr>
        <w:t xml:space="preserve">, de </w:t>
      </w:r>
      <w:proofErr w:type="spellStart"/>
      <w:r>
        <w:rPr>
          <w:w w:val="110"/>
        </w:rPr>
        <w:t>responsabilidad</w:t>
      </w:r>
      <w:proofErr w:type="spellEnd"/>
      <w:r>
        <w:rPr>
          <w:w w:val="110"/>
        </w:rPr>
        <w:t xml:space="preserve"> </w:t>
      </w:r>
      <w:r>
        <w:rPr>
          <w:spacing w:val="-2"/>
          <w:w w:val="110"/>
        </w:rPr>
        <w:t>civil</w:t>
      </w:r>
      <w:r>
        <w:rPr>
          <w:spacing w:val="-5"/>
          <w:w w:val="110"/>
        </w:rPr>
        <w:t xml:space="preserve"> </w:t>
      </w:r>
      <w:r>
        <w:rPr>
          <w:spacing w:val="-2"/>
          <w:w w:val="110"/>
        </w:rPr>
        <w:t>contra</w:t>
      </w:r>
      <w:r>
        <w:rPr>
          <w:spacing w:val="-5"/>
          <w:w w:val="110"/>
        </w:rPr>
        <w:t xml:space="preserve"> </w:t>
      </w:r>
      <w:proofErr w:type="spellStart"/>
      <w:r>
        <w:rPr>
          <w:spacing w:val="-2"/>
          <w:w w:val="110"/>
        </w:rPr>
        <w:t>daños</w:t>
      </w:r>
      <w:proofErr w:type="spellEnd"/>
      <w:r>
        <w:rPr>
          <w:spacing w:val="-5"/>
          <w:w w:val="110"/>
        </w:rPr>
        <w:t xml:space="preserve"> </w:t>
      </w:r>
      <w:r>
        <w:rPr>
          <w:spacing w:val="-2"/>
          <w:w w:val="110"/>
        </w:rPr>
        <w:t>a</w:t>
      </w:r>
      <w:r>
        <w:rPr>
          <w:spacing w:val="-5"/>
          <w:w w:val="110"/>
        </w:rPr>
        <w:t xml:space="preserve"> </w:t>
      </w:r>
      <w:r>
        <w:rPr>
          <w:spacing w:val="-2"/>
          <w:w w:val="110"/>
        </w:rPr>
        <w:t>personas</w:t>
      </w:r>
      <w:r>
        <w:rPr>
          <w:spacing w:val="-5"/>
          <w:w w:val="110"/>
        </w:rPr>
        <w:t xml:space="preserve"> </w:t>
      </w:r>
      <w:r>
        <w:rPr>
          <w:spacing w:val="-2"/>
          <w:w w:val="110"/>
        </w:rPr>
        <w:t>y</w:t>
      </w:r>
      <w:r>
        <w:rPr>
          <w:spacing w:val="-5"/>
          <w:w w:val="110"/>
        </w:rPr>
        <w:t xml:space="preserve"> </w:t>
      </w:r>
      <w:proofErr w:type="spellStart"/>
      <w:r>
        <w:rPr>
          <w:spacing w:val="-2"/>
          <w:w w:val="110"/>
        </w:rPr>
        <w:t>cosas</w:t>
      </w:r>
      <w:proofErr w:type="spellEnd"/>
      <w:r>
        <w:rPr>
          <w:spacing w:val="-5"/>
          <w:w w:val="110"/>
        </w:rPr>
        <w:t xml:space="preserve"> </w:t>
      </w:r>
      <w:r>
        <w:rPr>
          <w:spacing w:val="-2"/>
          <w:w w:val="110"/>
        </w:rPr>
        <w:t>que</w:t>
      </w:r>
      <w:r>
        <w:rPr>
          <w:spacing w:val="-5"/>
          <w:w w:val="110"/>
        </w:rPr>
        <w:t xml:space="preserve"> </w:t>
      </w:r>
      <w:proofErr w:type="spellStart"/>
      <w:r>
        <w:rPr>
          <w:spacing w:val="-2"/>
          <w:w w:val="110"/>
        </w:rPr>
        <w:t>pudieran</w:t>
      </w:r>
      <w:proofErr w:type="spellEnd"/>
      <w:r>
        <w:rPr>
          <w:spacing w:val="-5"/>
          <w:w w:val="110"/>
        </w:rPr>
        <w:t xml:space="preserve"> </w:t>
      </w:r>
      <w:proofErr w:type="spellStart"/>
      <w:r>
        <w:rPr>
          <w:spacing w:val="-2"/>
          <w:w w:val="110"/>
        </w:rPr>
        <w:t>derivarse</w:t>
      </w:r>
      <w:proofErr w:type="spellEnd"/>
      <w:r>
        <w:rPr>
          <w:spacing w:val="-5"/>
          <w:w w:val="110"/>
        </w:rPr>
        <w:t xml:space="preserve"> </w:t>
      </w:r>
      <w:r>
        <w:rPr>
          <w:spacing w:val="-2"/>
          <w:w w:val="110"/>
        </w:rPr>
        <w:t>de</w:t>
      </w:r>
      <w:r>
        <w:rPr>
          <w:spacing w:val="-5"/>
          <w:w w:val="110"/>
        </w:rPr>
        <w:t xml:space="preserve"> </w:t>
      </w:r>
      <w:proofErr w:type="spellStart"/>
      <w:r>
        <w:rPr>
          <w:spacing w:val="-2"/>
          <w:w w:val="110"/>
        </w:rPr>
        <w:t>acciones</w:t>
      </w:r>
      <w:proofErr w:type="spellEnd"/>
      <w:r>
        <w:rPr>
          <w:spacing w:val="-5"/>
          <w:w w:val="110"/>
        </w:rPr>
        <w:t xml:space="preserve"> </w:t>
      </w:r>
      <w:r>
        <w:rPr>
          <w:spacing w:val="-2"/>
          <w:w w:val="110"/>
        </w:rPr>
        <w:t>u</w:t>
      </w:r>
      <w:r>
        <w:rPr>
          <w:spacing w:val="-5"/>
          <w:w w:val="110"/>
        </w:rPr>
        <w:t xml:space="preserve"> </w:t>
      </w:r>
      <w:proofErr w:type="spellStart"/>
      <w:r>
        <w:rPr>
          <w:spacing w:val="-2"/>
          <w:w w:val="110"/>
        </w:rPr>
        <w:t>omisiones</w:t>
      </w:r>
      <w:proofErr w:type="spellEnd"/>
      <w:r>
        <w:rPr>
          <w:spacing w:val="-5"/>
          <w:w w:val="110"/>
        </w:rPr>
        <w:t xml:space="preserve"> </w:t>
      </w:r>
      <w:proofErr w:type="spellStart"/>
      <w:r>
        <w:rPr>
          <w:spacing w:val="-2"/>
          <w:w w:val="110"/>
        </w:rPr>
        <w:t>realizadas</w:t>
      </w:r>
      <w:proofErr w:type="spellEnd"/>
      <w:r>
        <w:rPr>
          <w:spacing w:val="-5"/>
          <w:w w:val="110"/>
        </w:rPr>
        <w:t xml:space="preserve"> </w:t>
      </w:r>
      <w:proofErr w:type="spellStart"/>
      <w:r>
        <w:rPr>
          <w:spacing w:val="-2"/>
          <w:w w:val="110"/>
        </w:rPr>
        <w:t>por</w:t>
      </w:r>
      <w:proofErr w:type="spellEnd"/>
      <w:r>
        <w:rPr>
          <w:spacing w:val="-2"/>
          <w:w w:val="110"/>
        </w:rPr>
        <w:t xml:space="preserve"> </w:t>
      </w:r>
      <w:r>
        <w:rPr>
          <w:w w:val="110"/>
        </w:rPr>
        <w:t>sus</w:t>
      </w:r>
      <w:r>
        <w:rPr>
          <w:spacing w:val="-13"/>
          <w:w w:val="110"/>
        </w:rPr>
        <w:t xml:space="preserve"> </w:t>
      </w:r>
      <w:proofErr w:type="spellStart"/>
      <w:r>
        <w:rPr>
          <w:w w:val="110"/>
        </w:rPr>
        <w:t>empleados</w:t>
      </w:r>
      <w:proofErr w:type="spellEnd"/>
      <w:r>
        <w:rPr>
          <w:spacing w:val="-13"/>
          <w:w w:val="110"/>
        </w:rPr>
        <w:t xml:space="preserve"> </w:t>
      </w:r>
      <w:proofErr w:type="spellStart"/>
      <w:r>
        <w:rPr>
          <w:w w:val="110"/>
        </w:rPr>
        <w:t>en</w:t>
      </w:r>
      <w:proofErr w:type="spellEnd"/>
      <w:r>
        <w:rPr>
          <w:spacing w:val="-13"/>
          <w:w w:val="110"/>
        </w:rPr>
        <w:t xml:space="preserve"> </w:t>
      </w:r>
      <w:proofErr w:type="spellStart"/>
      <w:r>
        <w:rPr>
          <w:w w:val="110"/>
        </w:rPr>
        <w:t>el</w:t>
      </w:r>
      <w:proofErr w:type="spellEnd"/>
      <w:r>
        <w:rPr>
          <w:spacing w:val="-12"/>
          <w:w w:val="110"/>
        </w:rPr>
        <w:t xml:space="preserve"> </w:t>
      </w:r>
      <w:proofErr w:type="spellStart"/>
      <w:r>
        <w:rPr>
          <w:w w:val="110"/>
        </w:rPr>
        <w:t>desempeño</w:t>
      </w:r>
      <w:proofErr w:type="spellEnd"/>
      <w:r>
        <w:rPr>
          <w:spacing w:val="-13"/>
          <w:w w:val="110"/>
        </w:rPr>
        <w:t xml:space="preserve"> </w:t>
      </w:r>
      <w:r>
        <w:rPr>
          <w:w w:val="110"/>
        </w:rPr>
        <w:t>de</w:t>
      </w:r>
      <w:r>
        <w:rPr>
          <w:spacing w:val="-13"/>
          <w:w w:val="110"/>
        </w:rPr>
        <w:t xml:space="preserve"> </w:t>
      </w:r>
      <w:r>
        <w:rPr>
          <w:w w:val="110"/>
        </w:rPr>
        <w:t>sus</w:t>
      </w:r>
      <w:r>
        <w:rPr>
          <w:spacing w:val="-12"/>
          <w:w w:val="110"/>
        </w:rPr>
        <w:t xml:space="preserve"> </w:t>
      </w:r>
      <w:proofErr w:type="spellStart"/>
      <w:r>
        <w:rPr>
          <w:w w:val="110"/>
        </w:rPr>
        <w:t>funciones</w:t>
      </w:r>
      <w:proofErr w:type="spellEnd"/>
      <w:r>
        <w:rPr>
          <w:spacing w:val="-13"/>
          <w:w w:val="110"/>
        </w:rPr>
        <w:t xml:space="preserve"> </w:t>
      </w:r>
      <w:proofErr w:type="spellStart"/>
      <w:r>
        <w:rPr>
          <w:w w:val="110"/>
        </w:rPr>
        <w:t>oficiales</w:t>
      </w:r>
      <w:proofErr w:type="spellEnd"/>
      <w:r>
        <w:rPr>
          <w:w w:val="110"/>
        </w:rPr>
        <w:t>/</w:t>
      </w:r>
      <w:proofErr w:type="spellStart"/>
      <w:r>
        <w:rPr>
          <w:w w:val="110"/>
        </w:rPr>
        <w:t>actividades</w:t>
      </w:r>
      <w:proofErr w:type="spellEnd"/>
      <w:r>
        <w:rPr>
          <w:spacing w:val="-13"/>
          <w:w w:val="110"/>
        </w:rPr>
        <w:t xml:space="preserve"> </w:t>
      </w:r>
      <w:proofErr w:type="spellStart"/>
      <w:r>
        <w:rPr>
          <w:w w:val="110"/>
        </w:rPr>
        <w:t>profesionales</w:t>
      </w:r>
      <w:proofErr w:type="spellEnd"/>
      <w:r>
        <w:rPr>
          <w:spacing w:val="-13"/>
          <w:w w:val="110"/>
        </w:rPr>
        <w:t xml:space="preserve"> </w:t>
      </w:r>
      <w:proofErr w:type="spellStart"/>
      <w:r>
        <w:rPr>
          <w:w w:val="110"/>
        </w:rPr>
        <w:t>en</w:t>
      </w:r>
      <w:proofErr w:type="spellEnd"/>
      <w:r>
        <w:rPr>
          <w:spacing w:val="-12"/>
          <w:w w:val="110"/>
        </w:rPr>
        <w:t xml:space="preserve"> </w:t>
      </w:r>
      <w:r>
        <w:rPr>
          <w:w w:val="110"/>
        </w:rPr>
        <w:t>España</w:t>
      </w:r>
      <w:r>
        <w:rPr>
          <w:spacing w:val="-13"/>
          <w:w w:val="110"/>
        </w:rPr>
        <w:t xml:space="preserve"> </w:t>
      </w:r>
      <w:r>
        <w:rPr>
          <w:w w:val="110"/>
        </w:rPr>
        <w:t xml:space="preserve">con </w:t>
      </w:r>
      <w:proofErr w:type="spellStart"/>
      <w:r>
        <w:rPr>
          <w:w w:val="110"/>
        </w:rPr>
        <w:t>ocasión</w:t>
      </w:r>
      <w:proofErr w:type="spellEnd"/>
      <w:r>
        <w:rPr>
          <w:w w:val="110"/>
        </w:rPr>
        <w:t xml:space="preserve"> de </w:t>
      </w:r>
      <w:proofErr w:type="spellStart"/>
      <w:r>
        <w:rPr>
          <w:w w:val="110"/>
        </w:rPr>
        <w:t>su</w:t>
      </w:r>
      <w:proofErr w:type="spellEnd"/>
      <w:r>
        <w:rPr>
          <w:w w:val="110"/>
        </w:rPr>
        <w:t xml:space="preserve"> </w:t>
      </w:r>
      <w:proofErr w:type="spellStart"/>
      <w:r>
        <w:rPr>
          <w:w w:val="110"/>
        </w:rPr>
        <w:t>contracto</w:t>
      </w:r>
      <w:proofErr w:type="spellEnd"/>
      <w:r>
        <w:rPr>
          <w:w w:val="110"/>
        </w:rPr>
        <w:t xml:space="preserve"> con las </w:t>
      </w:r>
      <w:proofErr w:type="spellStart"/>
      <w:r>
        <w:rPr>
          <w:w w:val="110"/>
        </w:rPr>
        <w:t>Fuerzas</w:t>
      </w:r>
      <w:proofErr w:type="spellEnd"/>
      <w:r>
        <w:rPr>
          <w:w w:val="110"/>
        </w:rPr>
        <w:t xml:space="preserve"> de </w:t>
      </w:r>
      <w:proofErr w:type="spellStart"/>
      <w:r>
        <w:rPr>
          <w:w w:val="110"/>
        </w:rPr>
        <w:t>los</w:t>
      </w:r>
      <w:proofErr w:type="spellEnd"/>
      <w:r>
        <w:rPr>
          <w:w w:val="110"/>
        </w:rPr>
        <w:t xml:space="preserve"> EE.UU. y </w:t>
      </w:r>
      <w:proofErr w:type="gramStart"/>
      <w:r>
        <w:rPr>
          <w:w w:val="110"/>
        </w:rPr>
        <w:t>con</w:t>
      </w:r>
      <w:proofErr w:type="gramEnd"/>
      <w:r>
        <w:rPr>
          <w:w w:val="110"/>
        </w:rPr>
        <w:t xml:space="preserve"> la </w:t>
      </w:r>
      <w:proofErr w:type="spellStart"/>
      <w:r>
        <w:rPr>
          <w:w w:val="110"/>
        </w:rPr>
        <w:t>visita</w:t>
      </w:r>
      <w:proofErr w:type="spellEnd"/>
      <w:r>
        <w:rPr>
          <w:w w:val="110"/>
        </w:rPr>
        <w:t xml:space="preserve"> que </w:t>
      </w:r>
      <w:proofErr w:type="spellStart"/>
      <w:r>
        <w:rPr>
          <w:w w:val="110"/>
        </w:rPr>
        <w:t>en</w:t>
      </w:r>
      <w:proofErr w:type="spellEnd"/>
      <w:r>
        <w:rPr>
          <w:w w:val="110"/>
        </w:rPr>
        <w:t xml:space="preserve"> </w:t>
      </w:r>
      <w:proofErr w:type="spellStart"/>
      <w:r>
        <w:rPr>
          <w:w w:val="110"/>
        </w:rPr>
        <w:t>relación</w:t>
      </w:r>
      <w:proofErr w:type="spellEnd"/>
      <w:r>
        <w:rPr>
          <w:w w:val="110"/>
        </w:rPr>
        <w:t xml:space="preserve"> con </w:t>
      </w:r>
      <w:proofErr w:type="spellStart"/>
      <w:r>
        <w:rPr>
          <w:w w:val="110"/>
        </w:rPr>
        <w:t>dicho</w:t>
      </w:r>
      <w:proofErr w:type="spellEnd"/>
      <w:r>
        <w:rPr>
          <w:w w:val="110"/>
        </w:rPr>
        <w:t xml:space="preserve"> </w:t>
      </w:r>
      <w:proofErr w:type="spellStart"/>
      <w:r>
        <w:rPr>
          <w:w w:val="110"/>
        </w:rPr>
        <w:t>contrato</w:t>
      </w:r>
      <w:proofErr w:type="spellEnd"/>
      <w:r>
        <w:rPr>
          <w:spacing w:val="-1"/>
          <w:w w:val="110"/>
        </w:rPr>
        <w:t xml:space="preserve"> </w:t>
      </w:r>
      <w:proofErr w:type="spellStart"/>
      <w:r>
        <w:rPr>
          <w:w w:val="110"/>
        </w:rPr>
        <w:t>realicen</w:t>
      </w:r>
      <w:proofErr w:type="spellEnd"/>
      <w:r>
        <w:rPr>
          <w:spacing w:val="-1"/>
          <w:w w:val="110"/>
        </w:rPr>
        <w:t xml:space="preserve"> </w:t>
      </w:r>
      <w:r>
        <w:rPr>
          <w:w w:val="110"/>
        </w:rPr>
        <w:t>sus</w:t>
      </w:r>
      <w:r>
        <w:rPr>
          <w:spacing w:val="-1"/>
          <w:w w:val="110"/>
        </w:rPr>
        <w:t xml:space="preserve"> </w:t>
      </w:r>
      <w:proofErr w:type="spellStart"/>
      <w:r>
        <w:rPr>
          <w:w w:val="110"/>
        </w:rPr>
        <w:t>empleados</w:t>
      </w:r>
      <w:proofErr w:type="spellEnd"/>
      <w:r>
        <w:rPr>
          <w:spacing w:val="-1"/>
          <w:w w:val="110"/>
        </w:rPr>
        <w:t xml:space="preserve"> </w:t>
      </w:r>
      <w:r>
        <w:rPr>
          <w:w w:val="110"/>
        </w:rPr>
        <w:t>a</w:t>
      </w:r>
      <w:r>
        <w:rPr>
          <w:spacing w:val="-1"/>
          <w:w w:val="110"/>
        </w:rPr>
        <w:t xml:space="preserve"> </w:t>
      </w:r>
      <w:r>
        <w:rPr>
          <w:w w:val="110"/>
        </w:rPr>
        <w:t>España,</w:t>
      </w:r>
      <w:r>
        <w:rPr>
          <w:spacing w:val="-1"/>
          <w:w w:val="110"/>
        </w:rPr>
        <w:t xml:space="preserve"> </w:t>
      </w:r>
      <w:proofErr w:type="spellStart"/>
      <w:r>
        <w:rPr>
          <w:w w:val="110"/>
        </w:rPr>
        <w:t>según</w:t>
      </w:r>
      <w:proofErr w:type="spellEnd"/>
      <w:r>
        <w:rPr>
          <w:spacing w:val="-1"/>
          <w:w w:val="110"/>
        </w:rPr>
        <w:t xml:space="preserve"> </w:t>
      </w:r>
      <w:r>
        <w:rPr>
          <w:w w:val="110"/>
        </w:rPr>
        <w:t>las</w:t>
      </w:r>
      <w:r>
        <w:rPr>
          <w:spacing w:val="-1"/>
          <w:w w:val="110"/>
        </w:rPr>
        <w:t xml:space="preserve"> </w:t>
      </w:r>
      <w:proofErr w:type="spellStart"/>
      <w:r>
        <w:rPr>
          <w:w w:val="110"/>
        </w:rPr>
        <w:t>condiciones</w:t>
      </w:r>
      <w:proofErr w:type="spellEnd"/>
      <w:r>
        <w:rPr>
          <w:spacing w:val="-1"/>
          <w:w w:val="110"/>
        </w:rPr>
        <w:t xml:space="preserve"> </w:t>
      </w:r>
      <w:proofErr w:type="spellStart"/>
      <w:r>
        <w:rPr>
          <w:w w:val="110"/>
        </w:rPr>
        <w:t>generales</w:t>
      </w:r>
      <w:proofErr w:type="spellEnd"/>
      <w:r>
        <w:rPr>
          <w:spacing w:val="-1"/>
          <w:w w:val="110"/>
        </w:rPr>
        <w:t xml:space="preserve"> </w:t>
      </w:r>
      <w:proofErr w:type="spellStart"/>
      <w:r>
        <w:rPr>
          <w:w w:val="110"/>
        </w:rPr>
        <w:t>vigentes</w:t>
      </w:r>
      <w:proofErr w:type="spellEnd"/>
      <w:r>
        <w:rPr>
          <w:spacing w:val="-1"/>
          <w:w w:val="110"/>
        </w:rPr>
        <w:t xml:space="preserve"> </w:t>
      </w:r>
      <w:r>
        <w:rPr>
          <w:w w:val="110"/>
        </w:rPr>
        <w:t>para</w:t>
      </w:r>
      <w:r>
        <w:rPr>
          <w:spacing w:val="-1"/>
          <w:w w:val="110"/>
        </w:rPr>
        <w:t xml:space="preserve"> </w:t>
      </w:r>
      <w:proofErr w:type="spellStart"/>
      <w:r>
        <w:rPr>
          <w:w w:val="110"/>
        </w:rPr>
        <w:t>este</w:t>
      </w:r>
      <w:proofErr w:type="spellEnd"/>
      <w:r>
        <w:rPr>
          <w:spacing w:val="-1"/>
          <w:w w:val="110"/>
        </w:rPr>
        <w:t xml:space="preserve"> </w:t>
      </w:r>
      <w:proofErr w:type="spellStart"/>
      <w:r>
        <w:rPr>
          <w:w w:val="110"/>
        </w:rPr>
        <w:t>tipo</w:t>
      </w:r>
      <w:proofErr w:type="spellEnd"/>
      <w:r>
        <w:rPr>
          <w:w w:val="110"/>
        </w:rPr>
        <w:t xml:space="preserve"> de</w:t>
      </w:r>
      <w:r>
        <w:rPr>
          <w:spacing w:val="-2"/>
          <w:w w:val="110"/>
        </w:rPr>
        <w:t xml:space="preserve"> </w:t>
      </w:r>
      <w:proofErr w:type="spellStart"/>
      <w:r>
        <w:rPr>
          <w:w w:val="110"/>
        </w:rPr>
        <w:t>seguros</w:t>
      </w:r>
      <w:proofErr w:type="spellEnd"/>
      <w:r>
        <w:rPr>
          <w:spacing w:val="-2"/>
          <w:w w:val="110"/>
        </w:rPr>
        <w:t xml:space="preserve"> </w:t>
      </w:r>
      <w:r>
        <w:rPr>
          <w:w w:val="110"/>
        </w:rPr>
        <w:t>y</w:t>
      </w:r>
      <w:r>
        <w:rPr>
          <w:spacing w:val="-2"/>
          <w:w w:val="110"/>
        </w:rPr>
        <w:t xml:space="preserve"> </w:t>
      </w:r>
      <w:proofErr w:type="spellStart"/>
      <w:r>
        <w:rPr>
          <w:w w:val="110"/>
        </w:rPr>
        <w:t>además</w:t>
      </w:r>
      <w:proofErr w:type="spellEnd"/>
      <w:r>
        <w:rPr>
          <w:spacing w:val="-2"/>
          <w:w w:val="110"/>
        </w:rPr>
        <w:t xml:space="preserve"> </w:t>
      </w:r>
      <w:r>
        <w:rPr>
          <w:w w:val="110"/>
        </w:rPr>
        <w:t>las</w:t>
      </w:r>
      <w:r>
        <w:rPr>
          <w:spacing w:val="-2"/>
          <w:w w:val="110"/>
        </w:rPr>
        <w:t xml:space="preserve"> </w:t>
      </w:r>
      <w:proofErr w:type="spellStart"/>
      <w:r>
        <w:rPr>
          <w:w w:val="110"/>
        </w:rPr>
        <w:t>condiciones</w:t>
      </w:r>
      <w:proofErr w:type="spellEnd"/>
      <w:r>
        <w:rPr>
          <w:spacing w:val="-2"/>
          <w:w w:val="110"/>
        </w:rPr>
        <w:t xml:space="preserve"> </w:t>
      </w:r>
      <w:proofErr w:type="spellStart"/>
      <w:r>
        <w:rPr>
          <w:w w:val="110"/>
        </w:rPr>
        <w:t>especiales</w:t>
      </w:r>
      <w:proofErr w:type="spellEnd"/>
      <w:r>
        <w:rPr>
          <w:spacing w:val="-2"/>
          <w:w w:val="110"/>
        </w:rPr>
        <w:t xml:space="preserve"> </w:t>
      </w:r>
      <w:proofErr w:type="spellStart"/>
      <w:r>
        <w:rPr>
          <w:w w:val="110"/>
        </w:rPr>
        <w:t>elaboradas</w:t>
      </w:r>
      <w:proofErr w:type="spellEnd"/>
      <w:r>
        <w:rPr>
          <w:spacing w:val="-2"/>
          <w:w w:val="110"/>
        </w:rPr>
        <w:t xml:space="preserve"> </w:t>
      </w:r>
      <w:r>
        <w:rPr>
          <w:w w:val="110"/>
        </w:rPr>
        <w:t>a</w:t>
      </w:r>
      <w:r>
        <w:rPr>
          <w:spacing w:val="-2"/>
          <w:w w:val="110"/>
        </w:rPr>
        <w:t xml:space="preserve"> </w:t>
      </w:r>
      <w:proofErr w:type="spellStart"/>
      <w:r>
        <w:rPr>
          <w:w w:val="110"/>
        </w:rPr>
        <w:t>este</w:t>
      </w:r>
      <w:proofErr w:type="spellEnd"/>
      <w:r>
        <w:rPr>
          <w:spacing w:val="-2"/>
          <w:w w:val="110"/>
        </w:rPr>
        <w:t xml:space="preserve"> </w:t>
      </w:r>
      <w:r>
        <w:rPr>
          <w:w w:val="110"/>
        </w:rPr>
        <w:t>fin</w:t>
      </w:r>
      <w:r>
        <w:rPr>
          <w:spacing w:val="-2"/>
          <w:w w:val="110"/>
        </w:rPr>
        <w:t xml:space="preserve"> </w:t>
      </w:r>
      <w:proofErr w:type="spellStart"/>
      <w:r>
        <w:rPr>
          <w:w w:val="110"/>
        </w:rPr>
        <w:t>en</w:t>
      </w:r>
      <w:proofErr w:type="spellEnd"/>
      <w:r>
        <w:rPr>
          <w:spacing w:val="-2"/>
          <w:w w:val="110"/>
        </w:rPr>
        <w:t xml:space="preserve"> </w:t>
      </w:r>
      <w:proofErr w:type="spellStart"/>
      <w:r>
        <w:rPr>
          <w:w w:val="110"/>
        </w:rPr>
        <w:t>el</w:t>
      </w:r>
      <w:proofErr w:type="spellEnd"/>
      <w:r>
        <w:rPr>
          <w:spacing w:val="-2"/>
          <w:w w:val="110"/>
        </w:rPr>
        <w:t xml:space="preserve"> </w:t>
      </w:r>
      <w:proofErr w:type="spellStart"/>
      <w:r>
        <w:rPr>
          <w:w w:val="110"/>
        </w:rPr>
        <w:t>Comité</w:t>
      </w:r>
      <w:proofErr w:type="spellEnd"/>
      <w:r>
        <w:rPr>
          <w:spacing w:val="-2"/>
          <w:w w:val="110"/>
        </w:rPr>
        <w:t xml:space="preserve"> </w:t>
      </w:r>
      <w:r>
        <w:rPr>
          <w:w w:val="110"/>
        </w:rPr>
        <w:t>Permanente Hispano-Norteamericano;</w:t>
      </w:r>
      <w:r>
        <w:rPr>
          <w:spacing w:val="-8"/>
          <w:w w:val="110"/>
        </w:rPr>
        <w:t xml:space="preserve"> </w:t>
      </w:r>
      <w:proofErr w:type="spellStart"/>
      <w:r>
        <w:rPr>
          <w:w w:val="110"/>
        </w:rPr>
        <w:t>habiéndose</w:t>
      </w:r>
      <w:proofErr w:type="spellEnd"/>
      <w:r>
        <w:rPr>
          <w:spacing w:val="-8"/>
          <w:w w:val="110"/>
        </w:rPr>
        <w:t xml:space="preserve"> </w:t>
      </w:r>
      <w:proofErr w:type="spellStart"/>
      <w:r>
        <w:rPr>
          <w:w w:val="110"/>
        </w:rPr>
        <w:t>satisfecho</w:t>
      </w:r>
      <w:proofErr w:type="spellEnd"/>
      <w:r>
        <w:rPr>
          <w:spacing w:val="-8"/>
          <w:w w:val="110"/>
        </w:rPr>
        <w:t xml:space="preserve"> </w:t>
      </w:r>
      <w:r>
        <w:rPr>
          <w:w w:val="110"/>
        </w:rPr>
        <w:t>la</w:t>
      </w:r>
      <w:r>
        <w:rPr>
          <w:spacing w:val="-8"/>
          <w:w w:val="110"/>
        </w:rPr>
        <w:t xml:space="preserve"> </w:t>
      </w:r>
      <w:r>
        <w:rPr>
          <w:w w:val="110"/>
        </w:rPr>
        <w:t>prima</w:t>
      </w:r>
      <w:r>
        <w:rPr>
          <w:spacing w:val="-8"/>
          <w:w w:val="110"/>
        </w:rPr>
        <w:t xml:space="preserve"> </w:t>
      </w:r>
      <w:proofErr w:type="spellStart"/>
      <w:r>
        <w:rPr>
          <w:w w:val="110"/>
        </w:rPr>
        <w:t>según</w:t>
      </w:r>
      <w:proofErr w:type="spellEnd"/>
      <w:r>
        <w:rPr>
          <w:spacing w:val="-8"/>
          <w:w w:val="110"/>
        </w:rPr>
        <w:t xml:space="preserve"> </w:t>
      </w:r>
      <w:r>
        <w:rPr>
          <w:w w:val="110"/>
        </w:rPr>
        <w:t>las</w:t>
      </w:r>
      <w:r>
        <w:rPr>
          <w:spacing w:val="-8"/>
          <w:w w:val="110"/>
        </w:rPr>
        <w:t xml:space="preserve"> </w:t>
      </w:r>
      <w:proofErr w:type="spellStart"/>
      <w:r>
        <w:rPr>
          <w:w w:val="110"/>
        </w:rPr>
        <w:t>condiciones</w:t>
      </w:r>
      <w:proofErr w:type="spellEnd"/>
      <w:r>
        <w:rPr>
          <w:spacing w:val="-8"/>
          <w:w w:val="110"/>
        </w:rPr>
        <w:t xml:space="preserve"> </w:t>
      </w:r>
      <w:proofErr w:type="spellStart"/>
      <w:r>
        <w:rPr>
          <w:w w:val="110"/>
        </w:rPr>
        <w:t>pactadas</w:t>
      </w:r>
      <w:proofErr w:type="spellEnd"/>
      <w:r>
        <w:rPr>
          <w:w w:val="110"/>
        </w:rPr>
        <w:t>,</w:t>
      </w:r>
      <w:r>
        <w:rPr>
          <w:spacing w:val="-8"/>
          <w:w w:val="110"/>
        </w:rPr>
        <w:t xml:space="preserve"> </w:t>
      </w:r>
      <w:r>
        <w:rPr>
          <w:w w:val="110"/>
        </w:rPr>
        <w:t xml:space="preserve">y </w:t>
      </w:r>
      <w:proofErr w:type="spellStart"/>
      <w:r>
        <w:rPr>
          <w:w w:val="110"/>
        </w:rPr>
        <w:t>encontrándose</w:t>
      </w:r>
      <w:proofErr w:type="spellEnd"/>
      <w:r>
        <w:rPr>
          <w:w w:val="110"/>
        </w:rPr>
        <w:t xml:space="preserve"> </w:t>
      </w:r>
      <w:proofErr w:type="spellStart"/>
      <w:r>
        <w:rPr>
          <w:w w:val="110"/>
        </w:rPr>
        <w:t>dicha</w:t>
      </w:r>
      <w:proofErr w:type="spellEnd"/>
      <w:r>
        <w:rPr>
          <w:w w:val="110"/>
        </w:rPr>
        <w:t xml:space="preserve"> </w:t>
      </w:r>
      <w:proofErr w:type="spellStart"/>
      <w:r>
        <w:rPr>
          <w:w w:val="110"/>
        </w:rPr>
        <w:t>Póliza</w:t>
      </w:r>
      <w:proofErr w:type="spellEnd"/>
      <w:r>
        <w:rPr>
          <w:w w:val="110"/>
        </w:rPr>
        <w:t xml:space="preserve"> </w:t>
      </w:r>
      <w:proofErr w:type="spellStart"/>
      <w:r>
        <w:rPr>
          <w:w w:val="110"/>
        </w:rPr>
        <w:t>en</w:t>
      </w:r>
      <w:proofErr w:type="spellEnd"/>
      <w:r>
        <w:rPr>
          <w:w w:val="110"/>
        </w:rPr>
        <w:t xml:space="preserve"> vigor.</w:t>
      </w:r>
    </w:p>
    <w:p w14:paraId="56EE48EE" w14:textId="77777777" w:rsidR="007C366B" w:rsidRDefault="007C366B">
      <w:pPr>
        <w:pStyle w:val="BodyText"/>
        <w:spacing w:before="4"/>
        <w:rPr>
          <w:sz w:val="21"/>
        </w:rPr>
      </w:pPr>
    </w:p>
    <w:p w14:paraId="05740E1D" w14:textId="77777777" w:rsidR="007C366B" w:rsidRDefault="00771AB2">
      <w:pPr>
        <w:pStyle w:val="BodyText"/>
        <w:ind w:left="110"/>
      </w:pPr>
      <w:r>
        <w:rPr>
          <w:w w:val="105"/>
        </w:rPr>
        <w:t>La</w:t>
      </w:r>
      <w:r>
        <w:rPr>
          <w:spacing w:val="14"/>
          <w:w w:val="105"/>
        </w:rPr>
        <w:t xml:space="preserve"> </w:t>
      </w:r>
      <w:proofErr w:type="spellStart"/>
      <w:r>
        <w:rPr>
          <w:w w:val="105"/>
        </w:rPr>
        <w:t>Póliza</w:t>
      </w:r>
      <w:proofErr w:type="spellEnd"/>
      <w:r>
        <w:rPr>
          <w:spacing w:val="14"/>
          <w:w w:val="105"/>
        </w:rPr>
        <w:t xml:space="preserve"> </w:t>
      </w:r>
      <w:proofErr w:type="spellStart"/>
      <w:r>
        <w:rPr>
          <w:w w:val="105"/>
        </w:rPr>
        <w:t>establece</w:t>
      </w:r>
      <w:proofErr w:type="spellEnd"/>
      <w:r>
        <w:rPr>
          <w:spacing w:val="14"/>
          <w:w w:val="105"/>
        </w:rPr>
        <w:t xml:space="preserve"> </w:t>
      </w:r>
      <w:proofErr w:type="spellStart"/>
      <w:r>
        <w:rPr>
          <w:w w:val="105"/>
        </w:rPr>
        <w:t>como</w:t>
      </w:r>
      <w:proofErr w:type="spellEnd"/>
      <w:r>
        <w:rPr>
          <w:spacing w:val="15"/>
          <w:w w:val="105"/>
        </w:rPr>
        <w:t xml:space="preserve"> </w:t>
      </w:r>
      <w:proofErr w:type="spellStart"/>
      <w:r>
        <w:rPr>
          <w:w w:val="105"/>
        </w:rPr>
        <w:t>cobertura</w:t>
      </w:r>
      <w:proofErr w:type="spellEnd"/>
      <w:r>
        <w:rPr>
          <w:spacing w:val="14"/>
          <w:w w:val="105"/>
        </w:rPr>
        <w:t xml:space="preserve"> </w:t>
      </w:r>
      <w:r>
        <w:rPr>
          <w:w w:val="105"/>
        </w:rPr>
        <w:t>de</w:t>
      </w:r>
      <w:r>
        <w:rPr>
          <w:spacing w:val="14"/>
          <w:w w:val="105"/>
        </w:rPr>
        <w:t xml:space="preserve"> </w:t>
      </w:r>
      <w:proofErr w:type="spellStart"/>
      <w:r>
        <w:rPr>
          <w:w w:val="105"/>
        </w:rPr>
        <w:t>los</w:t>
      </w:r>
      <w:proofErr w:type="spellEnd"/>
      <w:r>
        <w:rPr>
          <w:spacing w:val="14"/>
          <w:w w:val="105"/>
        </w:rPr>
        <w:t xml:space="preserve"> </w:t>
      </w:r>
      <w:proofErr w:type="spellStart"/>
      <w:r>
        <w:rPr>
          <w:w w:val="105"/>
        </w:rPr>
        <w:t>riesgos</w:t>
      </w:r>
      <w:proofErr w:type="spellEnd"/>
      <w:r>
        <w:rPr>
          <w:spacing w:val="15"/>
          <w:w w:val="105"/>
        </w:rPr>
        <w:t xml:space="preserve"> </w:t>
      </w:r>
      <w:proofErr w:type="spellStart"/>
      <w:r>
        <w:rPr>
          <w:w w:val="105"/>
        </w:rPr>
        <w:t>mencionados</w:t>
      </w:r>
      <w:proofErr w:type="spellEnd"/>
      <w:r>
        <w:rPr>
          <w:spacing w:val="14"/>
          <w:w w:val="105"/>
        </w:rPr>
        <w:t xml:space="preserve"> </w:t>
      </w:r>
      <w:r>
        <w:rPr>
          <w:w w:val="105"/>
        </w:rPr>
        <w:t>las</w:t>
      </w:r>
      <w:r>
        <w:rPr>
          <w:spacing w:val="14"/>
          <w:w w:val="105"/>
        </w:rPr>
        <w:t xml:space="preserve"> </w:t>
      </w:r>
      <w:proofErr w:type="spellStart"/>
      <w:r>
        <w:rPr>
          <w:w w:val="105"/>
        </w:rPr>
        <w:t>siguientes</w:t>
      </w:r>
      <w:proofErr w:type="spellEnd"/>
      <w:r>
        <w:rPr>
          <w:spacing w:val="15"/>
          <w:w w:val="105"/>
        </w:rPr>
        <w:t xml:space="preserve"> </w:t>
      </w:r>
      <w:proofErr w:type="spellStart"/>
      <w:r>
        <w:rPr>
          <w:spacing w:val="-2"/>
          <w:w w:val="105"/>
        </w:rPr>
        <w:t>cuantías</w:t>
      </w:r>
      <w:proofErr w:type="spellEnd"/>
      <w:r>
        <w:rPr>
          <w:spacing w:val="-2"/>
          <w:w w:val="105"/>
        </w:rPr>
        <w:t>:</w:t>
      </w:r>
    </w:p>
    <w:p w14:paraId="2908EB2C" w14:textId="77777777" w:rsidR="007C366B" w:rsidRDefault="007C366B">
      <w:pPr>
        <w:pStyle w:val="BodyText"/>
        <w:spacing w:before="3"/>
        <w:rPr>
          <w:sz w:val="24"/>
        </w:rPr>
      </w:pPr>
    </w:p>
    <w:p w14:paraId="310D6C7C" w14:textId="77777777" w:rsidR="007C366B" w:rsidRDefault="00771AB2">
      <w:pPr>
        <w:pStyle w:val="BodyText"/>
        <w:ind w:left="110"/>
        <w:rPr>
          <w:rFonts w:ascii="Bookman Old Style"/>
          <w:b/>
        </w:rPr>
      </w:pPr>
      <w:r>
        <w:rPr>
          <w:rFonts w:ascii="Bookman Old Style"/>
          <w:b/>
          <w:u w:val="single"/>
        </w:rPr>
        <w:t>LIMITES</w:t>
      </w:r>
      <w:r>
        <w:rPr>
          <w:rFonts w:ascii="Bookman Old Style"/>
          <w:b/>
          <w:spacing w:val="-12"/>
          <w:u w:val="single"/>
        </w:rPr>
        <w:t xml:space="preserve"> </w:t>
      </w:r>
      <w:r>
        <w:rPr>
          <w:rFonts w:ascii="Bookman Old Style"/>
          <w:b/>
          <w:u w:val="single"/>
        </w:rPr>
        <w:t>DE</w:t>
      </w:r>
      <w:r>
        <w:rPr>
          <w:rFonts w:ascii="Bookman Old Style"/>
          <w:b/>
          <w:spacing w:val="-11"/>
          <w:u w:val="single"/>
        </w:rPr>
        <w:t xml:space="preserve"> </w:t>
      </w:r>
      <w:r>
        <w:rPr>
          <w:rFonts w:ascii="Bookman Old Style"/>
          <w:b/>
          <w:spacing w:val="-2"/>
          <w:u w:val="single"/>
        </w:rPr>
        <w:t>INDEMNIZACION:</w:t>
      </w:r>
    </w:p>
    <w:p w14:paraId="121FD38A" w14:textId="77777777" w:rsidR="007C366B" w:rsidRDefault="007C366B">
      <w:pPr>
        <w:pStyle w:val="BodyText"/>
        <w:spacing w:before="8"/>
        <w:rPr>
          <w:rFonts w:ascii="Bookman Old Style"/>
          <w:b/>
          <w:sz w:val="15"/>
        </w:rPr>
      </w:pPr>
    </w:p>
    <w:p w14:paraId="4FE770B5" w14:textId="77777777" w:rsidR="007C366B" w:rsidRDefault="00771AB2">
      <w:pPr>
        <w:pStyle w:val="ListParagraph"/>
        <w:numPr>
          <w:ilvl w:val="0"/>
          <w:numId w:val="4"/>
        </w:numPr>
        <w:tabs>
          <w:tab w:val="left" w:pos="239"/>
          <w:tab w:val="left" w:leader="hyphen" w:pos="3251"/>
        </w:tabs>
        <w:spacing w:before="95"/>
        <w:ind w:left="239" w:hanging="129"/>
      </w:pPr>
      <w:r>
        <w:rPr>
          <w:w w:val="105"/>
        </w:rPr>
        <w:t>Por</w:t>
      </w:r>
      <w:r>
        <w:rPr>
          <w:spacing w:val="6"/>
          <w:w w:val="105"/>
        </w:rPr>
        <w:t xml:space="preserve"> </w:t>
      </w:r>
      <w:proofErr w:type="spellStart"/>
      <w:r>
        <w:rPr>
          <w:spacing w:val="-2"/>
          <w:w w:val="105"/>
        </w:rPr>
        <w:t>siniestro</w:t>
      </w:r>
      <w:proofErr w:type="spellEnd"/>
      <w:r>
        <w:rPr>
          <w:spacing w:val="-2"/>
          <w:w w:val="105"/>
        </w:rPr>
        <w:t>:</w:t>
      </w:r>
      <w:r>
        <w:tab/>
      </w:r>
      <w:r>
        <w:rPr>
          <w:w w:val="105"/>
        </w:rPr>
        <w:t>--</w:t>
      </w:r>
      <w:r>
        <w:rPr>
          <w:spacing w:val="2"/>
          <w:w w:val="105"/>
        </w:rPr>
        <w:t xml:space="preserve"> </w:t>
      </w:r>
      <w:r>
        <w:rPr>
          <w:w w:val="105"/>
        </w:rPr>
        <w:t>601.012,10</w:t>
      </w:r>
      <w:r>
        <w:rPr>
          <w:spacing w:val="2"/>
          <w:w w:val="105"/>
        </w:rPr>
        <w:t xml:space="preserve"> </w:t>
      </w:r>
      <w:r>
        <w:rPr>
          <w:spacing w:val="-2"/>
          <w:w w:val="105"/>
        </w:rPr>
        <w:t>Euros</w:t>
      </w:r>
    </w:p>
    <w:p w14:paraId="1FE2DD96" w14:textId="77777777" w:rsidR="007C366B" w:rsidRDefault="007C366B">
      <w:pPr>
        <w:pStyle w:val="BodyText"/>
        <w:spacing w:before="10"/>
        <w:rPr>
          <w:sz w:val="23"/>
        </w:rPr>
      </w:pPr>
    </w:p>
    <w:p w14:paraId="4A43C773" w14:textId="77777777" w:rsidR="007C366B" w:rsidRDefault="00771AB2">
      <w:pPr>
        <w:pStyle w:val="BodyText"/>
        <w:spacing w:before="1"/>
        <w:ind w:left="110"/>
      </w:pPr>
      <w:r>
        <w:rPr>
          <w:w w:val="105"/>
        </w:rPr>
        <w:t>Con</w:t>
      </w:r>
      <w:r>
        <w:rPr>
          <w:spacing w:val="12"/>
          <w:w w:val="105"/>
        </w:rPr>
        <w:t xml:space="preserve"> </w:t>
      </w:r>
      <w:proofErr w:type="spellStart"/>
      <w:r>
        <w:rPr>
          <w:w w:val="105"/>
        </w:rPr>
        <w:t>los</w:t>
      </w:r>
      <w:proofErr w:type="spellEnd"/>
      <w:r>
        <w:rPr>
          <w:spacing w:val="12"/>
          <w:w w:val="105"/>
        </w:rPr>
        <w:t xml:space="preserve"> </w:t>
      </w:r>
      <w:proofErr w:type="spellStart"/>
      <w:r>
        <w:rPr>
          <w:w w:val="105"/>
        </w:rPr>
        <w:t>siguientes</w:t>
      </w:r>
      <w:proofErr w:type="spellEnd"/>
      <w:r>
        <w:rPr>
          <w:spacing w:val="12"/>
          <w:w w:val="105"/>
        </w:rPr>
        <w:t xml:space="preserve"> </w:t>
      </w:r>
      <w:proofErr w:type="spellStart"/>
      <w:r>
        <w:rPr>
          <w:w w:val="105"/>
        </w:rPr>
        <w:t>sublímites</w:t>
      </w:r>
      <w:proofErr w:type="spellEnd"/>
      <w:r>
        <w:rPr>
          <w:spacing w:val="12"/>
          <w:w w:val="105"/>
        </w:rPr>
        <w:t xml:space="preserve"> </w:t>
      </w:r>
      <w:proofErr w:type="spellStart"/>
      <w:r>
        <w:rPr>
          <w:w w:val="105"/>
        </w:rPr>
        <w:t>por</w:t>
      </w:r>
      <w:proofErr w:type="spellEnd"/>
      <w:r>
        <w:rPr>
          <w:spacing w:val="12"/>
          <w:w w:val="105"/>
        </w:rPr>
        <w:t xml:space="preserve"> </w:t>
      </w:r>
      <w:proofErr w:type="spellStart"/>
      <w:r>
        <w:rPr>
          <w:spacing w:val="-2"/>
          <w:w w:val="105"/>
        </w:rPr>
        <w:t>perjudicado</w:t>
      </w:r>
      <w:proofErr w:type="spellEnd"/>
      <w:r>
        <w:rPr>
          <w:spacing w:val="-2"/>
          <w:w w:val="105"/>
        </w:rPr>
        <w:t>:</w:t>
      </w:r>
    </w:p>
    <w:p w14:paraId="27357532" w14:textId="77777777" w:rsidR="007C366B" w:rsidRDefault="007C366B">
      <w:pPr>
        <w:pStyle w:val="BodyText"/>
        <w:spacing w:before="10"/>
        <w:rPr>
          <w:sz w:val="23"/>
        </w:rPr>
      </w:pPr>
    </w:p>
    <w:p w14:paraId="22719DA8" w14:textId="77777777" w:rsidR="007C366B" w:rsidRDefault="00771AB2">
      <w:pPr>
        <w:pStyle w:val="ListParagraph"/>
        <w:numPr>
          <w:ilvl w:val="0"/>
          <w:numId w:val="4"/>
        </w:numPr>
        <w:tabs>
          <w:tab w:val="left" w:pos="239"/>
          <w:tab w:val="left" w:leader="hyphen" w:pos="3456"/>
        </w:tabs>
        <w:ind w:left="239" w:hanging="129"/>
      </w:pPr>
      <w:r>
        <w:rPr>
          <w:w w:val="105"/>
        </w:rPr>
        <w:t>Por</w:t>
      </w:r>
      <w:r>
        <w:rPr>
          <w:spacing w:val="6"/>
          <w:w w:val="105"/>
        </w:rPr>
        <w:t xml:space="preserve"> </w:t>
      </w:r>
      <w:proofErr w:type="spellStart"/>
      <w:r>
        <w:rPr>
          <w:w w:val="105"/>
        </w:rPr>
        <w:t>daños</w:t>
      </w:r>
      <w:proofErr w:type="spellEnd"/>
      <w:r>
        <w:rPr>
          <w:spacing w:val="7"/>
          <w:w w:val="105"/>
        </w:rPr>
        <w:t xml:space="preserve"> </w:t>
      </w:r>
      <w:proofErr w:type="spellStart"/>
      <w:r>
        <w:rPr>
          <w:spacing w:val="-2"/>
          <w:w w:val="105"/>
        </w:rPr>
        <w:t>personales</w:t>
      </w:r>
      <w:proofErr w:type="spellEnd"/>
      <w:r>
        <w:rPr>
          <w:spacing w:val="-2"/>
          <w:w w:val="105"/>
        </w:rPr>
        <w:t>:</w:t>
      </w:r>
      <w:r>
        <w:tab/>
      </w:r>
      <w:r>
        <w:rPr>
          <w:w w:val="105"/>
        </w:rPr>
        <w:t>--</w:t>
      </w:r>
      <w:r>
        <w:rPr>
          <w:spacing w:val="2"/>
          <w:w w:val="105"/>
        </w:rPr>
        <w:t xml:space="preserve"> </w:t>
      </w:r>
      <w:r>
        <w:rPr>
          <w:w w:val="105"/>
        </w:rPr>
        <w:t>90.151,82</w:t>
      </w:r>
      <w:r>
        <w:rPr>
          <w:spacing w:val="2"/>
          <w:w w:val="105"/>
        </w:rPr>
        <w:t xml:space="preserve"> </w:t>
      </w:r>
      <w:r>
        <w:rPr>
          <w:spacing w:val="-2"/>
          <w:w w:val="105"/>
        </w:rPr>
        <w:t>Euros</w:t>
      </w:r>
    </w:p>
    <w:p w14:paraId="07F023C8" w14:textId="77777777" w:rsidR="007C366B" w:rsidRDefault="007C366B">
      <w:pPr>
        <w:pStyle w:val="BodyText"/>
        <w:spacing w:before="11"/>
        <w:rPr>
          <w:sz w:val="23"/>
        </w:rPr>
      </w:pPr>
    </w:p>
    <w:p w14:paraId="70A0B015" w14:textId="77777777" w:rsidR="007C366B" w:rsidRDefault="00771AB2">
      <w:pPr>
        <w:pStyle w:val="ListParagraph"/>
        <w:numPr>
          <w:ilvl w:val="0"/>
          <w:numId w:val="4"/>
        </w:numPr>
        <w:tabs>
          <w:tab w:val="left" w:pos="239"/>
          <w:tab w:val="left" w:leader="hyphen" w:pos="3430"/>
        </w:tabs>
        <w:ind w:left="239" w:hanging="129"/>
      </w:pPr>
      <w:r>
        <w:rPr>
          <w:w w:val="105"/>
        </w:rPr>
        <w:t>Por</w:t>
      </w:r>
      <w:r>
        <w:rPr>
          <w:spacing w:val="6"/>
          <w:w w:val="105"/>
        </w:rPr>
        <w:t xml:space="preserve"> </w:t>
      </w:r>
      <w:proofErr w:type="spellStart"/>
      <w:r>
        <w:rPr>
          <w:w w:val="105"/>
        </w:rPr>
        <w:t>daños</w:t>
      </w:r>
      <w:proofErr w:type="spellEnd"/>
      <w:r>
        <w:rPr>
          <w:spacing w:val="7"/>
          <w:w w:val="105"/>
        </w:rPr>
        <w:t xml:space="preserve"> </w:t>
      </w:r>
      <w:proofErr w:type="spellStart"/>
      <w:r>
        <w:rPr>
          <w:spacing w:val="-2"/>
          <w:w w:val="105"/>
        </w:rPr>
        <w:t>materiales</w:t>
      </w:r>
      <w:proofErr w:type="spellEnd"/>
      <w:r>
        <w:rPr>
          <w:spacing w:val="-2"/>
          <w:w w:val="105"/>
        </w:rPr>
        <w:t>:</w:t>
      </w:r>
      <w:r>
        <w:tab/>
      </w:r>
      <w:r>
        <w:rPr>
          <w:w w:val="105"/>
        </w:rPr>
        <w:t>--</w:t>
      </w:r>
      <w:r>
        <w:rPr>
          <w:spacing w:val="2"/>
          <w:w w:val="105"/>
        </w:rPr>
        <w:t xml:space="preserve"> </w:t>
      </w:r>
      <w:r>
        <w:rPr>
          <w:w w:val="105"/>
        </w:rPr>
        <w:t>60.101,21</w:t>
      </w:r>
      <w:r>
        <w:rPr>
          <w:spacing w:val="2"/>
          <w:w w:val="105"/>
        </w:rPr>
        <w:t xml:space="preserve"> </w:t>
      </w:r>
      <w:r>
        <w:rPr>
          <w:spacing w:val="-2"/>
          <w:w w:val="105"/>
        </w:rPr>
        <w:t>Euros</w:t>
      </w:r>
    </w:p>
    <w:p w14:paraId="4BDB5498" w14:textId="77777777" w:rsidR="007C366B" w:rsidRDefault="007C366B">
      <w:pPr>
        <w:pStyle w:val="BodyText"/>
        <w:spacing w:before="11"/>
        <w:rPr>
          <w:sz w:val="23"/>
        </w:rPr>
      </w:pPr>
    </w:p>
    <w:p w14:paraId="34AD79D9" w14:textId="77777777" w:rsidR="007C366B" w:rsidRDefault="00771AB2">
      <w:pPr>
        <w:pStyle w:val="ListParagraph"/>
        <w:numPr>
          <w:ilvl w:val="0"/>
          <w:numId w:val="4"/>
        </w:numPr>
        <w:tabs>
          <w:tab w:val="left" w:pos="239"/>
          <w:tab w:val="left" w:leader="hyphen" w:pos="3502"/>
        </w:tabs>
        <w:ind w:left="239" w:hanging="129"/>
      </w:pPr>
      <w:r>
        <w:rPr>
          <w:w w:val="105"/>
        </w:rPr>
        <w:t>Por</w:t>
      </w:r>
      <w:r>
        <w:rPr>
          <w:spacing w:val="9"/>
          <w:w w:val="105"/>
        </w:rPr>
        <w:t xml:space="preserve"> </w:t>
      </w:r>
      <w:proofErr w:type="spellStart"/>
      <w:r>
        <w:rPr>
          <w:w w:val="105"/>
        </w:rPr>
        <w:t>fianzas</w:t>
      </w:r>
      <w:proofErr w:type="spellEnd"/>
      <w:r>
        <w:rPr>
          <w:spacing w:val="9"/>
          <w:w w:val="105"/>
        </w:rPr>
        <w:t xml:space="preserve"> </w:t>
      </w:r>
      <w:proofErr w:type="spellStart"/>
      <w:r>
        <w:rPr>
          <w:spacing w:val="-2"/>
          <w:w w:val="105"/>
        </w:rPr>
        <w:t>judiciales</w:t>
      </w:r>
      <w:proofErr w:type="spellEnd"/>
      <w:r>
        <w:rPr>
          <w:spacing w:val="-2"/>
          <w:w w:val="105"/>
        </w:rPr>
        <w:t>:</w:t>
      </w:r>
      <w:r>
        <w:tab/>
      </w:r>
      <w:r>
        <w:rPr>
          <w:w w:val="105"/>
        </w:rPr>
        <w:t>--</w:t>
      </w:r>
      <w:r>
        <w:rPr>
          <w:spacing w:val="6"/>
          <w:w w:val="105"/>
        </w:rPr>
        <w:t xml:space="preserve"> </w:t>
      </w:r>
      <w:r>
        <w:rPr>
          <w:w w:val="105"/>
        </w:rPr>
        <w:t>6.010,12</w:t>
      </w:r>
      <w:r>
        <w:rPr>
          <w:spacing w:val="6"/>
          <w:w w:val="105"/>
        </w:rPr>
        <w:t xml:space="preserve"> </w:t>
      </w:r>
      <w:r>
        <w:rPr>
          <w:spacing w:val="-2"/>
          <w:w w:val="105"/>
        </w:rPr>
        <w:t>Euros</w:t>
      </w:r>
    </w:p>
    <w:p w14:paraId="2916C19D" w14:textId="77777777" w:rsidR="007C366B" w:rsidRDefault="007C366B">
      <w:pPr>
        <w:pStyle w:val="BodyText"/>
        <w:spacing w:before="11"/>
        <w:rPr>
          <w:sz w:val="23"/>
        </w:rPr>
      </w:pPr>
    </w:p>
    <w:p w14:paraId="059A987F" w14:textId="77777777" w:rsidR="007C366B" w:rsidRDefault="00771AB2">
      <w:pPr>
        <w:pStyle w:val="BodyText"/>
        <w:tabs>
          <w:tab w:val="left" w:pos="7674"/>
        </w:tabs>
        <w:ind w:left="110"/>
      </w:pPr>
      <w:r>
        <w:rPr>
          <w:w w:val="105"/>
        </w:rPr>
        <w:t>Las</w:t>
      </w:r>
      <w:r>
        <w:rPr>
          <w:spacing w:val="17"/>
          <w:w w:val="105"/>
        </w:rPr>
        <w:t xml:space="preserve"> </w:t>
      </w:r>
      <w:proofErr w:type="spellStart"/>
      <w:r>
        <w:rPr>
          <w:w w:val="105"/>
        </w:rPr>
        <w:t>coberturas</w:t>
      </w:r>
      <w:proofErr w:type="spellEnd"/>
      <w:r>
        <w:rPr>
          <w:spacing w:val="17"/>
          <w:w w:val="105"/>
        </w:rPr>
        <w:t xml:space="preserve"> </w:t>
      </w:r>
      <w:proofErr w:type="spellStart"/>
      <w:r>
        <w:rPr>
          <w:w w:val="105"/>
        </w:rPr>
        <w:t>otorgadas</w:t>
      </w:r>
      <w:proofErr w:type="spellEnd"/>
      <w:r>
        <w:rPr>
          <w:spacing w:val="17"/>
          <w:w w:val="105"/>
        </w:rPr>
        <w:t xml:space="preserve"> </w:t>
      </w:r>
      <w:r>
        <w:rPr>
          <w:w w:val="105"/>
        </w:rPr>
        <w:t>son</w:t>
      </w:r>
      <w:r>
        <w:rPr>
          <w:spacing w:val="17"/>
          <w:w w:val="105"/>
        </w:rPr>
        <w:t xml:space="preserve"> </w:t>
      </w:r>
      <w:proofErr w:type="spellStart"/>
      <w:r>
        <w:rPr>
          <w:w w:val="105"/>
        </w:rPr>
        <w:t>efectivas</w:t>
      </w:r>
      <w:proofErr w:type="spellEnd"/>
      <w:r>
        <w:rPr>
          <w:spacing w:val="17"/>
          <w:w w:val="105"/>
        </w:rPr>
        <w:t xml:space="preserve"> </w:t>
      </w:r>
      <w:proofErr w:type="spellStart"/>
      <w:r>
        <w:rPr>
          <w:w w:val="105"/>
        </w:rPr>
        <w:t>desde</w:t>
      </w:r>
      <w:proofErr w:type="spellEnd"/>
      <w:r>
        <w:rPr>
          <w:spacing w:val="17"/>
          <w:w w:val="105"/>
        </w:rPr>
        <w:t xml:space="preserve"> </w:t>
      </w:r>
      <w:proofErr w:type="spellStart"/>
      <w:r>
        <w:rPr>
          <w:w w:val="105"/>
        </w:rPr>
        <w:t>el</w:t>
      </w:r>
      <w:proofErr w:type="spellEnd"/>
      <w:r>
        <w:rPr>
          <w:spacing w:val="14"/>
          <w:w w:val="105"/>
        </w:rPr>
        <w:t xml:space="preserve"> </w:t>
      </w:r>
      <w:r>
        <w:rPr>
          <w:u w:val="single"/>
        </w:rPr>
        <w:tab/>
      </w:r>
      <w:r>
        <w:rPr>
          <w:w w:val="110"/>
        </w:rPr>
        <w:t>,</w:t>
      </w:r>
      <w:r>
        <w:rPr>
          <w:spacing w:val="6"/>
          <w:w w:val="110"/>
        </w:rPr>
        <w:t xml:space="preserve"> </w:t>
      </w:r>
      <w:r>
        <w:rPr>
          <w:w w:val="110"/>
        </w:rPr>
        <w:t>hasta</w:t>
      </w:r>
      <w:r>
        <w:rPr>
          <w:spacing w:val="6"/>
          <w:w w:val="110"/>
        </w:rPr>
        <w:t xml:space="preserve"> </w:t>
      </w:r>
      <w:proofErr w:type="spellStart"/>
      <w:r>
        <w:rPr>
          <w:spacing w:val="-5"/>
          <w:w w:val="110"/>
        </w:rPr>
        <w:t>el</w:t>
      </w:r>
      <w:proofErr w:type="spellEnd"/>
    </w:p>
    <w:p w14:paraId="394388D3" w14:textId="77777777" w:rsidR="007C366B" w:rsidRDefault="00771AB2">
      <w:pPr>
        <w:pStyle w:val="BodyText"/>
        <w:tabs>
          <w:tab w:val="left" w:pos="2585"/>
        </w:tabs>
        <w:spacing w:before="34" w:line="271" w:lineRule="auto"/>
        <w:ind w:left="110" w:right="825"/>
      </w:pPr>
      <w:r>
        <w:rPr>
          <w:u w:val="single"/>
        </w:rPr>
        <w:tab/>
      </w:r>
      <w:r>
        <w:rPr>
          <w:spacing w:val="-2"/>
          <w:w w:val="110"/>
        </w:rPr>
        <w:t>,</w:t>
      </w:r>
      <w:r>
        <w:rPr>
          <w:spacing w:val="-6"/>
          <w:w w:val="110"/>
        </w:rPr>
        <w:t xml:space="preserve"> </w:t>
      </w:r>
      <w:r>
        <w:rPr>
          <w:spacing w:val="-2"/>
          <w:w w:val="110"/>
        </w:rPr>
        <w:t>no</w:t>
      </w:r>
      <w:r>
        <w:rPr>
          <w:spacing w:val="-6"/>
          <w:w w:val="110"/>
        </w:rPr>
        <w:t xml:space="preserve"> </w:t>
      </w:r>
      <w:proofErr w:type="spellStart"/>
      <w:r>
        <w:rPr>
          <w:spacing w:val="-2"/>
          <w:w w:val="110"/>
        </w:rPr>
        <w:t>incluyéndose</w:t>
      </w:r>
      <w:proofErr w:type="spellEnd"/>
      <w:r>
        <w:rPr>
          <w:spacing w:val="-6"/>
          <w:w w:val="110"/>
        </w:rPr>
        <w:t xml:space="preserve"> </w:t>
      </w:r>
      <w:proofErr w:type="spellStart"/>
      <w:r>
        <w:rPr>
          <w:spacing w:val="-2"/>
          <w:w w:val="110"/>
        </w:rPr>
        <w:t>en</w:t>
      </w:r>
      <w:proofErr w:type="spellEnd"/>
      <w:r>
        <w:rPr>
          <w:spacing w:val="-6"/>
          <w:w w:val="110"/>
        </w:rPr>
        <w:t xml:space="preserve"> </w:t>
      </w:r>
      <w:r>
        <w:rPr>
          <w:spacing w:val="-2"/>
          <w:w w:val="110"/>
        </w:rPr>
        <w:t>las</w:t>
      </w:r>
      <w:r>
        <w:rPr>
          <w:spacing w:val="-6"/>
          <w:w w:val="110"/>
        </w:rPr>
        <w:t xml:space="preserve"> </w:t>
      </w:r>
      <w:proofErr w:type="spellStart"/>
      <w:r>
        <w:rPr>
          <w:spacing w:val="-2"/>
          <w:w w:val="110"/>
        </w:rPr>
        <w:t>mismas</w:t>
      </w:r>
      <w:proofErr w:type="spellEnd"/>
      <w:r>
        <w:rPr>
          <w:spacing w:val="-6"/>
          <w:w w:val="110"/>
        </w:rPr>
        <w:t xml:space="preserve"> </w:t>
      </w:r>
      <w:proofErr w:type="spellStart"/>
      <w:r>
        <w:rPr>
          <w:spacing w:val="-2"/>
          <w:w w:val="110"/>
        </w:rPr>
        <w:t>ningún</w:t>
      </w:r>
      <w:proofErr w:type="spellEnd"/>
      <w:r>
        <w:rPr>
          <w:spacing w:val="-6"/>
          <w:w w:val="110"/>
        </w:rPr>
        <w:t xml:space="preserve"> </w:t>
      </w:r>
      <w:proofErr w:type="spellStart"/>
      <w:r>
        <w:rPr>
          <w:spacing w:val="-2"/>
          <w:w w:val="110"/>
        </w:rPr>
        <w:t>tipo</w:t>
      </w:r>
      <w:proofErr w:type="spellEnd"/>
      <w:r>
        <w:rPr>
          <w:spacing w:val="-6"/>
          <w:w w:val="110"/>
        </w:rPr>
        <w:t xml:space="preserve"> </w:t>
      </w:r>
      <w:r>
        <w:rPr>
          <w:spacing w:val="-2"/>
          <w:w w:val="110"/>
        </w:rPr>
        <w:t>de</w:t>
      </w:r>
      <w:r>
        <w:rPr>
          <w:spacing w:val="-6"/>
          <w:w w:val="110"/>
        </w:rPr>
        <w:t xml:space="preserve"> </w:t>
      </w:r>
      <w:proofErr w:type="spellStart"/>
      <w:r>
        <w:rPr>
          <w:spacing w:val="-2"/>
          <w:w w:val="110"/>
        </w:rPr>
        <w:t>franquicia</w:t>
      </w:r>
      <w:proofErr w:type="spellEnd"/>
      <w:r>
        <w:rPr>
          <w:spacing w:val="-6"/>
          <w:w w:val="110"/>
        </w:rPr>
        <w:t xml:space="preserve"> </w:t>
      </w:r>
      <w:r>
        <w:rPr>
          <w:spacing w:val="-2"/>
          <w:w w:val="110"/>
        </w:rPr>
        <w:t>o</w:t>
      </w:r>
      <w:r>
        <w:rPr>
          <w:spacing w:val="-6"/>
          <w:w w:val="110"/>
        </w:rPr>
        <w:t xml:space="preserve"> </w:t>
      </w:r>
      <w:proofErr w:type="spellStart"/>
      <w:r>
        <w:rPr>
          <w:spacing w:val="-2"/>
          <w:w w:val="110"/>
        </w:rPr>
        <w:t>limitación</w:t>
      </w:r>
      <w:proofErr w:type="spellEnd"/>
      <w:r>
        <w:rPr>
          <w:spacing w:val="-2"/>
          <w:w w:val="110"/>
        </w:rPr>
        <w:t xml:space="preserve"> </w:t>
      </w:r>
      <w:r>
        <w:rPr>
          <w:w w:val="110"/>
        </w:rPr>
        <w:t>similar</w:t>
      </w:r>
      <w:r>
        <w:rPr>
          <w:spacing w:val="-7"/>
          <w:w w:val="110"/>
        </w:rPr>
        <w:t xml:space="preserve"> </w:t>
      </w:r>
      <w:r>
        <w:rPr>
          <w:w w:val="110"/>
        </w:rPr>
        <w:t>a</w:t>
      </w:r>
      <w:r>
        <w:rPr>
          <w:spacing w:val="-7"/>
          <w:w w:val="110"/>
        </w:rPr>
        <w:t xml:space="preserve"> </w:t>
      </w:r>
      <w:proofErr w:type="spellStart"/>
      <w:r>
        <w:rPr>
          <w:w w:val="110"/>
        </w:rPr>
        <w:t>deducir</w:t>
      </w:r>
      <w:proofErr w:type="spellEnd"/>
      <w:r>
        <w:rPr>
          <w:spacing w:val="-7"/>
          <w:w w:val="110"/>
        </w:rPr>
        <w:t xml:space="preserve"> </w:t>
      </w:r>
      <w:r>
        <w:rPr>
          <w:w w:val="110"/>
        </w:rPr>
        <w:t>de</w:t>
      </w:r>
      <w:r>
        <w:rPr>
          <w:spacing w:val="-7"/>
          <w:w w:val="110"/>
        </w:rPr>
        <w:t xml:space="preserve"> </w:t>
      </w:r>
      <w:r>
        <w:rPr>
          <w:w w:val="110"/>
        </w:rPr>
        <w:t>las</w:t>
      </w:r>
      <w:r>
        <w:rPr>
          <w:spacing w:val="-7"/>
          <w:w w:val="110"/>
        </w:rPr>
        <w:t xml:space="preserve"> </w:t>
      </w:r>
      <w:proofErr w:type="spellStart"/>
      <w:r>
        <w:rPr>
          <w:w w:val="110"/>
        </w:rPr>
        <w:t>garantías</w:t>
      </w:r>
      <w:proofErr w:type="spellEnd"/>
      <w:r>
        <w:rPr>
          <w:spacing w:val="-7"/>
          <w:w w:val="110"/>
        </w:rPr>
        <w:t xml:space="preserve"> </w:t>
      </w:r>
      <w:proofErr w:type="spellStart"/>
      <w:r>
        <w:rPr>
          <w:w w:val="110"/>
        </w:rPr>
        <w:t>indicadas</w:t>
      </w:r>
      <w:proofErr w:type="spellEnd"/>
      <w:r>
        <w:rPr>
          <w:spacing w:val="-7"/>
          <w:w w:val="110"/>
        </w:rPr>
        <w:t xml:space="preserve"> </w:t>
      </w:r>
      <w:proofErr w:type="spellStart"/>
      <w:r>
        <w:rPr>
          <w:w w:val="110"/>
        </w:rPr>
        <w:t>ni</w:t>
      </w:r>
      <w:proofErr w:type="spellEnd"/>
      <w:r>
        <w:rPr>
          <w:spacing w:val="-7"/>
          <w:w w:val="110"/>
        </w:rPr>
        <w:t xml:space="preserve"> </w:t>
      </w:r>
      <w:proofErr w:type="spellStart"/>
      <w:r>
        <w:rPr>
          <w:w w:val="110"/>
        </w:rPr>
        <w:t>ninguna</w:t>
      </w:r>
      <w:proofErr w:type="spellEnd"/>
      <w:r>
        <w:rPr>
          <w:spacing w:val="-7"/>
          <w:w w:val="110"/>
        </w:rPr>
        <w:t xml:space="preserve"> </w:t>
      </w:r>
      <w:proofErr w:type="spellStart"/>
      <w:r>
        <w:rPr>
          <w:w w:val="110"/>
        </w:rPr>
        <w:t>disposición</w:t>
      </w:r>
      <w:proofErr w:type="spellEnd"/>
      <w:r>
        <w:rPr>
          <w:spacing w:val="-7"/>
          <w:w w:val="110"/>
        </w:rPr>
        <w:t xml:space="preserve"> </w:t>
      </w:r>
      <w:r>
        <w:rPr>
          <w:w w:val="110"/>
        </w:rPr>
        <w:t>que</w:t>
      </w:r>
      <w:r>
        <w:rPr>
          <w:spacing w:val="-7"/>
          <w:w w:val="110"/>
        </w:rPr>
        <w:t xml:space="preserve"> </w:t>
      </w:r>
      <w:proofErr w:type="spellStart"/>
      <w:r>
        <w:rPr>
          <w:w w:val="110"/>
        </w:rPr>
        <w:t>requiera</w:t>
      </w:r>
      <w:proofErr w:type="spellEnd"/>
      <w:r>
        <w:rPr>
          <w:spacing w:val="-7"/>
          <w:w w:val="110"/>
        </w:rPr>
        <w:t xml:space="preserve"> </w:t>
      </w:r>
      <w:r>
        <w:rPr>
          <w:w w:val="110"/>
        </w:rPr>
        <w:t>la</w:t>
      </w:r>
      <w:r>
        <w:rPr>
          <w:spacing w:val="-7"/>
          <w:w w:val="110"/>
        </w:rPr>
        <w:t xml:space="preserve"> </w:t>
      </w:r>
      <w:proofErr w:type="spellStart"/>
      <w:r>
        <w:rPr>
          <w:w w:val="110"/>
        </w:rPr>
        <w:t>sumisión</w:t>
      </w:r>
      <w:proofErr w:type="spellEnd"/>
      <w:r>
        <w:rPr>
          <w:spacing w:val="-7"/>
          <w:w w:val="110"/>
        </w:rPr>
        <w:t xml:space="preserve"> </w:t>
      </w:r>
      <w:r>
        <w:rPr>
          <w:w w:val="110"/>
        </w:rPr>
        <w:t xml:space="preserve">a </w:t>
      </w:r>
      <w:proofErr w:type="spellStart"/>
      <w:r>
        <w:rPr>
          <w:w w:val="110"/>
        </w:rPr>
        <w:t>cualquier</w:t>
      </w:r>
      <w:proofErr w:type="spellEnd"/>
      <w:r>
        <w:rPr>
          <w:spacing w:val="-8"/>
          <w:w w:val="110"/>
        </w:rPr>
        <w:t xml:space="preserve"> </w:t>
      </w:r>
      <w:proofErr w:type="spellStart"/>
      <w:r>
        <w:rPr>
          <w:w w:val="110"/>
        </w:rPr>
        <w:t>tipo</w:t>
      </w:r>
      <w:proofErr w:type="spellEnd"/>
      <w:r>
        <w:rPr>
          <w:spacing w:val="-8"/>
          <w:w w:val="110"/>
        </w:rPr>
        <w:t xml:space="preserve"> </w:t>
      </w:r>
      <w:r>
        <w:rPr>
          <w:w w:val="110"/>
        </w:rPr>
        <w:t>de</w:t>
      </w:r>
      <w:r>
        <w:rPr>
          <w:spacing w:val="-8"/>
          <w:w w:val="110"/>
        </w:rPr>
        <w:t xml:space="preserve"> </w:t>
      </w:r>
      <w:proofErr w:type="spellStart"/>
      <w:r>
        <w:rPr>
          <w:w w:val="110"/>
        </w:rPr>
        <w:t>arbitraje</w:t>
      </w:r>
      <w:proofErr w:type="spellEnd"/>
      <w:r>
        <w:rPr>
          <w:w w:val="110"/>
        </w:rPr>
        <w:t>.</w:t>
      </w:r>
      <w:r>
        <w:rPr>
          <w:spacing w:val="-8"/>
          <w:w w:val="110"/>
        </w:rPr>
        <w:t xml:space="preserve"> </w:t>
      </w:r>
      <w:r>
        <w:rPr>
          <w:w w:val="110"/>
        </w:rPr>
        <w:t>La</w:t>
      </w:r>
      <w:r>
        <w:rPr>
          <w:spacing w:val="-8"/>
          <w:w w:val="110"/>
        </w:rPr>
        <w:t xml:space="preserve"> </w:t>
      </w:r>
      <w:proofErr w:type="spellStart"/>
      <w:r>
        <w:rPr>
          <w:w w:val="110"/>
        </w:rPr>
        <w:t>Compañia</w:t>
      </w:r>
      <w:proofErr w:type="spellEnd"/>
      <w:r>
        <w:rPr>
          <w:spacing w:val="-8"/>
          <w:w w:val="110"/>
        </w:rPr>
        <w:t xml:space="preserve"> </w:t>
      </w:r>
      <w:proofErr w:type="spellStart"/>
      <w:r>
        <w:rPr>
          <w:w w:val="110"/>
        </w:rPr>
        <w:t>aseguradora</w:t>
      </w:r>
      <w:proofErr w:type="spellEnd"/>
      <w:r>
        <w:rPr>
          <w:spacing w:val="-8"/>
          <w:w w:val="110"/>
        </w:rPr>
        <w:t xml:space="preserve"> </w:t>
      </w:r>
      <w:r>
        <w:rPr>
          <w:w w:val="110"/>
        </w:rPr>
        <w:t>que</w:t>
      </w:r>
      <w:r>
        <w:rPr>
          <w:spacing w:val="-8"/>
          <w:w w:val="110"/>
        </w:rPr>
        <w:t xml:space="preserve"> </w:t>
      </w:r>
      <w:proofErr w:type="spellStart"/>
      <w:r>
        <w:rPr>
          <w:w w:val="110"/>
        </w:rPr>
        <w:t>suscribe</w:t>
      </w:r>
      <w:proofErr w:type="spellEnd"/>
      <w:r>
        <w:rPr>
          <w:spacing w:val="-8"/>
          <w:w w:val="110"/>
        </w:rPr>
        <w:t xml:space="preserve"> </w:t>
      </w:r>
      <w:proofErr w:type="spellStart"/>
      <w:r>
        <w:rPr>
          <w:w w:val="110"/>
        </w:rPr>
        <w:t>considera</w:t>
      </w:r>
      <w:proofErr w:type="spellEnd"/>
      <w:r>
        <w:rPr>
          <w:spacing w:val="-8"/>
          <w:w w:val="110"/>
        </w:rPr>
        <w:t xml:space="preserve"> </w:t>
      </w:r>
      <w:r>
        <w:rPr>
          <w:w w:val="110"/>
        </w:rPr>
        <w:t>que</w:t>
      </w:r>
      <w:r>
        <w:rPr>
          <w:spacing w:val="-8"/>
          <w:w w:val="110"/>
        </w:rPr>
        <w:t xml:space="preserve"> </w:t>
      </w:r>
      <w:r>
        <w:rPr>
          <w:w w:val="110"/>
        </w:rPr>
        <w:t>las</w:t>
      </w:r>
      <w:r>
        <w:rPr>
          <w:spacing w:val="-8"/>
          <w:w w:val="110"/>
        </w:rPr>
        <w:t xml:space="preserve"> </w:t>
      </w:r>
      <w:proofErr w:type="spellStart"/>
      <w:r>
        <w:rPr>
          <w:w w:val="110"/>
        </w:rPr>
        <w:t>cuantías</w:t>
      </w:r>
      <w:proofErr w:type="spellEnd"/>
      <w:r>
        <w:rPr>
          <w:w w:val="110"/>
        </w:rPr>
        <w:t xml:space="preserve"> </w:t>
      </w:r>
      <w:proofErr w:type="spellStart"/>
      <w:r>
        <w:rPr>
          <w:w w:val="110"/>
        </w:rPr>
        <w:t>establecidas</w:t>
      </w:r>
      <w:proofErr w:type="spellEnd"/>
      <w:r>
        <w:rPr>
          <w:w w:val="110"/>
        </w:rPr>
        <w:t xml:space="preserve"> </w:t>
      </w:r>
      <w:proofErr w:type="spellStart"/>
      <w:r>
        <w:rPr>
          <w:w w:val="110"/>
        </w:rPr>
        <w:t>cubren</w:t>
      </w:r>
      <w:proofErr w:type="spellEnd"/>
      <w:r>
        <w:rPr>
          <w:w w:val="110"/>
        </w:rPr>
        <w:t xml:space="preserve"> </w:t>
      </w:r>
      <w:proofErr w:type="spellStart"/>
      <w:r>
        <w:rPr>
          <w:w w:val="110"/>
        </w:rPr>
        <w:t>adecuadamente</w:t>
      </w:r>
      <w:proofErr w:type="spellEnd"/>
      <w:r>
        <w:rPr>
          <w:w w:val="110"/>
        </w:rPr>
        <w:t xml:space="preserve"> </w:t>
      </w:r>
      <w:proofErr w:type="spellStart"/>
      <w:r>
        <w:rPr>
          <w:w w:val="110"/>
        </w:rPr>
        <w:t>los</w:t>
      </w:r>
      <w:proofErr w:type="spellEnd"/>
      <w:r>
        <w:rPr>
          <w:w w:val="110"/>
        </w:rPr>
        <w:t xml:space="preserve"> </w:t>
      </w:r>
      <w:proofErr w:type="spellStart"/>
      <w:r>
        <w:rPr>
          <w:w w:val="110"/>
        </w:rPr>
        <w:t>riesgos</w:t>
      </w:r>
      <w:proofErr w:type="spellEnd"/>
      <w:r>
        <w:rPr>
          <w:w w:val="110"/>
        </w:rPr>
        <w:t xml:space="preserve"> </w:t>
      </w:r>
      <w:proofErr w:type="spellStart"/>
      <w:r>
        <w:rPr>
          <w:w w:val="110"/>
        </w:rPr>
        <w:t>asegurados</w:t>
      </w:r>
      <w:proofErr w:type="spellEnd"/>
      <w:r>
        <w:rPr>
          <w:w w:val="110"/>
        </w:rPr>
        <w:t>.</w:t>
      </w:r>
    </w:p>
    <w:p w14:paraId="74869460" w14:textId="77777777" w:rsidR="007C366B" w:rsidRDefault="007C366B">
      <w:pPr>
        <w:pStyle w:val="BodyText"/>
        <w:spacing w:before="2"/>
        <w:rPr>
          <w:sz w:val="21"/>
        </w:rPr>
      </w:pPr>
    </w:p>
    <w:p w14:paraId="444C8AC2" w14:textId="77777777" w:rsidR="007C366B" w:rsidRDefault="00771AB2">
      <w:pPr>
        <w:pStyle w:val="BodyText"/>
        <w:ind w:left="110"/>
      </w:pPr>
      <w:r>
        <w:rPr>
          <w:w w:val="110"/>
        </w:rPr>
        <w:t>La</w:t>
      </w:r>
      <w:r>
        <w:rPr>
          <w:spacing w:val="-12"/>
          <w:w w:val="110"/>
        </w:rPr>
        <w:t xml:space="preserve"> </w:t>
      </w:r>
      <w:proofErr w:type="spellStart"/>
      <w:r>
        <w:rPr>
          <w:w w:val="110"/>
        </w:rPr>
        <w:t>Póliza</w:t>
      </w:r>
      <w:proofErr w:type="spellEnd"/>
      <w:r>
        <w:rPr>
          <w:spacing w:val="-12"/>
          <w:w w:val="110"/>
        </w:rPr>
        <w:t xml:space="preserve"> </w:t>
      </w:r>
      <w:proofErr w:type="spellStart"/>
      <w:r>
        <w:rPr>
          <w:w w:val="110"/>
        </w:rPr>
        <w:t>establece</w:t>
      </w:r>
      <w:proofErr w:type="spellEnd"/>
      <w:r>
        <w:rPr>
          <w:spacing w:val="-12"/>
          <w:w w:val="110"/>
        </w:rPr>
        <w:t xml:space="preserve"> </w:t>
      </w:r>
      <w:r>
        <w:rPr>
          <w:w w:val="110"/>
        </w:rPr>
        <w:t>las</w:t>
      </w:r>
      <w:r>
        <w:rPr>
          <w:spacing w:val="-12"/>
          <w:w w:val="110"/>
        </w:rPr>
        <w:t xml:space="preserve"> </w:t>
      </w:r>
      <w:proofErr w:type="spellStart"/>
      <w:r>
        <w:rPr>
          <w:w w:val="110"/>
        </w:rPr>
        <w:t>siguientes</w:t>
      </w:r>
      <w:proofErr w:type="spellEnd"/>
      <w:r>
        <w:rPr>
          <w:spacing w:val="-12"/>
          <w:w w:val="110"/>
        </w:rPr>
        <w:t xml:space="preserve"> </w:t>
      </w:r>
      <w:proofErr w:type="spellStart"/>
      <w:r>
        <w:rPr>
          <w:spacing w:val="-2"/>
          <w:w w:val="110"/>
        </w:rPr>
        <w:t>cláusulas</w:t>
      </w:r>
      <w:proofErr w:type="spellEnd"/>
      <w:r>
        <w:rPr>
          <w:spacing w:val="-2"/>
          <w:w w:val="110"/>
        </w:rPr>
        <w:t>:</w:t>
      </w:r>
    </w:p>
    <w:p w14:paraId="187F57B8" w14:textId="77777777" w:rsidR="007C366B" w:rsidRDefault="007C366B">
      <w:pPr>
        <w:pStyle w:val="BodyText"/>
        <w:spacing w:before="10"/>
        <w:rPr>
          <w:sz w:val="23"/>
        </w:rPr>
      </w:pPr>
    </w:p>
    <w:p w14:paraId="14D413EF" w14:textId="77777777" w:rsidR="007C366B" w:rsidRDefault="00771AB2">
      <w:pPr>
        <w:pStyle w:val="ListParagraph"/>
        <w:numPr>
          <w:ilvl w:val="0"/>
          <w:numId w:val="3"/>
        </w:numPr>
        <w:tabs>
          <w:tab w:val="left" w:pos="361"/>
        </w:tabs>
        <w:spacing w:before="1" w:line="271" w:lineRule="auto"/>
        <w:ind w:right="541" w:firstLine="0"/>
      </w:pPr>
      <w:r>
        <w:rPr>
          <w:w w:val="105"/>
        </w:rPr>
        <w:t xml:space="preserve">“La </w:t>
      </w:r>
      <w:proofErr w:type="spellStart"/>
      <w:r>
        <w:rPr>
          <w:w w:val="105"/>
        </w:rPr>
        <w:t>Compañia</w:t>
      </w:r>
      <w:proofErr w:type="spellEnd"/>
      <w:r>
        <w:rPr>
          <w:w w:val="105"/>
        </w:rPr>
        <w:t xml:space="preserve"> </w:t>
      </w:r>
      <w:proofErr w:type="spellStart"/>
      <w:r>
        <w:rPr>
          <w:w w:val="105"/>
        </w:rPr>
        <w:t>Aseguradora</w:t>
      </w:r>
      <w:proofErr w:type="spellEnd"/>
      <w:r>
        <w:rPr>
          <w:w w:val="105"/>
        </w:rPr>
        <w:t xml:space="preserve"> </w:t>
      </w:r>
      <w:proofErr w:type="spellStart"/>
      <w:r>
        <w:rPr>
          <w:w w:val="105"/>
        </w:rPr>
        <w:t>renuncia</w:t>
      </w:r>
      <w:proofErr w:type="spellEnd"/>
      <w:r>
        <w:rPr>
          <w:w w:val="105"/>
        </w:rPr>
        <w:t xml:space="preserve"> a </w:t>
      </w:r>
      <w:proofErr w:type="spellStart"/>
      <w:r>
        <w:rPr>
          <w:w w:val="105"/>
        </w:rPr>
        <w:t>cualquier</w:t>
      </w:r>
      <w:proofErr w:type="spellEnd"/>
      <w:r>
        <w:rPr>
          <w:w w:val="105"/>
        </w:rPr>
        <w:t xml:space="preserve"> derecho de </w:t>
      </w:r>
      <w:proofErr w:type="spellStart"/>
      <w:r>
        <w:rPr>
          <w:w w:val="105"/>
        </w:rPr>
        <w:t>subrogación</w:t>
      </w:r>
      <w:proofErr w:type="spellEnd"/>
      <w:r>
        <w:rPr>
          <w:w w:val="105"/>
        </w:rPr>
        <w:t xml:space="preserve"> contra </w:t>
      </w:r>
      <w:proofErr w:type="spellStart"/>
      <w:r>
        <w:rPr>
          <w:w w:val="105"/>
        </w:rPr>
        <w:t>los</w:t>
      </w:r>
      <w:proofErr w:type="spellEnd"/>
      <w:r>
        <w:rPr>
          <w:w w:val="105"/>
        </w:rPr>
        <w:t xml:space="preserve"> </w:t>
      </w:r>
      <w:proofErr w:type="spellStart"/>
      <w:r>
        <w:rPr>
          <w:w w:val="105"/>
        </w:rPr>
        <w:t>Estados</w:t>
      </w:r>
      <w:proofErr w:type="spellEnd"/>
      <w:r>
        <w:rPr>
          <w:spacing w:val="40"/>
          <w:w w:val="105"/>
        </w:rPr>
        <w:t xml:space="preserve"> </w:t>
      </w:r>
      <w:r>
        <w:rPr>
          <w:w w:val="105"/>
        </w:rPr>
        <w:t>Unidos</w:t>
      </w:r>
      <w:r>
        <w:rPr>
          <w:spacing w:val="19"/>
          <w:w w:val="105"/>
        </w:rPr>
        <w:t xml:space="preserve"> </w:t>
      </w:r>
      <w:r>
        <w:rPr>
          <w:w w:val="105"/>
        </w:rPr>
        <w:t>de</w:t>
      </w:r>
      <w:r>
        <w:rPr>
          <w:spacing w:val="19"/>
          <w:w w:val="105"/>
        </w:rPr>
        <w:t xml:space="preserve"> </w:t>
      </w:r>
      <w:r>
        <w:rPr>
          <w:w w:val="105"/>
        </w:rPr>
        <w:t>América</w:t>
      </w:r>
      <w:r>
        <w:rPr>
          <w:spacing w:val="19"/>
          <w:w w:val="105"/>
        </w:rPr>
        <w:t xml:space="preserve"> </w:t>
      </w:r>
      <w:r>
        <w:rPr>
          <w:w w:val="105"/>
        </w:rPr>
        <w:t>que</w:t>
      </w:r>
      <w:r>
        <w:rPr>
          <w:spacing w:val="19"/>
          <w:w w:val="105"/>
        </w:rPr>
        <w:t xml:space="preserve"> </w:t>
      </w:r>
      <w:proofErr w:type="spellStart"/>
      <w:r>
        <w:rPr>
          <w:w w:val="105"/>
        </w:rPr>
        <w:t>pueda</w:t>
      </w:r>
      <w:proofErr w:type="spellEnd"/>
      <w:r>
        <w:rPr>
          <w:spacing w:val="19"/>
          <w:w w:val="105"/>
        </w:rPr>
        <w:t xml:space="preserve"> </w:t>
      </w:r>
      <w:proofErr w:type="spellStart"/>
      <w:r>
        <w:rPr>
          <w:w w:val="105"/>
        </w:rPr>
        <w:t>provenir</w:t>
      </w:r>
      <w:proofErr w:type="spellEnd"/>
      <w:r>
        <w:rPr>
          <w:spacing w:val="19"/>
          <w:w w:val="105"/>
        </w:rPr>
        <w:t xml:space="preserve"> </w:t>
      </w:r>
      <w:proofErr w:type="spellStart"/>
      <w:r>
        <w:rPr>
          <w:w w:val="105"/>
        </w:rPr>
        <w:t>por</w:t>
      </w:r>
      <w:proofErr w:type="spellEnd"/>
      <w:r>
        <w:rPr>
          <w:spacing w:val="19"/>
          <w:w w:val="105"/>
        </w:rPr>
        <w:t xml:space="preserve"> </w:t>
      </w:r>
      <w:proofErr w:type="spellStart"/>
      <w:r>
        <w:rPr>
          <w:w w:val="105"/>
        </w:rPr>
        <w:t>razones</w:t>
      </w:r>
      <w:proofErr w:type="spellEnd"/>
      <w:r>
        <w:rPr>
          <w:spacing w:val="19"/>
          <w:w w:val="105"/>
        </w:rPr>
        <w:t xml:space="preserve"> </w:t>
      </w:r>
      <w:proofErr w:type="spellStart"/>
      <w:r>
        <w:rPr>
          <w:w w:val="105"/>
        </w:rPr>
        <w:t>diferentes</w:t>
      </w:r>
      <w:proofErr w:type="spellEnd"/>
      <w:r>
        <w:rPr>
          <w:spacing w:val="19"/>
          <w:w w:val="105"/>
        </w:rPr>
        <w:t xml:space="preserve"> </w:t>
      </w:r>
      <w:r>
        <w:rPr>
          <w:w w:val="105"/>
        </w:rPr>
        <w:t>a</w:t>
      </w:r>
      <w:r>
        <w:rPr>
          <w:spacing w:val="19"/>
          <w:w w:val="105"/>
        </w:rPr>
        <w:t xml:space="preserve"> </w:t>
      </w:r>
      <w:proofErr w:type="spellStart"/>
      <w:r>
        <w:rPr>
          <w:w w:val="105"/>
        </w:rPr>
        <w:t>pago</w:t>
      </w:r>
      <w:proofErr w:type="spellEnd"/>
      <w:r>
        <w:rPr>
          <w:w w:val="105"/>
        </w:rPr>
        <w:t>,</w:t>
      </w:r>
      <w:r>
        <w:rPr>
          <w:spacing w:val="19"/>
          <w:w w:val="105"/>
        </w:rPr>
        <w:t xml:space="preserve"> </w:t>
      </w:r>
      <w:r>
        <w:rPr>
          <w:w w:val="105"/>
        </w:rPr>
        <w:t>bajo</w:t>
      </w:r>
      <w:r>
        <w:rPr>
          <w:spacing w:val="19"/>
          <w:w w:val="105"/>
        </w:rPr>
        <w:t xml:space="preserve"> </w:t>
      </w:r>
      <w:r>
        <w:rPr>
          <w:w w:val="105"/>
        </w:rPr>
        <w:t>la</w:t>
      </w:r>
      <w:r>
        <w:rPr>
          <w:spacing w:val="19"/>
          <w:w w:val="105"/>
        </w:rPr>
        <w:t xml:space="preserve"> </w:t>
      </w:r>
      <w:proofErr w:type="spellStart"/>
      <w:r>
        <w:rPr>
          <w:w w:val="105"/>
        </w:rPr>
        <w:t>Póliza</w:t>
      </w:r>
      <w:proofErr w:type="spellEnd"/>
      <w:r>
        <w:rPr>
          <w:spacing w:val="19"/>
          <w:w w:val="105"/>
        </w:rPr>
        <w:t xml:space="preserve"> </w:t>
      </w:r>
      <w:proofErr w:type="spellStart"/>
      <w:r>
        <w:rPr>
          <w:w w:val="105"/>
        </w:rPr>
        <w:t>epígrafiada</w:t>
      </w:r>
      <w:proofErr w:type="spellEnd"/>
      <w:r>
        <w:rPr>
          <w:w w:val="105"/>
        </w:rPr>
        <w:t>.”</w:t>
      </w:r>
    </w:p>
    <w:p w14:paraId="54738AF4" w14:textId="77777777" w:rsidR="007C366B" w:rsidRDefault="007C366B">
      <w:pPr>
        <w:pStyle w:val="BodyText"/>
        <w:spacing w:before="1"/>
        <w:rPr>
          <w:sz w:val="21"/>
        </w:rPr>
      </w:pPr>
    </w:p>
    <w:p w14:paraId="4D370B69" w14:textId="77777777" w:rsidR="007C366B" w:rsidRDefault="00771AB2">
      <w:pPr>
        <w:pStyle w:val="ListParagraph"/>
        <w:numPr>
          <w:ilvl w:val="0"/>
          <w:numId w:val="3"/>
        </w:numPr>
        <w:tabs>
          <w:tab w:val="left" w:pos="361"/>
        </w:tabs>
        <w:spacing w:line="271" w:lineRule="auto"/>
        <w:ind w:right="433" w:firstLine="0"/>
      </w:pPr>
      <w:r>
        <w:rPr>
          <w:w w:val="105"/>
        </w:rPr>
        <w:t xml:space="preserve">“Las partes se </w:t>
      </w:r>
      <w:proofErr w:type="spellStart"/>
      <w:r>
        <w:rPr>
          <w:w w:val="105"/>
        </w:rPr>
        <w:t>someten</w:t>
      </w:r>
      <w:proofErr w:type="spellEnd"/>
      <w:r>
        <w:rPr>
          <w:w w:val="105"/>
        </w:rPr>
        <w:t xml:space="preserve"> </w:t>
      </w:r>
      <w:proofErr w:type="spellStart"/>
      <w:r>
        <w:rPr>
          <w:w w:val="105"/>
        </w:rPr>
        <w:t>expresamente</w:t>
      </w:r>
      <w:proofErr w:type="spellEnd"/>
      <w:r>
        <w:rPr>
          <w:w w:val="105"/>
        </w:rPr>
        <w:t xml:space="preserve"> a la </w:t>
      </w:r>
      <w:proofErr w:type="spellStart"/>
      <w:r>
        <w:rPr>
          <w:w w:val="105"/>
        </w:rPr>
        <w:t>jurisdicción</w:t>
      </w:r>
      <w:proofErr w:type="spellEnd"/>
      <w:r>
        <w:rPr>
          <w:w w:val="105"/>
        </w:rPr>
        <w:t xml:space="preserve"> de </w:t>
      </w:r>
      <w:proofErr w:type="spellStart"/>
      <w:r>
        <w:rPr>
          <w:w w:val="105"/>
        </w:rPr>
        <w:t>los</w:t>
      </w:r>
      <w:proofErr w:type="spellEnd"/>
      <w:r>
        <w:rPr>
          <w:w w:val="105"/>
        </w:rPr>
        <w:t xml:space="preserve"> </w:t>
      </w:r>
      <w:proofErr w:type="spellStart"/>
      <w:r>
        <w:rPr>
          <w:w w:val="105"/>
        </w:rPr>
        <w:t>tribunales</w:t>
      </w:r>
      <w:proofErr w:type="spellEnd"/>
      <w:r>
        <w:rPr>
          <w:w w:val="105"/>
        </w:rPr>
        <w:t xml:space="preserve"> </w:t>
      </w:r>
      <w:proofErr w:type="spellStart"/>
      <w:r>
        <w:rPr>
          <w:w w:val="105"/>
        </w:rPr>
        <w:t>españoles</w:t>
      </w:r>
      <w:proofErr w:type="spellEnd"/>
      <w:r>
        <w:rPr>
          <w:w w:val="105"/>
        </w:rPr>
        <w:t xml:space="preserve"> y al derecho</w:t>
      </w:r>
      <w:r>
        <w:rPr>
          <w:spacing w:val="40"/>
          <w:w w:val="105"/>
        </w:rPr>
        <w:t xml:space="preserve"> </w:t>
      </w:r>
      <w:proofErr w:type="spellStart"/>
      <w:r>
        <w:rPr>
          <w:w w:val="105"/>
        </w:rPr>
        <w:t>español</w:t>
      </w:r>
      <w:proofErr w:type="spellEnd"/>
      <w:r>
        <w:rPr>
          <w:spacing w:val="18"/>
          <w:w w:val="105"/>
        </w:rPr>
        <w:t xml:space="preserve"> </w:t>
      </w:r>
      <w:r>
        <w:rPr>
          <w:w w:val="105"/>
        </w:rPr>
        <w:t>para</w:t>
      </w:r>
      <w:r>
        <w:rPr>
          <w:spacing w:val="18"/>
          <w:w w:val="105"/>
        </w:rPr>
        <w:t xml:space="preserve"> </w:t>
      </w:r>
      <w:r>
        <w:rPr>
          <w:w w:val="105"/>
        </w:rPr>
        <w:t>resolver</w:t>
      </w:r>
      <w:r>
        <w:rPr>
          <w:spacing w:val="18"/>
          <w:w w:val="105"/>
        </w:rPr>
        <w:t xml:space="preserve"> </w:t>
      </w:r>
      <w:proofErr w:type="spellStart"/>
      <w:r>
        <w:rPr>
          <w:w w:val="105"/>
        </w:rPr>
        <w:t>cualquier</w:t>
      </w:r>
      <w:proofErr w:type="spellEnd"/>
      <w:r>
        <w:rPr>
          <w:spacing w:val="18"/>
          <w:w w:val="105"/>
        </w:rPr>
        <w:t xml:space="preserve"> </w:t>
      </w:r>
      <w:proofErr w:type="spellStart"/>
      <w:r>
        <w:rPr>
          <w:w w:val="105"/>
        </w:rPr>
        <w:t>cuestión</w:t>
      </w:r>
      <w:proofErr w:type="spellEnd"/>
      <w:r>
        <w:rPr>
          <w:spacing w:val="18"/>
          <w:w w:val="105"/>
        </w:rPr>
        <w:t xml:space="preserve"> </w:t>
      </w:r>
      <w:proofErr w:type="spellStart"/>
      <w:r>
        <w:rPr>
          <w:w w:val="105"/>
        </w:rPr>
        <w:t>relativa</w:t>
      </w:r>
      <w:proofErr w:type="spellEnd"/>
      <w:r>
        <w:rPr>
          <w:spacing w:val="18"/>
          <w:w w:val="105"/>
        </w:rPr>
        <w:t xml:space="preserve"> </w:t>
      </w:r>
      <w:r>
        <w:rPr>
          <w:w w:val="105"/>
        </w:rPr>
        <w:t>a</w:t>
      </w:r>
      <w:r>
        <w:rPr>
          <w:spacing w:val="18"/>
          <w:w w:val="105"/>
        </w:rPr>
        <w:t xml:space="preserve"> </w:t>
      </w:r>
      <w:r>
        <w:rPr>
          <w:w w:val="105"/>
        </w:rPr>
        <w:t>la</w:t>
      </w:r>
      <w:r>
        <w:rPr>
          <w:spacing w:val="18"/>
          <w:w w:val="105"/>
        </w:rPr>
        <w:t xml:space="preserve"> </w:t>
      </w:r>
      <w:proofErr w:type="spellStart"/>
      <w:r>
        <w:rPr>
          <w:w w:val="105"/>
        </w:rPr>
        <w:t>interpretación</w:t>
      </w:r>
      <w:proofErr w:type="spellEnd"/>
      <w:r>
        <w:rPr>
          <w:spacing w:val="18"/>
          <w:w w:val="105"/>
        </w:rPr>
        <w:t xml:space="preserve"> </w:t>
      </w:r>
      <w:r>
        <w:rPr>
          <w:w w:val="105"/>
        </w:rPr>
        <w:t>o</w:t>
      </w:r>
      <w:r>
        <w:rPr>
          <w:spacing w:val="18"/>
          <w:w w:val="105"/>
        </w:rPr>
        <w:t xml:space="preserve"> </w:t>
      </w:r>
      <w:proofErr w:type="spellStart"/>
      <w:r>
        <w:rPr>
          <w:w w:val="105"/>
        </w:rPr>
        <w:t>aplicación</w:t>
      </w:r>
      <w:proofErr w:type="spellEnd"/>
      <w:r>
        <w:rPr>
          <w:spacing w:val="18"/>
          <w:w w:val="105"/>
        </w:rPr>
        <w:t xml:space="preserve"> </w:t>
      </w:r>
      <w:r>
        <w:rPr>
          <w:w w:val="105"/>
        </w:rPr>
        <w:t>de</w:t>
      </w:r>
      <w:r>
        <w:rPr>
          <w:spacing w:val="18"/>
          <w:w w:val="105"/>
        </w:rPr>
        <w:t xml:space="preserve"> </w:t>
      </w:r>
      <w:r>
        <w:rPr>
          <w:w w:val="105"/>
        </w:rPr>
        <w:t>las</w:t>
      </w:r>
      <w:r>
        <w:rPr>
          <w:spacing w:val="18"/>
          <w:w w:val="105"/>
        </w:rPr>
        <w:t xml:space="preserve"> </w:t>
      </w:r>
      <w:proofErr w:type="spellStart"/>
      <w:r>
        <w:rPr>
          <w:w w:val="105"/>
        </w:rPr>
        <w:t>cláusulas</w:t>
      </w:r>
      <w:proofErr w:type="spellEnd"/>
      <w:r>
        <w:rPr>
          <w:spacing w:val="18"/>
          <w:w w:val="105"/>
        </w:rPr>
        <w:t xml:space="preserve"> </w:t>
      </w:r>
      <w:r>
        <w:rPr>
          <w:w w:val="105"/>
        </w:rPr>
        <w:t>y</w:t>
      </w:r>
    </w:p>
    <w:p w14:paraId="46ABBD8F" w14:textId="77777777" w:rsidR="007C366B" w:rsidRDefault="007C366B">
      <w:pPr>
        <w:spacing w:line="271" w:lineRule="auto"/>
        <w:sectPr w:rsidR="007C366B" w:rsidSect="00935161">
          <w:pgSz w:w="11910" w:h="16840"/>
          <w:pgMar w:top="820" w:right="680" w:bottom="280" w:left="740" w:header="720" w:footer="720" w:gutter="0"/>
          <w:cols w:space="720"/>
        </w:sectPr>
      </w:pPr>
    </w:p>
    <w:p w14:paraId="70D80CF8" w14:textId="77777777" w:rsidR="007C366B" w:rsidRDefault="00771AB2">
      <w:pPr>
        <w:pStyle w:val="BodyText"/>
        <w:spacing w:before="82"/>
        <w:ind w:left="110"/>
      </w:pPr>
      <w:proofErr w:type="spellStart"/>
      <w:r>
        <w:rPr>
          <w:w w:val="105"/>
        </w:rPr>
        <w:lastRenderedPageBreak/>
        <w:t>condiciones</w:t>
      </w:r>
      <w:proofErr w:type="spellEnd"/>
      <w:r>
        <w:rPr>
          <w:spacing w:val="13"/>
          <w:w w:val="105"/>
        </w:rPr>
        <w:t xml:space="preserve"> </w:t>
      </w:r>
      <w:r>
        <w:rPr>
          <w:w w:val="105"/>
        </w:rPr>
        <w:t>de</w:t>
      </w:r>
      <w:r>
        <w:rPr>
          <w:spacing w:val="14"/>
          <w:w w:val="105"/>
        </w:rPr>
        <w:t xml:space="preserve"> </w:t>
      </w:r>
      <w:r>
        <w:rPr>
          <w:w w:val="105"/>
        </w:rPr>
        <w:t>la</w:t>
      </w:r>
      <w:r>
        <w:rPr>
          <w:spacing w:val="14"/>
          <w:w w:val="105"/>
        </w:rPr>
        <w:t xml:space="preserve"> </w:t>
      </w:r>
      <w:proofErr w:type="spellStart"/>
      <w:r>
        <w:rPr>
          <w:spacing w:val="-2"/>
          <w:w w:val="105"/>
        </w:rPr>
        <w:t>Póliza</w:t>
      </w:r>
      <w:proofErr w:type="spellEnd"/>
      <w:r>
        <w:rPr>
          <w:spacing w:val="-2"/>
          <w:w w:val="105"/>
        </w:rPr>
        <w:t>.”</w:t>
      </w:r>
    </w:p>
    <w:p w14:paraId="06BBA33E" w14:textId="77777777" w:rsidR="007C366B" w:rsidRDefault="007C366B">
      <w:pPr>
        <w:pStyle w:val="BodyText"/>
        <w:spacing w:before="11"/>
        <w:rPr>
          <w:sz w:val="23"/>
        </w:rPr>
      </w:pPr>
    </w:p>
    <w:p w14:paraId="351FC878" w14:textId="77777777" w:rsidR="007C366B" w:rsidRDefault="00771AB2">
      <w:pPr>
        <w:pStyle w:val="BodyText"/>
        <w:tabs>
          <w:tab w:val="left" w:pos="1760"/>
          <w:tab w:val="left" w:pos="2315"/>
          <w:tab w:val="left" w:pos="8640"/>
          <w:tab w:val="left" w:pos="10369"/>
        </w:tabs>
        <w:spacing w:line="271" w:lineRule="auto"/>
        <w:ind w:left="110" w:right="114"/>
      </w:pPr>
      <w:r>
        <w:rPr>
          <w:w w:val="110"/>
        </w:rPr>
        <w:t xml:space="preserve">Y para que </w:t>
      </w:r>
      <w:proofErr w:type="spellStart"/>
      <w:r>
        <w:rPr>
          <w:w w:val="110"/>
        </w:rPr>
        <w:t>conste</w:t>
      </w:r>
      <w:proofErr w:type="spellEnd"/>
      <w:r>
        <w:rPr>
          <w:w w:val="110"/>
        </w:rPr>
        <w:t xml:space="preserve"> a </w:t>
      </w:r>
      <w:proofErr w:type="spellStart"/>
      <w:r>
        <w:rPr>
          <w:w w:val="110"/>
        </w:rPr>
        <w:t>los</w:t>
      </w:r>
      <w:proofErr w:type="spellEnd"/>
      <w:r>
        <w:rPr>
          <w:w w:val="110"/>
        </w:rPr>
        <w:t xml:space="preserve"> </w:t>
      </w:r>
      <w:proofErr w:type="spellStart"/>
      <w:r>
        <w:rPr>
          <w:w w:val="110"/>
        </w:rPr>
        <w:t>efectos</w:t>
      </w:r>
      <w:proofErr w:type="spellEnd"/>
      <w:r>
        <w:rPr>
          <w:w w:val="110"/>
        </w:rPr>
        <w:t xml:space="preserve"> </w:t>
      </w:r>
      <w:proofErr w:type="spellStart"/>
      <w:r>
        <w:rPr>
          <w:w w:val="110"/>
        </w:rPr>
        <w:t>oportunos</w:t>
      </w:r>
      <w:proofErr w:type="spellEnd"/>
      <w:r>
        <w:rPr>
          <w:w w:val="110"/>
        </w:rPr>
        <w:t xml:space="preserve">, se </w:t>
      </w:r>
      <w:proofErr w:type="spellStart"/>
      <w:r>
        <w:rPr>
          <w:w w:val="110"/>
        </w:rPr>
        <w:t>firma</w:t>
      </w:r>
      <w:proofErr w:type="spellEnd"/>
      <w:r>
        <w:rPr>
          <w:w w:val="110"/>
        </w:rPr>
        <w:t xml:space="preserve"> </w:t>
      </w:r>
      <w:proofErr w:type="spellStart"/>
      <w:r>
        <w:rPr>
          <w:w w:val="110"/>
        </w:rPr>
        <w:t>el</w:t>
      </w:r>
      <w:proofErr w:type="spellEnd"/>
      <w:r>
        <w:rPr>
          <w:w w:val="110"/>
        </w:rPr>
        <w:t xml:space="preserve"> </w:t>
      </w:r>
      <w:proofErr w:type="spellStart"/>
      <w:r>
        <w:rPr>
          <w:w w:val="110"/>
        </w:rPr>
        <w:t>presente</w:t>
      </w:r>
      <w:proofErr w:type="spellEnd"/>
      <w:r>
        <w:rPr>
          <w:w w:val="110"/>
        </w:rPr>
        <w:t xml:space="preserve"> </w:t>
      </w:r>
      <w:proofErr w:type="spellStart"/>
      <w:r>
        <w:rPr>
          <w:w w:val="110"/>
        </w:rPr>
        <w:t>en</w:t>
      </w:r>
      <w:proofErr w:type="spellEnd"/>
      <w:r>
        <w:rPr>
          <w:w w:val="110"/>
        </w:rPr>
        <w:t xml:space="preserve"> </w:t>
      </w:r>
      <w:r>
        <w:rPr>
          <w:u w:val="single"/>
        </w:rPr>
        <w:tab/>
      </w:r>
      <w:r>
        <w:rPr>
          <w:w w:val="110"/>
        </w:rPr>
        <w:t xml:space="preserve">a </w:t>
      </w:r>
      <w:r>
        <w:rPr>
          <w:u w:val="single"/>
        </w:rPr>
        <w:tab/>
      </w:r>
      <w:r>
        <w:t xml:space="preserve"> </w:t>
      </w:r>
      <w:r>
        <w:rPr>
          <w:w w:val="110"/>
        </w:rPr>
        <w:t xml:space="preserve">de </w:t>
      </w:r>
      <w:r>
        <w:rPr>
          <w:u w:val="single"/>
        </w:rPr>
        <w:tab/>
      </w:r>
      <w:r>
        <w:rPr>
          <w:spacing w:val="-6"/>
          <w:w w:val="110"/>
        </w:rPr>
        <w:t>20</w:t>
      </w:r>
      <w:r>
        <w:rPr>
          <w:u w:val="single"/>
        </w:rPr>
        <w:tab/>
      </w:r>
      <w:r>
        <w:rPr>
          <w:spacing w:val="-10"/>
          <w:w w:val="110"/>
        </w:rPr>
        <w:t>.</w:t>
      </w:r>
    </w:p>
    <w:p w14:paraId="464FCBC1" w14:textId="77777777" w:rsidR="007C366B" w:rsidRDefault="007C366B">
      <w:pPr>
        <w:pStyle w:val="BodyText"/>
        <w:rPr>
          <w:sz w:val="20"/>
        </w:rPr>
      </w:pPr>
    </w:p>
    <w:p w14:paraId="51718269" w14:textId="77777777" w:rsidR="007C366B" w:rsidRDefault="00771AB2">
      <w:pPr>
        <w:pStyle w:val="BodyText"/>
        <w:spacing w:before="6"/>
        <w:rPr>
          <w:sz w:val="20"/>
        </w:rPr>
      </w:pPr>
      <w:r>
        <w:rPr>
          <w:noProof/>
        </w:rPr>
        <mc:AlternateContent>
          <mc:Choice Requires="wps">
            <w:drawing>
              <wp:anchor distT="0" distB="0" distL="0" distR="0" simplePos="0" relativeHeight="487588864" behindDoc="1" locked="0" layoutInCell="1" allowOverlap="1" wp14:anchorId="5FFA68B3" wp14:editId="07777777">
                <wp:simplePos x="0" y="0"/>
                <wp:positionH relativeFrom="page">
                  <wp:posOffset>540004</wp:posOffset>
                </wp:positionH>
                <wp:positionV relativeFrom="paragraph">
                  <wp:posOffset>171204</wp:posOffset>
                </wp:positionV>
                <wp:extent cx="462915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29150" cy="1270"/>
                        </a:xfrm>
                        <a:custGeom>
                          <a:avLst/>
                          <a:gdLst/>
                          <a:ahLst/>
                          <a:cxnLst/>
                          <a:rect l="l" t="t" r="r" b="b"/>
                          <a:pathLst>
                            <a:path w="4629150">
                              <a:moveTo>
                                <a:pt x="0" y="0"/>
                              </a:moveTo>
                              <a:lnTo>
                                <a:pt x="2200275" y="0"/>
                              </a:lnTo>
                            </a:path>
                            <a:path w="4629150">
                              <a:moveTo>
                                <a:pt x="2240229" y="0"/>
                              </a:moveTo>
                              <a:lnTo>
                                <a:pt x="4629099" y="0"/>
                              </a:lnTo>
                            </a:path>
                          </a:pathLst>
                        </a:custGeom>
                        <a:ln w="54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968BF5" id="Graphic 3" o:spid="_x0000_s1026" style="position:absolute;margin-left:42.5pt;margin-top:13.5pt;width:36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629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" path="m,l2200275,em2240229,l4629099,e" filled="f" strokeweight=".15158mm">
                <v:path arrowok="t"/>
                <w10:wrap type="topAndBottom" anchorx="page"/>
              </v:shape>
            </w:pict>
          </mc:Fallback>
        </mc:AlternateContent>
      </w:r>
    </w:p>
    <w:p w14:paraId="5C8C6B09" w14:textId="77777777" w:rsidR="007C366B" w:rsidRDefault="007C366B">
      <w:pPr>
        <w:pStyle w:val="BodyText"/>
        <w:spacing w:before="6"/>
        <w:rPr>
          <w:sz w:val="15"/>
        </w:rPr>
      </w:pPr>
    </w:p>
    <w:p w14:paraId="7D41879B" w14:textId="77777777" w:rsidR="007C366B" w:rsidRDefault="00771AB2">
      <w:pPr>
        <w:pStyle w:val="BodyText"/>
        <w:spacing w:before="95"/>
        <w:ind w:left="110"/>
      </w:pPr>
      <w:proofErr w:type="spellStart"/>
      <w:r>
        <w:rPr>
          <w:w w:val="105"/>
        </w:rPr>
        <w:t>Tomador</w:t>
      </w:r>
      <w:proofErr w:type="spellEnd"/>
      <w:r>
        <w:rPr>
          <w:w w:val="105"/>
        </w:rPr>
        <w:t>:</w:t>
      </w:r>
      <w:r>
        <w:rPr>
          <w:spacing w:val="-5"/>
          <w:w w:val="105"/>
        </w:rPr>
        <w:t xml:space="preserve"> </w:t>
      </w:r>
      <w:proofErr w:type="spellStart"/>
      <w:r>
        <w:rPr>
          <w:spacing w:val="-2"/>
          <w:w w:val="105"/>
        </w:rPr>
        <w:t>Asegurador</w:t>
      </w:r>
      <w:proofErr w:type="spellEnd"/>
      <w:r>
        <w:rPr>
          <w:spacing w:val="-2"/>
          <w:w w:val="105"/>
        </w:rPr>
        <w:t>:</w:t>
      </w:r>
    </w:p>
    <w:p w14:paraId="3382A365" w14:textId="77777777" w:rsidR="007C366B" w:rsidRDefault="007C366B">
      <w:pPr>
        <w:pStyle w:val="BodyText"/>
        <w:spacing w:before="11"/>
        <w:rPr>
          <w:sz w:val="23"/>
        </w:rPr>
      </w:pPr>
    </w:p>
    <w:p w14:paraId="55376C99" w14:textId="77777777" w:rsidR="007C366B" w:rsidRDefault="00771AB2">
      <w:pPr>
        <w:pStyle w:val="BodyText"/>
        <w:ind w:left="110"/>
      </w:pPr>
      <w:r>
        <w:rPr>
          <w:w w:val="110"/>
        </w:rPr>
        <w:t>(END</w:t>
      </w:r>
      <w:r>
        <w:rPr>
          <w:spacing w:val="10"/>
          <w:w w:val="110"/>
        </w:rPr>
        <w:t xml:space="preserve"> </w:t>
      </w:r>
      <w:r>
        <w:rPr>
          <w:w w:val="110"/>
        </w:rPr>
        <w:t>OF</w:t>
      </w:r>
      <w:r>
        <w:rPr>
          <w:spacing w:val="10"/>
          <w:w w:val="110"/>
        </w:rPr>
        <w:t xml:space="preserve"> </w:t>
      </w:r>
      <w:r>
        <w:rPr>
          <w:spacing w:val="-2"/>
          <w:w w:val="110"/>
        </w:rPr>
        <w:t>CERTIFICATE)</w:t>
      </w:r>
    </w:p>
    <w:p w14:paraId="5C71F136" w14:textId="77777777" w:rsidR="007C366B" w:rsidRDefault="007C366B">
      <w:pPr>
        <w:pStyle w:val="BodyText"/>
        <w:spacing w:before="11"/>
        <w:rPr>
          <w:sz w:val="23"/>
        </w:rPr>
      </w:pPr>
    </w:p>
    <w:p w14:paraId="5D7B3389" w14:textId="77777777" w:rsidR="007C366B" w:rsidRDefault="00771AB2">
      <w:pPr>
        <w:pStyle w:val="BodyText"/>
        <w:ind w:left="110"/>
      </w:pPr>
      <w:r>
        <w:rPr>
          <w:w w:val="105"/>
        </w:rPr>
        <w:t>(End</w:t>
      </w:r>
      <w:r>
        <w:rPr>
          <w:spacing w:val="8"/>
          <w:w w:val="105"/>
        </w:rPr>
        <w:t xml:space="preserve"> </w:t>
      </w:r>
      <w:r>
        <w:rPr>
          <w:w w:val="105"/>
        </w:rPr>
        <w:t>of</w:t>
      </w:r>
      <w:r>
        <w:rPr>
          <w:spacing w:val="8"/>
          <w:w w:val="105"/>
        </w:rPr>
        <w:t xml:space="preserve"> </w:t>
      </w:r>
      <w:r>
        <w:rPr>
          <w:spacing w:val="-2"/>
          <w:w w:val="105"/>
        </w:rPr>
        <w:t>Clause)</w:t>
      </w:r>
    </w:p>
    <w:p w14:paraId="62199465" w14:textId="77777777" w:rsidR="007C366B" w:rsidRDefault="007C366B">
      <w:pPr>
        <w:pStyle w:val="BodyText"/>
        <w:rPr>
          <w:sz w:val="26"/>
        </w:rPr>
      </w:pPr>
    </w:p>
    <w:p w14:paraId="0C391A1E" w14:textId="77777777" w:rsidR="007C366B" w:rsidRDefault="00771AB2">
      <w:pPr>
        <w:pStyle w:val="Heading1"/>
        <w:spacing w:line="280" w:lineRule="auto"/>
        <w:ind w:right="511"/>
        <w:rPr>
          <w:b/>
        </w:rPr>
      </w:pPr>
      <w:r>
        <w:rPr>
          <w:b/>
        </w:rPr>
        <w:t>5352.242-9000</w:t>
      </w:r>
      <w:r>
        <w:rPr>
          <w:b/>
          <w:spacing w:val="-16"/>
        </w:rPr>
        <w:t xml:space="preserve"> </w:t>
      </w:r>
      <w:r>
        <w:rPr>
          <w:b/>
        </w:rPr>
        <w:t>Contractor</w:t>
      </w:r>
      <w:r>
        <w:rPr>
          <w:b/>
          <w:spacing w:val="-16"/>
        </w:rPr>
        <w:t xml:space="preserve"> </w:t>
      </w:r>
      <w:r>
        <w:rPr>
          <w:b/>
        </w:rPr>
        <w:t>Access</w:t>
      </w:r>
      <w:r>
        <w:rPr>
          <w:b/>
          <w:spacing w:val="-16"/>
        </w:rPr>
        <w:t xml:space="preserve"> </w:t>
      </w:r>
      <w:r>
        <w:rPr>
          <w:b/>
        </w:rPr>
        <w:t>to</w:t>
      </w:r>
      <w:r>
        <w:rPr>
          <w:b/>
          <w:spacing w:val="-16"/>
        </w:rPr>
        <w:t xml:space="preserve"> </w:t>
      </w:r>
      <w:r>
        <w:rPr>
          <w:b/>
        </w:rPr>
        <w:t>Department</w:t>
      </w:r>
      <w:r>
        <w:rPr>
          <w:b/>
          <w:spacing w:val="-16"/>
        </w:rPr>
        <w:t xml:space="preserve"> </w:t>
      </w:r>
      <w:r>
        <w:rPr>
          <w:b/>
        </w:rPr>
        <w:t>of</w:t>
      </w:r>
      <w:r>
        <w:rPr>
          <w:b/>
          <w:spacing w:val="-16"/>
        </w:rPr>
        <w:t xml:space="preserve"> </w:t>
      </w:r>
      <w:r>
        <w:rPr>
          <w:b/>
        </w:rPr>
        <w:t>the</w:t>
      </w:r>
      <w:r>
        <w:rPr>
          <w:b/>
          <w:spacing w:val="-16"/>
        </w:rPr>
        <w:t xml:space="preserve"> </w:t>
      </w:r>
      <w:r>
        <w:rPr>
          <w:b/>
        </w:rPr>
        <w:t>Air</w:t>
      </w:r>
      <w:r>
        <w:rPr>
          <w:b/>
          <w:spacing w:val="-16"/>
        </w:rPr>
        <w:t xml:space="preserve"> </w:t>
      </w:r>
      <w:r>
        <w:rPr>
          <w:b/>
        </w:rPr>
        <w:t xml:space="preserve">Force </w:t>
      </w:r>
      <w:r>
        <w:rPr>
          <w:b/>
          <w:spacing w:val="-2"/>
        </w:rPr>
        <w:t>Installations</w:t>
      </w:r>
    </w:p>
    <w:p w14:paraId="0DA123B1" w14:textId="77777777" w:rsidR="007C366B" w:rsidRDefault="007C366B">
      <w:pPr>
        <w:pStyle w:val="BodyText"/>
        <w:spacing w:before="3"/>
        <w:rPr>
          <w:rFonts w:ascii="Bookman Old Style"/>
          <w:b/>
          <w:sz w:val="38"/>
        </w:rPr>
      </w:pPr>
    </w:p>
    <w:p w14:paraId="24CF7DA4" w14:textId="77777777" w:rsidR="007C366B" w:rsidRDefault="00771AB2">
      <w:pPr>
        <w:pStyle w:val="BodyText"/>
        <w:spacing w:line="271" w:lineRule="auto"/>
        <w:ind w:left="110" w:right="189"/>
      </w:pPr>
      <w:r>
        <w:rPr>
          <w:w w:val="105"/>
        </w:rPr>
        <w:t>As</w:t>
      </w:r>
      <w:r>
        <w:rPr>
          <w:spacing w:val="21"/>
          <w:w w:val="105"/>
        </w:rPr>
        <w:t xml:space="preserve"> </w:t>
      </w:r>
      <w:r>
        <w:rPr>
          <w:w w:val="105"/>
        </w:rPr>
        <w:t>prescribed</w:t>
      </w:r>
      <w:r>
        <w:rPr>
          <w:spacing w:val="21"/>
          <w:w w:val="105"/>
        </w:rPr>
        <w:t xml:space="preserve"> </w:t>
      </w:r>
      <w:r>
        <w:rPr>
          <w:w w:val="105"/>
        </w:rPr>
        <w:t>in</w:t>
      </w:r>
      <w:r>
        <w:rPr>
          <w:spacing w:val="21"/>
          <w:w w:val="105"/>
        </w:rPr>
        <w:t xml:space="preserve"> </w:t>
      </w:r>
      <w:hyperlink r:id="rId30" w:anchor="DAFFARS_5342_490_1">
        <w:r>
          <w:rPr>
            <w:color w:val="27314A"/>
            <w:w w:val="105"/>
            <w:u w:val="single" w:color="27314A"/>
          </w:rPr>
          <w:t>DAFFARS</w:t>
        </w:r>
        <w:r>
          <w:rPr>
            <w:color w:val="27314A"/>
            <w:spacing w:val="21"/>
            <w:w w:val="105"/>
            <w:u w:val="single" w:color="27314A"/>
          </w:rPr>
          <w:t xml:space="preserve"> </w:t>
        </w:r>
        <w:r>
          <w:rPr>
            <w:color w:val="27314A"/>
            <w:w w:val="105"/>
            <w:u w:val="single" w:color="27314A"/>
          </w:rPr>
          <w:t>5342.490-1</w:t>
        </w:r>
      </w:hyperlink>
      <w:r>
        <w:rPr>
          <w:w w:val="105"/>
        </w:rPr>
        <w:t>,</w:t>
      </w:r>
      <w:r>
        <w:rPr>
          <w:spacing w:val="21"/>
          <w:w w:val="105"/>
        </w:rPr>
        <w:t xml:space="preserve"> </w:t>
      </w:r>
      <w:r>
        <w:rPr>
          <w:w w:val="105"/>
        </w:rPr>
        <w:t>insert</w:t>
      </w:r>
      <w:r>
        <w:rPr>
          <w:spacing w:val="21"/>
          <w:w w:val="105"/>
        </w:rPr>
        <w:t xml:space="preserve"> </w:t>
      </w:r>
      <w:r>
        <w:rPr>
          <w:w w:val="105"/>
        </w:rPr>
        <w:t>a</w:t>
      </w:r>
      <w:r>
        <w:rPr>
          <w:spacing w:val="21"/>
          <w:w w:val="105"/>
        </w:rPr>
        <w:t xml:space="preserve"> </w:t>
      </w:r>
      <w:r>
        <w:rPr>
          <w:w w:val="105"/>
        </w:rPr>
        <w:t>clause</w:t>
      </w:r>
      <w:r>
        <w:rPr>
          <w:spacing w:val="21"/>
          <w:w w:val="105"/>
        </w:rPr>
        <w:t xml:space="preserve"> </w:t>
      </w:r>
      <w:r>
        <w:rPr>
          <w:w w:val="105"/>
        </w:rPr>
        <w:t>substantially</w:t>
      </w:r>
      <w:r>
        <w:rPr>
          <w:spacing w:val="21"/>
          <w:w w:val="105"/>
        </w:rPr>
        <w:t xml:space="preserve"> </w:t>
      </w:r>
      <w:r>
        <w:rPr>
          <w:w w:val="105"/>
        </w:rPr>
        <w:t>the</w:t>
      </w:r>
      <w:r>
        <w:rPr>
          <w:spacing w:val="21"/>
          <w:w w:val="105"/>
        </w:rPr>
        <w:t xml:space="preserve"> </w:t>
      </w:r>
      <w:r>
        <w:rPr>
          <w:w w:val="105"/>
        </w:rPr>
        <w:t>same</w:t>
      </w:r>
      <w:r>
        <w:rPr>
          <w:spacing w:val="21"/>
          <w:w w:val="105"/>
        </w:rPr>
        <w:t xml:space="preserve"> </w:t>
      </w:r>
      <w:r>
        <w:rPr>
          <w:w w:val="105"/>
        </w:rPr>
        <w:t>as</w:t>
      </w:r>
      <w:r>
        <w:rPr>
          <w:spacing w:val="21"/>
          <w:w w:val="105"/>
        </w:rPr>
        <w:t xml:space="preserve"> </w:t>
      </w:r>
      <w:r>
        <w:rPr>
          <w:w w:val="105"/>
        </w:rPr>
        <w:t>the</w:t>
      </w:r>
      <w:r>
        <w:rPr>
          <w:spacing w:val="21"/>
          <w:w w:val="105"/>
        </w:rPr>
        <w:t xml:space="preserve"> </w:t>
      </w:r>
      <w:r>
        <w:rPr>
          <w:w w:val="105"/>
        </w:rPr>
        <w:t>following</w:t>
      </w:r>
      <w:r>
        <w:rPr>
          <w:spacing w:val="21"/>
          <w:w w:val="105"/>
        </w:rPr>
        <w:t xml:space="preserve"> </w:t>
      </w:r>
      <w:r>
        <w:rPr>
          <w:w w:val="105"/>
        </w:rPr>
        <w:t>clause in solicitations and contracts:</w:t>
      </w:r>
    </w:p>
    <w:p w14:paraId="4C4CEA3D" w14:textId="77777777" w:rsidR="007C366B" w:rsidRDefault="007C366B">
      <w:pPr>
        <w:pStyle w:val="BodyText"/>
        <w:spacing w:before="1"/>
        <w:rPr>
          <w:sz w:val="21"/>
        </w:rPr>
      </w:pPr>
    </w:p>
    <w:p w14:paraId="5E43051C" w14:textId="21FC9F02" w:rsidR="007C366B" w:rsidRDefault="00771AB2">
      <w:pPr>
        <w:pStyle w:val="BodyText"/>
        <w:ind w:left="110"/>
      </w:pPr>
      <w:r>
        <w:rPr>
          <w:w w:val="110"/>
        </w:rPr>
        <w:t>CONTRACTOR</w:t>
      </w:r>
      <w:r>
        <w:rPr>
          <w:spacing w:val="18"/>
          <w:w w:val="110"/>
        </w:rPr>
        <w:t xml:space="preserve"> </w:t>
      </w:r>
      <w:r>
        <w:rPr>
          <w:w w:val="110"/>
        </w:rPr>
        <w:t>ACCESS</w:t>
      </w:r>
      <w:r>
        <w:rPr>
          <w:spacing w:val="19"/>
          <w:w w:val="110"/>
        </w:rPr>
        <w:t xml:space="preserve"> </w:t>
      </w:r>
      <w:r>
        <w:rPr>
          <w:w w:val="110"/>
        </w:rPr>
        <w:t>TO</w:t>
      </w:r>
      <w:r>
        <w:rPr>
          <w:spacing w:val="19"/>
          <w:w w:val="110"/>
        </w:rPr>
        <w:t xml:space="preserve"> </w:t>
      </w:r>
      <w:commentRangeStart w:id="138"/>
      <w:r w:rsidR="0A6E2CBE" w:rsidRPr="60E979F4">
        <w:rPr>
          <w:color w:val="FF0000"/>
          <w:spacing w:val="19"/>
          <w:w w:val="110"/>
        </w:rPr>
        <w:t>THE</w:t>
      </w:r>
      <w:r w:rsidR="0A6E2CBE">
        <w:rPr>
          <w:spacing w:val="19"/>
          <w:w w:val="110"/>
        </w:rPr>
        <w:t xml:space="preserve"> </w:t>
      </w:r>
      <w:r w:rsidR="0A6E2CBE" w:rsidRPr="60E979F4">
        <w:rPr>
          <w:color w:val="FF0000"/>
          <w:spacing w:val="19"/>
          <w:w w:val="110"/>
        </w:rPr>
        <w:t>DEPARTMENT OF THE</w:t>
      </w:r>
      <w:r w:rsidR="0A6E2CBE">
        <w:rPr>
          <w:spacing w:val="19"/>
          <w:w w:val="110"/>
        </w:rPr>
        <w:t xml:space="preserve"> </w:t>
      </w:r>
      <w:commentRangeEnd w:id="138"/>
      <w:r w:rsidR="00E757FA">
        <w:rPr>
          <w:rStyle w:val="CommentReference"/>
        </w:rPr>
        <w:commentReference w:id="138"/>
      </w:r>
      <w:r>
        <w:rPr>
          <w:w w:val="110"/>
        </w:rPr>
        <w:t>AIR</w:t>
      </w:r>
      <w:r>
        <w:rPr>
          <w:spacing w:val="18"/>
          <w:w w:val="110"/>
        </w:rPr>
        <w:t xml:space="preserve"> </w:t>
      </w:r>
      <w:r>
        <w:rPr>
          <w:w w:val="110"/>
        </w:rPr>
        <w:t>FORCE</w:t>
      </w:r>
      <w:r>
        <w:rPr>
          <w:spacing w:val="19"/>
          <w:w w:val="110"/>
        </w:rPr>
        <w:t xml:space="preserve"> </w:t>
      </w:r>
      <w:r>
        <w:rPr>
          <w:w w:val="110"/>
        </w:rPr>
        <w:t>INSTALLATIONS</w:t>
      </w:r>
      <w:r>
        <w:rPr>
          <w:spacing w:val="19"/>
          <w:w w:val="110"/>
        </w:rPr>
        <w:t xml:space="preserve"> </w:t>
      </w:r>
      <w:r>
        <w:rPr>
          <w:w w:val="110"/>
        </w:rPr>
        <w:t>(</w:t>
      </w:r>
      <w:del w:id="139" w:author="ROSSI, AMANDA M CIV USAF HAF SAF/AQCP" w:date="2024-05-19T10:52:00Z">
        <w:r w:rsidDel="00E757FA">
          <w:rPr>
            <w:w w:val="110"/>
          </w:rPr>
          <w:delText>JUL</w:delText>
        </w:r>
        <w:r w:rsidDel="00E757FA">
          <w:rPr>
            <w:spacing w:val="19"/>
            <w:w w:val="110"/>
          </w:rPr>
          <w:delText xml:space="preserve"> </w:delText>
        </w:r>
        <w:r w:rsidDel="00E757FA">
          <w:rPr>
            <w:spacing w:val="-2"/>
            <w:w w:val="110"/>
          </w:rPr>
          <w:delText>2023</w:delText>
        </w:r>
      </w:del>
      <w:ins w:id="140" w:author="ROSSI, AMANDA M CIV USAF HAF SAF/AQCP" w:date="2024-05-19T10:52:00Z">
        <w:r w:rsidR="00E757FA">
          <w:rPr>
            <w:w w:val="110"/>
          </w:rPr>
          <w:t>JUN 2024</w:t>
        </w:r>
      </w:ins>
      <w:r>
        <w:rPr>
          <w:spacing w:val="-2"/>
          <w:w w:val="110"/>
        </w:rPr>
        <w:t>)</w:t>
      </w:r>
    </w:p>
    <w:p w14:paraId="50895670" w14:textId="77777777" w:rsidR="007C366B" w:rsidRDefault="007C366B">
      <w:pPr>
        <w:pStyle w:val="BodyText"/>
        <w:spacing w:before="11"/>
        <w:rPr>
          <w:sz w:val="23"/>
        </w:rPr>
      </w:pPr>
    </w:p>
    <w:p w14:paraId="0B49BA87" w14:textId="77777777" w:rsidR="007C366B" w:rsidRDefault="00771AB2">
      <w:pPr>
        <w:pStyle w:val="ListParagraph"/>
        <w:numPr>
          <w:ilvl w:val="0"/>
          <w:numId w:val="2"/>
        </w:numPr>
        <w:tabs>
          <w:tab w:val="left" w:pos="442"/>
        </w:tabs>
        <w:spacing w:line="271" w:lineRule="auto"/>
        <w:ind w:right="420" w:firstLine="0"/>
      </w:pPr>
      <w:r>
        <w:rPr>
          <w:w w:val="105"/>
        </w:rPr>
        <w:t>The contractor shall obtain base identification and vehicle passes, if required, for all contractor</w:t>
      </w:r>
      <w:r>
        <w:rPr>
          <w:spacing w:val="80"/>
          <w:w w:val="105"/>
        </w:rPr>
        <w:t xml:space="preserve"> </w:t>
      </w:r>
      <w:r>
        <w:rPr>
          <w:w w:val="105"/>
        </w:rPr>
        <w:t>personnel who make frequent visits to or perform work on the Department of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38C1F859" w14:textId="77777777" w:rsidR="007C366B" w:rsidRDefault="007C366B">
      <w:pPr>
        <w:pStyle w:val="BodyText"/>
        <w:spacing w:before="2"/>
        <w:rPr>
          <w:sz w:val="21"/>
        </w:rPr>
      </w:pPr>
    </w:p>
    <w:p w14:paraId="11AC1816" w14:textId="77777777" w:rsidR="007C366B" w:rsidRDefault="00771AB2">
      <w:pPr>
        <w:pStyle w:val="ListParagraph"/>
        <w:numPr>
          <w:ilvl w:val="0"/>
          <w:numId w:val="2"/>
        </w:numPr>
        <w:tabs>
          <w:tab w:val="left" w:pos="451"/>
        </w:tabs>
        <w:spacing w:line="271" w:lineRule="auto"/>
        <w:ind w:right="358" w:firstLine="0"/>
      </w:pPr>
      <w:r>
        <w:rPr>
          <w:noProof/>
        </w:rPr>
        <mc:AlternateContent>
          <mc:Choice Requires="wps">
            <w:drawing>
              <wp:anchor distT="0" distB="0" distL="0" distR="0" simplePos="0" relativeHeight="487348736" behindDoc="1" locked="0" layoutInCell="1" allowOverlap="1" wp14:anchorId="1DDEFCDA" wp14:editId="07777777">
                <wp:simplePos x="0" y="0"/>
                <wp:positionH relativeFrom="page">
                  <wp:posOffset>540004</wp:posOffset>
                </wp:positionH>
                <wp:positionV relativeFrom="paragraph">
                  <wp:posOffset>1627621</wp:posOffset>
                </wp:positionV>
                <wp:extent cx="193421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4210" cy="1270"/>
                        </a:xfrm>
                        <a:custGeom>
                          <a:avLst/>
                          <a:gdLst/>
                          <a:ahLst/>
                          <a:cxnLst/>
                          <a:rect l="l" t="t" r="r" b="b"/>
                          <a:pathLst>
                            <a:path w="1934210">
                              <a:moveTo>
                                <a:pt x="0" y="0"/>
                              </a:moveTo>
                              <a:lnTo>
                                <a:pt x="1933727"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B1243B" id="Graphic 4" o:spid="_x0000_s1026" style="position:absolute;margin-left:42.5pt;margin-top:128.15pt;width:152.3pt;height:.1pt;z-index:-15967744;visibility:visible;mso-wrap-style:square;mso-wrap-distance-left:0;mso-wrap-distance-top:0;mso-wrap-distance-right:0;mso-wrap-distance-bottom:0;mso-position-horizontal:absolute;mso-position-horizontal-relative:page;mso-position-vertical:absolute;mso-position-vertical-relative:text;v-text-anchor:top" coordsize="19342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" path="m,l1933727,e" filled="f" strokeweight=".17072mm">
                <v:path arrowok="t"/>
                <w10:wrap anchorx="page"/>
              </v:shape>
            </w:pict>
          </mc:Fallback>
        </mc:AlternateContent>
      </w:r>
      <w:r>
        <w:rPr>
          <w:w w:val="105"/>
        </w:rPr>
        <w:t>The contractor shall submit a written request on company letterhead to the contracting officer listing the following: contract number, location of work site, start and stop dates, and names of</w:t>
      </w:r>
      <w:r>
        <w:rPr>
          <w:spacing w:val="80"/>
          <w:w w:val="105"/>
        </w:rPr>
        <w:t xml:space="preserve"> </w:t>
      </w:r>
      <w:r>
        <w:rPr>
          <w:w w:val="105"/>
        </w:rPr>
        <w:t>employees and subcontractor employees needing access to the base. The letter will also specify the</w:t>
      </w:r>
      <w:r>
        <w:rPr>
          <w:spacing w:val="40"/>
          <w:w w:val="105"/>
        </w:rPr>
        <w:t xml:space="preserve"> </w:t>
      </w:r>
      <w:r>
        <w:rPr>
          <w:w w:val="105"/>
        </w:rPr>
        <w:t>individual(s) authorized to sign for a request for base identification credentials or vehicle passes.</w:t>
      </w:r>
      <w:r>
        <w:rPr>
          <w:spacing w:val="80"/>
          <w:w w:val="150"/>
        </w:rPr>
        <w:t xml:space="preserve"> </w:t>
      </w:r>
      <w:r>
        <w:rPr>
          <w:w w:val="105"/>
        </w:rPr>
        <w:t>The contracting officer will endorse the request and forward it to the issuing base pass and</w:t>
      </w:r>
      <w:r>
        <w:rPr>
          <w:spacing w:val="40"/>
          <w:w w:val="105"/>
        </w:rPr>
        <w:t xml:space="preserve"> </w:t>
      </w:r>
      <w:r>
        <w:rPr>
          <w:w w:val="105"/>
        </w:rPr>
        <w:t>registration office or Security Forces for processing. When reporting to the registration office, the</w:t>
      </w:r>
      <w:r>
        <w:rPr>
          <w:spacing w:val="80"/>
          <w:w w:val="150"/>
        </w:rPr>
        <w:t xml:space="preserve"> </w:t>
      </w:r>
      <w:r>
        <w:rPr>
          <w:w w:val="105"/>
        </w:rPr>
        <w:t>authorized contractor individual(s) should provide a valid driver’s license, current vehicle registration,</w:t>
      </w:r>
      <w:r>
        <w:rPr>
          <w:spacing w:val="36"/>
          <w:w w:val="105"/>
        </w:rPr>
        <w:t xml:space="preserve"> </w:t>
      </w:r>
      <w:r>
        <w:rPr>
          <w:w w:val="105"/>
        </w:rPr>
        <w:t>valid</w:t>
      </w:r>
      <w:r>
        <w:rPr>
          <w:spacing w:val="36"/>
          <w:w w:val="105"/>
        </w:rPr>
        <w:t xml:space="preserve"> </w:t>
      </w:r>
      <w:r>
        <w:rPr>
          <w:w w:val="105"/>
        </w:rPr>
        <w:t>vehicle</w:t>
      </w:r>
      <w:r>
        <w:rPr>
          <w:spacing w:val="36"/>
          <w:w w:val="105"/>
        </w:rPr>
        <w:t xml:space="preserve"> </w:t>
      </w:r>
      <w:r>
        <w:rPr>
          <w:w w:val="105"/>
        </w:rPr>
        <w:t>insurance</w:t>
      </w:r>
      <w:r>
        <w:rPr>
          <w:spacing w:val="36"/>
          <w:w w:val="105"/>
        </w:rPr>
        <w:t xml:space="preserve"> </w:t>
      </w:r>
      <w:r>
        <w:rPr>
          <w:w w:val="105"/>
        </w:rPr>
        <w:t>certificate,</w:t>
      </w:r>
      <w:r>
        <w:rPr>
          <w:spacing w:val="36"/>
          <w:w w:val="105"/>
        </w:rPr>
        <w:t xml:space="preserve"> </w:t>
      </w:r>
      <w:r>
        <w:rPr>
          <w:w w:val="105"/>
        </w:rPr>
        <w:t>and</w:t>
      </w:r>
      <w:r>
        <w:rPr>
          <w:spacing w:val="36"/>
          <w:w w:val="105"/>
        </w:rPr>
        <w:t xml:space="preserve"> </w:t>
      </w:r>
      <w:r>
        <w:rPr>
          <w:w w:val="105"/>
        </w:rPr>
        <w:t>[</w:t>
      </w:r>
      <w:r>
        <w:rPr>
          <w:spacing w:val="35"/>
          <w:w w:val="105"/>
        </w:rPr>
        <w:t xml:space="preserve"> </w:t>
      </w:r>
      <w:r>
        <w:rPr>
          <w:i/>
          <w:w w:val="105"/>
          <w:u w:val="single"/>
        </w:rPr>
        <w:t>insert</w:t>
      </w:r>
      <w:r>
        <w:rPr>
          <w:i/>
          <w:spacing w:val="36"/>
          <w:w w:val="105"/>
          <w:u w:val="single"/>
        </w:rPr>
        <w:t xml:space="preserve"> </w:t>
      </w:r>
      <w:r>
        <w:rPr>
          <w:i/>
          <w:w w:val="105"/>
          <w:u w:val="single"/>
        </w:rPr>
        <w:t>any</w:t>
      </w:r>
      <w:r>
        <w:rPr>
          <w:i/>
          <w:spacing w:val="36"/>
          <w:w w:val="105"/>
          <w:u w:val="single"/>
        </w:rPr>
        <w:t xml:space="preserve"> </w:t>
      </w:r>
      <w:r>
        <w:rPr>
          <w:i/>
          <w:w w:val="105"/>
          <w:u w:val="single"/>
        </w:rPr>
        <w:t>additional</w:t>
      </w:r>
      <w:r>
        <w:rPr>
          <w:i/>
          <w:spacing w:val="36"/>
          <w:w w:val="105"/>
          <w:u w:val="single"/>
        </w:rPr>
        <w:t xml:space="preserve"> </w:t>
      </w:r>
      <w:r>
        <w:rPr>
          <w:i/>
          <w:w w:val="105"/>
          <w:u w:val="single"/>
        </w:rPr>
        <w:t>requirements</w:t>
      </w:r>
      <w:r>
        <w:rPr>
          <w:i/>
          <w:spacing w:val="36"/>
          <w:w w:val="105"/>
          <w:u w:val="single"/>
        </w:rPr>
        <w:t xml:space="preserve"> </w:t>
      </w:r>
      <w:r>
        <w:rPr>
          <w:i/>
          <w:w w:val="105"/>
          <w:u w:val="single"/>
        </w:rPr>
        <w:t>to</w:t>
      </w:r>
      <w:r>
        <w:rPr>
          <w:i/>
          <w:spacing w:val="36"/>
          <w:w w:val="105"/>
          <w:u w:val="single"/>
        </w:rPr>
        <w:t xml:space="preserve"> </w:t>
      </w:r>
      <w:r>
        <w:rPr>
          <w:i/>
          <w:w w:val="105"/>
          <w:u w:val="single"/>
        </w:rPr>
        <w:t>comply</w:t>
      </w:r>
      <w:r>
        <w:rPr>
          <w:i/>
          <w:w w:val="105"/>
        </w:rPr>
        <w:t xml:space="preserve"> with</w:t>
      </w:r>
      <w:r>
        <w:rPr>
          <w:i/>
          <w:spacing w:val="40"/>
          <w:w w:val="105"/>
        </w:rPr>
        <w:t xml:space="preserve"> </w:t>
      </w:r>
      <w:r>
        <w:rPr>
          <w:i/>
          <w:w w:val="105"/>
        </w:rPr>
        <w:t>local</w:t>
      </w:r>
      <w:r>
        <w:rPr>
          <w:i/>
          <w:spacing w:val="40"/>
          <w:w w:val="105"/>
        </w:rPr>
        <w:t xml:space="preserve"> </w:t>
      </w:r>
      <w:r>
        <w:rPr>
          <w:i/>
          <w:w w:val="105"/>
        </w:rPr>
        <w:t>security</w:t>
      </w:r>
      <w:r>
        <w:rPr>
          <w:i/>
          <w:spacing w:val="40"/>
          <w:w w:val="105"/>
        </w:rPr>
        <w:t xml:space="preserve"> </w:t>
      </w:r>
      <w:proofErr w:type="gramStart"/>
      <w:r>
        <w:rPr>
          <w:i/>
          <w:w w:val="105"/>
        </w:rPr>
        <w:t>procedures</w:t>
      </w:r>
      <w:r>
        <w:rPr>
          <w:i/>
          <w:spacing w:val="40"/>
          <w:w w:val="105"/>
        </w:rPr>
        <w:t xml:space="preserve"> </w:t>
      </w:r>
      <w:r>
        <w:rPr>
          <w:w w:val="105"/>
        </w:rPr>
        <w:t>]</w:t>
      </w:r>
      <w:proofErr w:type="gramEnd"/>
      <w:r>
        <w:rPr>
          <w:spacing w:val="40"/>
          <w:w w:val="105"/>
        </w:rPr>
        <w:t xml:space="preserve"> </w:t>
      </w:r>
      <w:r>
        <w:rPr>
          <w:w w:val="105"/>
        </w:rPr>
        <w:t>to</w:t>
      </w:r>
      <w:r>
        <w:rPr>
          <w:spacing w:val="40"/>
          <w:w w:val="105"/>
        </w:rPr>
        <w:t xml:space="preserve"> </w:t>
      </w:r>
      <w:r>
        <w:rPr>
          <w:w w:val="105"/>
        </w:rPr>
        <w:t>obtain</w:t>
      </w:r>
      <w:r>
        <w:rPr>
          <w:spacing w:val="40"/>
          <w:w w:val="105"/>
        </w:rPr>
        <w:t xml:space="preserve"> </w:t>
      </w:r>
      <w:r>
        <w:rPr>
          <w:w w:val="105"/>
        </w:rPr>
        <w:t>a</w:t>
      </w:r>
      <w:r>
        <w:rPr>
          <w:spacing w:val="40"/>
          <w:w w:val="105"/>
        </w:rPr>
        <w:t xml:space="preserve"> </w:t>
      </w:r>
      <w:r>
        <w:rPr>
          <w:w w:val="105"/>
        </w:rPr>
        <w:t>vehicle</w:t>
      </w:r>
      <w:r>
        <w:rPr>
          <w:spacing w:val="40"/>
          <w:w w:val="105"/>
        </w:rPr>
        <w:t xml:space="preserve"> </w:t>
      </w:r>
      <w:r>
        <w:rPr>
          <w:w w:val="105"/>
        </w:rPr>
        <w:t>pass.</w:t>
      </w:r>
    </w:p>
    <w:p w14:paraId="0C8FE7CE" w14:textId="77777777" w:rsidR="007C366B" w:rsidRDefault="007C366B">
      <w:pPr>
        <w:pStyle w:val="BodyText"/>
        <w:spacing w:before="5"/>
        <w:rPr>
          <w:sz w:val="21"/>
        </w:rPr>
      </w:pPr>
    </w:p>
    <w:p w14:paraId="1CFF7E4E" w14:textId="77777777" w:rsidR="007C366B" w:rsidRDefault="00771AB2">
      <w:pPr>
        <w:pStyle w:val="ListParagraph"/>
        <w:numPr>
          <w:ilvl w:val="0"/>
          <w:numId w:val="2"/>
        </w:numPr>
        <w:tabs>
          <w:tab w:val="left" w:pos="435"/>
        </w:tabs>
        <w:spacing w:line="271" w:lineRule="auto"/>
        <w:ind w:right="374" w:firstLine="0"/>
      </w:pPr>
      <w:r>
        <w:rPr>
          <w:w w:val="105"/>
        </w:rPr>
        <w:t>During performance of the contract, the contractor shall be responsible for obtaining required</w:t>
      </w:r>
      <w:r>
        <w:rPr>
          <w:spacing w:val="40"/>
          <w:w w:val="105"/>
        </w:rPr>
        <w:t xml:space="preserve"> </w:t>
      </w:r>
      <w:r>
        <w:rPr>
          <w:w w:val="105"/>
        </w:rPr>
        <w:t>identification for newly assigned personnel and for prompt return of credentials and vehicle passes for any employee who no longer requires access to the work site.</w:t>
      </w:r>
    </w:p>
    <w:p w14:paraId="41004F19" w14:textId="77777777" w:rsidR="007C366B" w:rsidRDefault="007C366B">
      <w:pPr>
        <w:pStyle w:val="BodyText"/>
        <w:spacing w:before="1"/>
        <w:rPr>
          <w:sz w:val="21"/>
        </w:rPr>
      </w:pPr>
    </w:p>
    <w:p w14:paraId="0DD87705" w14:textId="6BB9124A" w:rsidR="007C366B" w:rsidRDefault="00771AB2" w:rsidP="00771AB2">
      <w:pPr>
        <w:pStyle w:val="ListParagraph"/>
        <w:numPr>
          <w:ilvl w:val="0"/>
          <w:numId w:val="2"/>
        </w:numPr>
        <w:tabs>
          <w:tab w:val="left" w:pos="451"/>
        </w:tabs>
        <w:spacing w:before="1" w:line="271" w:lineRule="auto"/>
        <w:ind w:right="238" w:firstLine="0"/>
      </w:pPr>
      <w:r>
        <w:rPr>
          <w:noProof/>
        </w:rPr>
        <mc:AlternateContent>
          <mc:Choice Requires="wps">
            <w:drawing>
              <wp:anchor distT="0" distB="0" distL="0" distR="0" simplePos="0" relativeHeight="487349248" behindDoc="1" locked="0" layoutInCell="1" allowOverlap="1" wp14:anchorId="520CD8A4" wp14:editId="07777777">
                <wp:simplePos x="0" y="0"/>
                <wp:positionH relativeFrom="page">
                  <wp:posOffset>2455011</wp:posOffset>
                </wp:positionH>
                <wp:positionV relativeFrom="paragraph">
                  <wp:posOffset>330621</wp:posOffset>
                </wp:positionV>
                <wp:extent cx="3198495"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8495" cy="1270"/>
                        </a:xfrm>
                        <a:custGeom>
                          <a:avLst/>
                          <a:gdLst/>
                          <a:ahLst/>
                          <a:cxnLst/>
                          <a:rect l="l" t="t" r="r" b="b"/>
                          <a:pathLst>
                            <a:path w="3198495">
                              <a:moveTo>
                                <a:pt x="0" y="0"/>
                              </a:moveTo>
                              <a:lnTo>
                                <a:pt x="3197872"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8FE565" id="Graphic 5" o:spid="_x0000_s1026" style="position:absolute;margin-left:193.3pt;margin-top:26.05pt;width:251.85pt;height:.1pt;z-index:-15967232;visibility:visible;mso-wrap-style:square;mso-wrap-distance-left:0;mso-wrap-distance-top:0;mso-wrap-distance-right:0;mso-wrap-distance-bottom:0;mso-position-horizontal:absolute;mso-position-horizontal-relative:page;mso-position-vertical:absolute;mso-position-vertical-relative:text;v-text-anchor:top" coordsize="3198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" path="m,l3197872,e" filled="f" strokeweight=".17072mm">
                <v:path arrowok="t"/>
                <w10:wrap anchorx="page"/>
              </v:shape>
            </w:pict>
          </mc:Fallback>
        </mc:AlternateContent>
      </w:r>
      <w:r>
        <w:rPr>
          <w:noProof/>
        </w:rPr>
        <mc:AlternateContent>
          <mc:Choice Requires="wps">
            <w:drawing>
              <wp:anchor distT="0" distB="0" distL="0" distR="0" simplePos="0" relativeHeight="15731200" behindDoc="0" locked="0" layoutInCell="1" allowOverlap="1" wp14:anchorId="6D06B75A" wp14:editId="07777777">
                <wp:simplePos x="0" y="0"/>
                <wp:positionH relativeFrom="page">
                  <wp:posOffset>6442328</wp:posOffset>
                </wp:positionH>
                <wp:positionV relativeFrom="paragraph">
                  <wp:posOffset>330621</wp:posOffset>
                </wp:positionV>
                <wp:extent cx="4000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005" cy="1270"/>
                        </a:xfrm>
                        <a:custGeom>
                          <a:avLst/>
                          <a:gdLst/>
                          <a:ahLst/>
                          <a:cxnLst/>
                          <a:rect l="l" t="t" r="r" b="b"/>
                          <a:pathLst>
                            <a:path w="40005">
                              <a:moveTo>
                                <a:pt x="0" y="0"/>
                              </a:moveTo>
                              <a:lnTo>
                                <a:pt x="39954" y="0"/>
                              </a:lnTo>
                            </a:path>
                          </a:pathLst>
                        </a:custGeom>
                        <a:ln w="61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C86039" id="Graphic 6" o:spid="_x0000_s1026" style="position:absolute;margin-left:507.25pt;margin-top:26.05pt;width:3.15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40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" path="m,l39954,e" filled="f" strokeweight=".17072mm">
                <v:path arrowok="t"/>
                <w10:wrap anchorx="page"/>
              </v:shape>
            </w:pict>
          </mc:Fallback>
        </mc:AlternateContent>
      </w:r>
      <w:r w:rsidRPr="00771AB2">
        <w:rPr>
          <w:w w:val="110"/>
        </w:rPr>
        <w:t>When</w:t>
      </w:r>
      <w:r w:rsidRPr="00771AB2">
        <w:rPr>
          <w:spacing w:val="-7"/>
          <w:w w:val="110"/>
        </w:rPr>
        <w:t xml:space="preserve"> </w:t>
      </w:r>
      <w:r w:rsidRPr="00771AB2">
        <w:rPr>
          <w:w w:val="110"/>
        </w:rPr>
        <w:t>work</w:t>
      </w:r>
      <w:r w:rsidRPr="00771AB2">
        <w:rPr>
          <w:spacing w:val="-7"/>
          <w:w w:val="110"/>
        </w:rPr>
        <w:t xml:space="preserve"> </w:t>
      </w:r>
      <w:r w:rsidRPr="00771AB2">
        <w:rPr>
          <w:w w:val="110"/>
        </w:rPr>
        <w:t>under</w:t>
      </w:r>
      <w:r w:rsidRPr="00771AB2">
        <w:rPr>
          <w:spacing w:val="-7"/>
          <w:w w:val="110"/>
        </w:rPr>
        <w:t xml:space="preserve"> </w:t>
      </w:r>
      <w:r w:rsidRPr="00771AB2">
        <w:rPr>
          <w:w w:val="110"/>
        </w:rPr>
        <w:t>this</w:t>
      </w:r>
      <w:r w:rsidRPr="00771AB2">
        <w:rPr>
          <w:spacing w:val="-7"/>
          <w:w w:val="110"/>
        </w:rPr>
        <w:t xml:space="preserve"> </w:t>
      </w:r>
      <w:r w:rsidRPr="00771AB2">
        <w:rPr>
          <w:w w:val="110"/>
        </w:rPr>
        <w:t>contract</w:t>
      </w:r>
      <w:r w:rsidRPr="00771AB2">
        <w:rPr>
          <w:spacing w:val="-7"/>
          <w:w w:val="110"/>
        </w:rPr>
        <w:t xml:space="preserve"> </w:t>
      </w:r>
      <w:r w:rsidRPr="00771AB2">
        <w:rPr>
          <w:w w:val="110"/>
        </w:rPr>
        <w:t>requires</w:t>
      </w:r>
      <w:r w:rsidRPr="00771AB2">
        <w:rPr>
          <w:spacing w:val="-7"/>
          <w:w w:val="110"/>
        </w:rPr>
        <w:t xml:space="preserve"> </w:t>
      </w:r>
      <w:r w:rsidRPr="00771AB2">
        <w:rPr>
          <w:w w:val="110"/>
        </w:rPr>
        <w:t>unescorted</w:t>
      </w:r>
      <w:r w:rsidRPr="00771AB2">
        <w:rPr>
          <w:spacing w:val="-7"/>
          <w:w w:val="110"/>
        </w:rPr>
        <w:t xml:space="preserve"> </w:t>
      </w:r>
      <w:r w:rsidRPr="00771AB2">
        <w:rPr>
          <w:w w:val="110"/>
        </w:rPr>
        <w:t>entry</w:t>
      </w:r>
      <w:r w:rsidRPr="00771AB2">
        <w:rPr>
          <w:spacing w:val="-7"/>
          <w:w w:val="110"/>
        </w:rPr>
        <w:t xml:space="preserve"> </w:t>
      </w:r>
      <w:r w:rsidRPr="00771AB2">
        <w:rPr>
          <w:w w:val="110"/>
        </w:rPr>
        <w:t>to</w:t>
      </w:r>
      <w:r w:rsidRPr="00771AB2">
        <w:rPr>
          <w:spacing w:val="-7"/>
          <w:w w:val="110"/>
        </w:rPr>
        <w:t xml:space="preserve"> </w:t>
      </w:r>
      <w:r w:rsidRPr="00771AB2">
        <w:rPr>
          <w:w w:val="110"/>
        </w:rPr>
        <w:t>controlled</w:t>
      </w:r>
      <w:r w:rsidRPr="00771AB2">
        <w:rPr>
          <w:spacing w:val="-7"/>
          <w:w w:val="110"/>
        </w:rPr>
        <w:t xml:space="preserve"> </w:t>
      </w:r>
      <w:r w:rsidRPr="00771AB2">
        <w:rPr>
          <w:w w:val="110"/>
        </w:rPr>
        <w:t>or</w:t>
      </w:r>
      <w:r w:rsidRPr="00771AB2">
        <w:rPr>
          <w:spacing w:val="-7"/>
          <w:w w:val="110"/>
        </w:rPr>
        <w:t xml:space="preserve"> </w:t>
      </w:r>
      <w:r w:rsidRPr="00771AB2">
        <w:rPr>
          <w:w w:val="110"/>
        </w:rPr>
        <w:t>restricted</w:t>
      </w:r>
      <w:r w:rsidRPr="00771AB2">
        <w:rPr>
          <w:spacing w:val="-7"/>
          <w:w w:val="110"/>
        </w:rPr>
        <w:t xml:space="preserve"> </w:t>
      </w:r>
      <w:r w:rsidRPr="00771AB2">
        <w:rPr>
          <w:w w:val="110"/>
        </w:rPr>
        <w:t>areas,</w:t>
      </w:r>
      <w:r w:rsidRPr="00771AB2">
        <w:rPr>
          <w:spacing w:val="-7"/>
          <w:w w:val="110"/>
        </w:rPr>
        <w:t xml:space="preserve"> </w:t>
      </w:r>
      <w:r w:rsidRPr="00771AB2">
        <w:rPr>
          <w:w w:val="110"/>
        </w:rPr>
        <w:t xml:space="preserve">the contractor shall comply with </w:t>
      </w:r>
      <w:r w:rsidRPr="00771AB2">
        <w:rPr>
          <w:i/>
          <w:w w:val="110"/>
        </w:rPr>
        <w:t xml:space="preserve">[insert any additional requirements to comply with </w:t>
      </w:r>
      <w:hyperlink r:id="rId31">
        <w:r w:rsidRPr="00771AB2">
          <w:rPr>
            <w:i/>
            <w:color w:val="27314A"/>
            <w:w w:val="110"/>
            <w:u w:val="single" w:color="27314A"/>
          </w:rPr>
          <w:t>AFI 31-10</w:t>
        </w:r>
      </w:hyperlink>
      <w:hyperlink r:id="rId32">
        <w:r w:rsidRPr="00771AB2">
          <w:rPr>
            <w:i/>
            <w:color w:val="27314A"/>
            <w:w w:val="110"/>
            <w:u w:val="single" w:color="27314A"/>
          </w:rPr>
          <w:t>1</w:t>
        </w:r>
      </w:hyperlink>
      <w:r w:rsidRPr="00771AB2">
        <w:rPr>
          <w:i/>
          <w:color w:val="27314A"/>
          <w:w w:val="110"/>
          <w:u w:val="single" w:color="27314A"/>
        </w:rPr>
        <w:t xml:space="preserve"> </w:t>
      </w:r>
      <w:r w:rsidRPr="00771AB2">
        <w:rPr>
          <w:i/>
          <w:w w:val="110"/>
        </w:rPr>
        <w:t xml:space="preserve">, </w:t>
      </w:r>
      <w:r w:rsidRPr="00771AB2">
        <w:rPr>
          <w:i/>
          <w:w w:val="110"/>
          <w:u w:val="single"/>
        </w:rPr>
        <w:t>Integrated Defense, and</w:t>
      </w:r>
      <w:r w:rsidRPr="00771AB2">
        <w:rPr>
          <w:i/>
          <w:w w:val="110"/>
        </w:rPr>
        <w:t xml:space="preserve"> </w:t>
      </w:r>
      <w:hyperlink r:id="rId33">
        <w:r w:rsidRPr="00771AB2">
          <w:rPr>
            <w:i/>
            <w:color w:val="27314A"/>
            <w:w w:val="110"/>
            <w:u w:val="single" w:color="27314A"/>
          </w:rPr>
          <w:t>DODMAN5200.02_AFMAN 16-140</w:t>
        </w:r>
      </w:hyperlink>
      <w:hyperlink r:id="rId34">
        <w:r w:rsidRPr="00771AB2">
          <w:rPr>
            <w:i/>
            <w:color w:val="27314A"/>
            <w:w w:val="110"/>
            <w:u w:val="single" w:color="27314A"/>
          </w:rPr>
          <w:t>5</w:t>
        </w:r>
      </w:hyperlink>
      <w:r w:rsidRPr="00771AB2">
        <w:rPr>
          <w:i/>
          <w:color w:val="27314A"/>
          <w:w w:val="110"/>
          <w:u w:val="single" w:color="27314A"/>
        </w:rPr>
        <w:t xml:space="preserve"> </w:t>
      </w:r>
      <w:r w:rsidRPr="00771AB2">
        <w:rPr>
          <w:i/>
          <w:w w:val="110"/>
          <w:u w:val="single" w:color="27314A"/>
        </w:rPr>
        <w:t>, Air Force Personnel Security Program</w:t>
      </w:r>
      <w:r w:rsidRPr="00771AB2">
        <w:rPr>
          <w:i/>
          <w:w w:val="105"/>
        </w:rPr>
        <w:t>]</w:t>
      </w:r>
      <w:r w:rsidRPr="00771AB2">
        <w:rPr>
          <w:i/>
          <w:spacing w:val="15"/>
          <w:w w:val="105"/>
        </w:rPr>
        <w:t xml:space="preserve"> </w:t>
      </w:r>
      <w:r w:rsidRPr="00771AB2">
        <w:rPr>
          <w:w w:val="105"/>
        </w:rPr>
        <w:t>citing</w:t>
      </w:r>
      <w:r w:rsidRPr="00771AB2">
        <w:rPr>
          <w:spacing w:val="15"/>
          <w:w w:val="105"/>
        </w:rPr>
        <w:t xml:space="preserve"> </w:t>
      </w:r>
      <w:r w:rsidRPr="00771AB2">
        <w:rPr>
          <w:w w:val="105"/>
        </w:rPr>
        <w:t>the</w:t>
      </w:r>
      <w:r w:rsidRPr="00771AB2">
        <w:rPr>
          <w:spacing w:val="16"/>
          <w:w w:val="105"/>
        </w:rPr>
        <w:t xml:space="preserve"> </w:t>
      </w:r>
      <w:r w:rsidRPr="00771AB2">
        <w:rPr>
          <w:w w:val="105"/>
        </w:rPr>
        <w:t>appropriate</w:t>
      </w:r>
      <w:r w:rsidRPr="00771AB2">
        <w:rPr>
          <w:spacing w:val="15"/>
          <w:w w:val="105"/>
        </w:rPr>
        <w:t xml:space="preserve"> </w:t>
      </w:r>
      <w:r w:rsidRPr="00771AB2">
        <w:rPr>
          <w:w w:val="105"/>
        </w:rPr>
        <w:t>paragraphs</w:t>
      </w:r>
      <w:r w:rsidRPr="00771AB2">
        <w:rPr>
          <w:spacing w:val="15"/>
          <w:w w:val="105"/>
        </w:rPr>
        <w:t xml:space="preserve"> </w:t>
      </w:r>
      <w:r w:rsidRPr="00771AB2">
        <w:rPr>
          <w:w w:val="105"/>
        </w:rPr>
        <w:t>as</w:t>
      </w:r>
      <w:r w:rsidRPr="00771AB2">
        <w:rPr>
          <w:spacing w:val="16"/>
          <w:w w:val="105"/>
        </w:rPr>
        <w:t xml:space="preserve"> </w:t>
      </w:r>
      <w:r w:rsidRPr="00771AB2">
        <w:rPr>
          <w:spacing w:val="-2"/>
          <w:w w:val="105"/>
        </w:rPr>
        <w:t>applicable.</w:t>
      </w:r>
    </w:p>
    <w:p w14:paraId="67C0C651" w14:textId="77777777" w:rsidR="007C366B" w:rsidRDefault="007C366B">
      <w:pPr>
        <w:pStyle w:val="BodyText"/>
        <w:spacing w:before="11"/>
        <w:rPr>
          <w:sz w:val="23"/>
        </w:rPr>
      </w:pPr>
    </w:p>
    <w:p w14:paraId="229947A3" w14:textId="77777777" w:rsidR="004C1AD5" w:rsidRPr="004C1AD5" w:rsidRDefault="37B1F5DA" w:rsidP="004C1AD5">
      <w:pPr>
        <w:pStyle w:val="ListParagraph"/>
        <w:numPr>
          <w:ilvl w:val="0"/>
          <w:numId w:val="2"/>
        </w:numPr>
        <w:tabs>
          <w:tab w:val="left" w:pos="442"/>
        </w:tabs>
        <w:spacing w:line="271" w:lineRule="auto"/>
        <w:ind w:right="679" w:firstLine="0"/>
      </w:pPr>
      <w:r w:rsidRPr="37B1F5DA">
        <w:rPr>
          <w:w w:val="105"/>
        </w:rPr>
        <w:t>Upon completion or termination of the contract or expiration of the identification passes, the</w:t>
      </w:r>
      <w:r w:rsidRPr="37B1F5DA">
        <w:rPr>
          <w:spacing w:val="40"/>
          <w:w w:val="105"/>
        </w:rPr>
        <w:t xml:space="preserve"> </w:t>
      </w:r>
      <w:r w:rsidRPr="37B1F5DA">
        <w:rPr>
          <w:w w:val="105"/>
        </w:rPr>
        <w:t>prime contractor shall ensure that all base identification passes issued to employees and subcontractor employees are returned to the issuing office.</w:t>
      </w:r>
    </w:p>
    <w:p w14:paraId="6D5E0923" w14:textId="77777777" w:rsidR="004C1AD5" w:rsidRDefault="004C1AD5" w:rsidP="004C1AD5">
      <w:pPr>
        <w:pStyle w:val="ListParagraph"/>
      </w:pPr>
    </w:p>
    <w:p w14:paraId="308D56CC" w14:textId="38D6C6E6" w:rsidR="007C366B" w:rsidRPr="004C1AD5" w:rsidRDefault="68A0A118" w:rsidP="004C1AD5">
      <w:pPr>
        <w:pStyle w:val="ListParagraph"/>
        <w:numPr>
          <w:ilvl w:val="0"/>
          <w:numId w:val="2"/>
        </w:numPr>
        <w:tabs>
          <w:tab w:val="left" w:pos="442"/>
        </w:tabs>
        <w:spacing w:line="271" w:lineRule="auto"/>
        <w:ind w:right="679" w:firstLine="0"/>
      </w:pPr>
      <w:commentRangeStart w:id="141"/>
      <w:r w:rsidRPr="004C1AD5">
        <w:t xml:space="preserve">The contractor shall </w:t>
      </w:r>
      <w:r w:rsidR="3E3A4B20" w:rsidRPr="004C1AD5">
        <w:t xml:space="preserve">provide an after-hours contact number or </w:t>
      </w:r>
      <w:r w:rsidR="204B03F7" w:rsidRPr="004C1AD5">
        <w:t xml:space="preserve">after-hours </w:t>
      </w:r>
      <w:r w:rsidR="3E3A4B20" w:rsidRPr="004C1AD5">
        <w:t>email</w:t>
      </w:r>
      <w:r w:rsidR="654035D1" w:rsidRPr="004C1AD5">
        <w:t xml:space="preserve"> in the Emergency Mass Notification System (EMNS)</w:t>
      </w:r>
      <w:r w:rsidR="0048AFC5" w:rsidRPr="004C1AD5">
        <w:t xml:space="preserve"> for each of their personnel</w:t>
      </w:r>
      <w:r w:rsidR="608508FD" w:rsidRPr="004C1AD5">
        <w:t>, whose normal place of duty is on a DoD installation or within a DoD facility</w:t>
      </w:r>
      <w:r w:rsidR="3E3A4B20" w:rsidRPr="004C1AD5">
        <w:t xml:space="preserve">. </w:t>
      </w:r>
      <w:r w:rsidR="4E59AA15" w:rsidRPr="004C1AD5">
        <w:t xml:space="preserve">The contractor shall comply with any additional requirements in </w:t>
      </w:r>
      <w:r w:rsidR="004C1AD5" w:rsidRPr="004C1AD5">
        <w:t>D</w:t>
      </w:r>
      <w:r w:rsidR="4E59AA15" w:rsidRPr="004C1AD5">
        <w:t>AFMAN 10-206</w:t>
      </w:r>
      <w:r w:rsidR="7E7C60C7" w:rsidRPr="004C1AD5">
        <w:t xml:space="preserve"> for emergency operational reporting</w:t>
      </w:r>
      <w:r w:rsidR="4E59AA15" w:rsidRPr="004C1AD5">
        <w:t xml:space="preserve">. </w:t>
      </w:r>
      <w:r w:rsidR="3E3A4B20" w:rsidRPr="004C1AD5">
        <w:t xml:space="preserve">Foreign Nationals may participate and may </w:t>
      </w:r>
      <w:r w:rsidR="3E3A4B20" w:rsidRPr="004C1AD5">
        <w:lastRenderedPageBreak/>
        <w:t>remove themselves from the Emergency Mass Notification System at any time.</w:t>
      </w:r>
      <w:r w:rsidR="6C5FB8B2" w:rsidRPr="004C1AD5">
        <w:t xml:space="preserve"> To update information, personnel can access the globe icon on their system desktop screens and choose the “Access Self-Service” option.</w:t>
      </w:r>
      <w:r w:rsidR="6C5FB8B2" w:rsidRPr="004C1AD5">
        <w:rPr>
          <w:rFonts w:ascii="Arial" w:eastAsia="Arial" w:hAnsi="Arial" w:cs="Arial"/>
          <w:sz w:val="28"/>
          <w:szCs w:val="28"/>
        </w:rPr>
        <w:t xml:space="preserve"> </w:t>
      </w:r>
      <w:commentRangeEnd w:id="141"/>
      <w:r w:rsidR="00E757FA">
        <w:rPr>
          <w:rStyle w:val="CommentReference"/>
        </w:rPr>
        <w:commentReference w:id="141"/>
      </w:r>
    </w:p>
    <w:p w14:paraId="12B38844" w14:textId="77777777" w:rsidR="006A5A59" w:rsidRDefault="006A5A59" w:rsidP="006A5A59">
      <w:pPr>
        <w:tabs>
          <w:tab w:val="left" w:pos="398"/>
        </w:tabs>
        <w:spacing w:before="1"/>
        <w:ind w:left="450" w:hanging="360"/>
        <w:rPr>
          <w:w w:val="105"/>
        </w:rPr>
      </w:pPr>
    </w:p>
    <w:p w14:paraId="45B944AE" w14:textId="3EF9DD82" w:rsidR="007C366B" w:rsidRDefault="4FEC2CA2" w:rsidP="00897B07">
      <w:pPr>
        <w:tabs>
          <w:tab w:val="left" w:pos="398"/>
        </w:tabs>
        <w:spacing w:before="1"/>
        <w:ind w:left="450" w:hanging="360"/>
      </w:pPr>
      <w:commentRangeStart w:id="142"/>
      <w:r w:rsidRPr="37B1F5DA">
        <w:rPr>
          <w:w w:val="105"/>
        </w:rPr>
        <w:t>(g)Failure</w:t>
      </w:r>
      <w:r w:rsidR="37B1F5DA" w:rsidRPr="37B1F5DA">
        <w:rPr>
          <w:spacing w:val="8"/>
          <w:w w:val="105"/>
        </w:rPr>
        <w:t xml:space="preserve"> </w:t>
      </w:r>
      <w:r w:rsidR="37B1F5DA" w:rsidRPr="37B1F5DA">
        <w:rPr>
          <w:w w:val="105"/>
        </w:rPr>
        <w:t>to</w:t>
      </w:r>
      <w:r w:rsidR="37B1F5DA" w:rsidRPr="37B1F5DA">
        <w:rPr>
          <w:spacing w:val="8"/>
          <w:w w:val="105"/>
        </w:rPr>
        <w:t xml:space="preserve"> </w:t>
      </w:r>
      <w:r w:rsidR="37B1F5DA" w:rsidRPr="37B1F5DA">
        <w:rPr>
          <w:w w:val="105"/>
        </w:rPr>
        <w:t>comply</w:t>
      </w:r>
      <w:r w:rsidR="37B1F5DA" w:rsidRPr="37B1F5DA">
        <w:rPr>
          <w:spacing w:val="9"/>
          <w:w w:val="105"/>
        </w:rPr>
        <w:t xml:space="preserve"> </w:t>
      </w:r>
      <w:r w:rsidR="37B1F5DA" w:rsidRPr="37B1F5DA">
        <w:rPr>
          <w:w w:val="105"/>
        </w:rPr>
        <w:t>with</w:t>
      </w:r>
      <w:r w:rsidR="37B1F5DA" w:rsidRPr="37B1F5DA">
        <w:rPr>
          <w:spacing w:val="8"/>
          <w:w w:val="105"/>
        </w:rPr>
        <w:t xml:space="preserve"> </w:t>
      </w:r>
      <w:r w:rsidR="37B1F5DA" w:rsidRPr="37B1F5DA">
        <w:rPr>
          <w:w w:val="105"/>
        </w:rPr>
        <w:t>these</w:t>
      </w:r>
      <w:r w:rsidR="37B1F5DA" w:rsidRPr="37B1F5DA">
        <w:rPr>
          <w:spacing w:val="9"/>
          <w:w w:val="105"/>
        </w:rPr>
        <w:t xml:space="preserve"> </w:t>
      </w:r>
      <w:r w:rsidR="37B1F5DA" w:rsidRPr="37B1F5DA">
        <w:rPr>
          <w:w w:val="105"/>
        </w:rPr>
        <w:t>requirements</w:t>
      </w:r>
      <w:r w:rsidR="37B1F5DA" w:rsidRPr="37B1F5DA">
        <w:rPr>
          <w:spacing w:val="8"/>
          <w:w w:val="105"/>
        </w:rPr>
        <w:t xml:space="preserve"> </w:t>
      </w:r>
      <w:r w:rsidR="37B1F5DA" w:rsidRPr="37B1F5DA">
        <w:rPr>
          <w:w w:val="105"/>
        </w:rPr>
        <w:t>may</w:t>
      </w:r>
      <w:r w:rsidR="37B1F5DA" w:rsidRPr="37B1F5DA">
        <w:rPr>
          <w:spacing w:val="9"/>
          <w:w w:val="105"/>
        </w:rPr>
        <w:t xml:space="preserve"> </w:t>
      </w:r>
      <w:r w:rsidR="37B1F5DA" w:rsidRPr="37B1F5DA">
        <w:rPr>
          <w:w w:val="105"/>
        </w:rPr>
        <w:t>result</w:t>
      </w:r>
      <w:r w:rsidR="37B1F5DA" w:rsidRPr="37B1F5DA">
        <w:rPr>
          <w:spacing w:val="8"/>
          <w:w w:val="105"/>
        </w:rPr>
        <w:t xml:space="preserve"> </w:t>
      </w:r>
      <w:r w:rsidR="37B1F5DA" w:rsidRPr="37B1F5DA">
        <w:rPr>
          <w:w w:val="105"/>
        </w:rPr>
        <w:t>in</w:t>
      </w:r>
      <w:r w:rsidR="37B1F5DA" w:rsidRPr="37B1F5DA">
        <w:rPr>
          <w:spacing w:val="8"/>
          <w:w w:val="105"/>
        </w:rPr>
        <w:t xml:space="preserve"> </w:t>
      </w:r>
      <w:r w:rsidR="37B1F5DA" w:rsidRPr="37B1F5DA">
        <w:rPr>
          <w:w w:val="105"/>
        </w:rPr>
        <w:t>withholding</w:t>
      </w:r>
      <w:r w:rsidR="37B1F5DA" w:rsidRPr="37B1F5DA">
        <w:rPr>
          <w:spacing w:val="9"/>
          <w:w w:val="105"/>
        </w:rPr>
        <w:t xml:space="preserve"> </w:t>
      </w:r>
      <w:r w:rsidR="37B1F5DA" w:rsidRPr="37B1F5DA">
        <w:rPr>
          <w:w w:val="105"/>
        </w:rPr>
        <w:t>of</w:t>
      </w:r>
      <w:r w:rsidR="37B1F5DA" w:rsidRPr="37B1F5DA">
        <w:rPr>
          <w:spacing w:val="8"/>
          <w:w w:val="105"/>
        </w:rPr>
        <w:t xml:space="preserve"> </w:t>
      </w:r>
      <w:r w:rsidR="37B1F5DA" w:rsidRPr="37B1F5DA">
        <w:rPr>
          <w:w w:val="105"/>
        </w:rPr>
        <w:t>final</w:t>
      </w:r>
      <w:r w:rsidR="37B1F5DA" w:rsidRPr="37B1F5DA">
        <w:rPr>
          <w:spacing w:val="9"/>
          <w:w w:val="105"/>
        </w:rPr>
        <w:t xml:space="preserve"> </w:t>
      </w:r>
      <w:r w:rsidR="37B1F5DA" w:rsidRPr="37B1F5DA">
        <w:rPr>
          <w:spacing w:val="-2"/>
          <w:w w:val="105"/>
        </w:rPr>
        <w:t>payment.</w:t>
      </w:r>
      <w:commentRangeEnd w:id="142"/>
      <w:r w:rsidR="00E757FA">
        <w:rPr>
          <w:rStyle w:val="CommentReference"/>
        </w:rPr>
        <w:commentReference w:id="142"/>
      </w:r>
    </w:p>
    <w:p w14:paraId="40D46FF6" w14:textId="77777777" w:rsidR="007C366B" w:rsidRDefault="5E4768FB" w:rsidP="37B1F5DA">
      <w:pPr>
        <w:pStyle w:val="BodyText"/>
        <w:spacing w:before="82"/>
      </w:pPr>
      <w:r>
        <w:t>(End of clause)</w:t>
      </w:r>
    </w:p>
    <w:p w14:paraId="7B04FA47" w14:textId="77777777" w:rsidR="007C366B" w:rsidRDefault="007C366B">
      <w:pPr>
        <w:pStyle w:val="BodyText"/>
        <w:rPr>
          <w:sz w:val="26"/>
        </w:rPr>
      </w:pPr>
    </w:p>
    <w:p w14:paraId="5A470FC8" w14:textId="77777777" w:rsidR="007C366B" w:rsidRDefault="00771AB2">
      <w:pPr>
        <w:pStyle w:val="Heading1"/>
        <w:rPr>
          <w:b/>
        </w:rPr>
      </w:pPr>
      <w:r>
        <w:rPr>
          <w:b/>
        </w:rPr>
        <w:t>5352.242-9001</w:t>
      </w:r>
      <w:r>
        <w:rPr>
          <w:b/>
          <w:spacing w:val="-13"/>
        </w:rPr>
        <w:t xml:space="preserve"> </w:t>
      </w:r>
      <w:r>
        <w:rPr>
          <w:b/>
        </w:rPr>
        <w:t>Common</w:t>
      </w:r>
      <w:r>
        <w:rPr>
          <w:b/>
          <w:spacing w:val="-13"/>
        </w:rPr>
        <w:t xml:space="preserve"> </w:t>
      </w:r>
      <w:r>
        <w:rPr>
          <w:b/>
        </w:rPr>
        <w:t>Access</w:t>
      </w:r>
      <w:r>
        <w:rPr>
          <w:b/>
          <w:spacing w:val="-13"/>
        </w:rPr>
        <w:t xml:space="preserve"> </w:t>
      </w:r>
      <w:r>
        <w:rPr>
          <w:b/>
        </w:rPr>
        <w:t>Cards</w:t>
      </w:r>
      <w:r>
        <w:rPr>
          <w:b/>
          <w:spacing w:val="-13"/>
        </w:rPr>
        <w:t xml:space="preserve"> </w:t>
      </w:r>
      <w:r>
        <w:rPr>
          <w:b/>
        </w:rPr>
        <w:t>(CAC)</w:t>
      </w:r>
      <w:r>
        <w:rPr>
          <w:b/>
          <w:spacing w:val="-13"/>
        </w:rPr>
        <w:t xml:space="preserve"> </w:t>
      </w:r>
      <w:r>
        <w:rPr>
          <w:b/>
        </w:rPr>
        <w:t>for</w:t>
      </w:r>
      <w:r>
        <w:rPr>
          <w:b/>
          <w:spacing w:val="-13"/>
        </w:rPr>
        <w:t xml:space="preserve"> </w:t>
      </w:r>
      <w:r>
        <w:rPr>
          <w:b/>
        </w:rPr>
        <w:t>Contractor</w:t>
      </w:r>
      <w:r>
        <w:rPr>
          <w:b/>
          <w:spacing w:val="-13"/>
        </w:rPr>
        <w:t xml:space="preserve"> </w:t>
      </w:r>
      <w:r>
        <w:rPr>
          <w:b/>
          <w:spacing w:val="-2"/>
        </w:rPr>
        <w:t>Personnel</w:t>
      </w:r>
    </w:p>
    <w:p w14:paraId="568C698B" w14:textId="77777777" w:rsidR="007C366B" w:rsidRDefault="007C366B">
      <w:pPr>
        <w:pStyle w:val="BodyText"/>
        <w:spacing w:before="4"/>
        <w:rPr>
          <w:rFonts w:ascii="Bookman Old Style"/>
          <w:b/>
          <w:sz w:val="42"/>
        </w:rPr>
      </w:pPr>
    </w:p>
    <w:p w14:paraId="45C2FADA" w14:textId="77777777" w:rsidR="007C366B" w:rsidRDefault="00771AB2">
      <w:pPr>
        <w:pStyle w:val="BodyText"/>
        <w:spacing w:before="1" w:line="271" w:lineRule="auto"/>
        <w:ind w:left="110" w:right="189"/>
      </w:pPr>
      <w:r>
        <w:rPr>
          <w:w w:val="105"/>
        </w:rPr>
        <w:t>As</w:t>
      </w:r>
      <w:r>
        <w:rPr>
          <w:spacing w:val="21"/>
          <w:w w:val="105"/>
        </w:rPr>
        <w:t xml:space="preserve"> </w:t>
      </w:r>
      <w:r>
        <w:rPr>
          <w:w w:val="105"/>
        </w:rPr>
        <w:t>prescribed</w:t>
      </w:r>
      <w:r>
        <w:rPr>
          <w:spacing w:val="21"/>
          <w:w w:val="105"/>
        </w:rPr>
        <w:t xml:space="preserve"> </w:t>
      </w:r>
      <w:r>
        <w:rPr>
          <w:w w:val="105"/>
        </w:rPr>
        <w:t>in</w:t>
      </w:r>
      <w:r>
        <w:rPr>
          <w:spacing w:val="21"/>
          <w:w w:val="105"/>
        </w:rPr>
        <w:t xml:space="preserve"> </w:t>
      </w:r>
      <w:hyperlink r:id="rId35" w:anchor="DAFFARS_5342_490_2">
        <w:r>
          <w:rPr>
            <w:color w:val="27314A"/>
            <w:w w:val="105"/>
            <w:u w:val="single" w:color="27314A"/>
          </w:rPr>
          <w:t>DAFFARS</w:t>
        </w:r>
        <w:r>
          <w:rPr>
            <w:color w:val="27314A"/>
            <w:spacing w:val="21"/>
            <w:w w:val="105"/>
            <w:u w:val="single" w:color="27314A"/>
          </w:rPr>
          <w:t xml:space="preserve"> </w:t>
        </w:r>
        <w:r>
          <w:rPr>
            <w:color w:val="27314A"/>
            <w:w w:val="105"/>
            <w:u w:val="single" w:color="27314A"/>
          </w:rPr>
          <w:t>5342.490-2</w:t>
        </w:r>
      </w:hyperlink>
      <w:r>
        <w:rPr>
          <w:w w:val="105"/>
        </w:rPr>
        <w:t>,</w:t>
      </w:r>
      <w:r>
        <w:rPr>
          <w:spacing w:val="21"/>
          <w:w w:val="105"/>
        </w:rPr>
        <w:t xml:space="preserve"> </w:t>
      </w:r>
      <w:r>
        <w:rPr>
          <w:w w:val="105"/>
        </w:rPr>
        <w:t>insert</w:t>
      </w:r>
      <w:r>
        <w:rPr>
          <w:spacing w:val="21"/>
          <w:w w:val="105"/>
        </w:rPr>
        <w:t xml:space="preserve"> </w:t>
      </w:r>
      <w:r>
        <w:rPr>
          <w:w w:val="105"/>
        </w:rPr>
        <w:t>a</w:t>
      </w:r>
      <w:r>
        <w:rPr>
          <w:spacing w:val="21"/>
          <w:w w:val="105"/>
        </w:rPr>
        <w:t xml:space="preserve"> </w:t>
      </w:r>
      <w:r>
        <w:rPr>
          <w:w w:val="105"/>
        </w:rPr>
        <w:t>clause</w:t>
      </w:r>
      <w:r>
        <w:rPr>
          <w:spacing w:val="21"/>
          <w:w w:val="105"/>
        </w:rPr>
        <w:t xml:space="preserve"> </w:t>
      </w:r>
      <w:r>
        <w:rPr>
          <w:w w:val="105"/>
        </w:rPr>
        <w:t>substantially</w:t>
      </w:r>
      <w:r>
        <w:rPr>
          <w:spacing w:val="21"/>
          <w:w w:val="105"/>
        </w:rPr>
        <w:t xml:space="preserve"> </w:t>
      </w:r>
      <w:r>
        <w:rPr>
          <w:w w:val="105"/>
        </w:rPr>
        <w:t>the</w:t>
      </w:r>
      <w:r>
        <w:rPr>
          <w:spacing w:val="21"/>
          <w:w w:val="105"/>
        </w:rPr>
        <w:t xml:space="preserve"> </w:t>
      </w:r>
      <w:r>
        <w:rPr>
          <w:w w:val="105"/>
        </w:rPr>
        <w:t>same</w:t>
      </w:r>
      <w:r>
        <w:rPr>
          <w:spacing w:val="21"/>
          <w:w w:val="105"/>
        </w:rPr>
        <w:t xml:space="preserve"> </w:t>
      </w:r>
      <w:r>
        <w:rPr>
          <w:w w:val="105"/>
        </w:rPr>
        <w:t>as</w:t>
      </w:r>
      <w:r>
        <w:rPr>
          <w:spacing w:val="21"/>
          <w:w w:val="105"/>
        </w:rPr>
        <w:t xml:space="preserve"> </w:t>
      </w:r>
      <w:r>
        <w:rPr>
          <w:w w:val="105"/>
        </w:rPr>
        <w:t>the</w:t>
      </w:r>
      <w:r>
        <w:rPr>
          <w:spacing w:val="21"/>
          <w:w w:val="105"/>
        </w:rPr>
        <w:t xml:space="preserve"> </w:t>
      </w:r>
      <w:r>
        <w:rPr>
          <w:w w:val="105"/>
        </w:rPr>
        <w:t>following</w:t>
      </w:r>
      <w:r>
        <w:rPr>
          <w:spacing w:val="21"/>
          <w:w w:val="105"/>
        </w:rPr>
        <w:t xml:space="preserve"> </w:t>
      </w:r>
      <w:r>
        <w:rPr>
          <w:w w:val="105"/>
        </w:rPr>
        <w:t>clause in solicitations and contracts:</w:t>
      </w:r>
    </w:p>
    <w:p w14:paraId="1A939487" w14:textId="77777777" w:rsidR="007C366B" w:rsidRDefault="007C366B">
      <w:pPr>
        <w:pStyle w:val="BodyText"/>
        <w:spacing w:before="1"/>
        <w:rPr>
          <w:sz w:val="21"/>
        </w:rPr>
      </w:pPr>
    </w:p>
    <w:p w14:paraId="0C3D77DD" w14:textId="77777777" w:rsidR="007C366B" w:rsidRDefault="00771AB2">
      <w:pPr>
        <w:pStyle w:val="BodyText"/>
        <w:ind w:left="110"/>
      </w:pPr>
      <w:r>
        <w:rPr>
          <w:w w:val="110"/>
        </w:rPr>
        <w:t>COMMON</w:t>
      </w:r>
      <w:r>
        <w:rPr>
          <w:spacing w:val="25"/>
          <w:w w:val="110"/>
        </w:rPr>
        <w:t xml:space="preserve"> </w:t>
      </w:r>
      <w:r>
        <w:rPr>
          <w:w w:val="110"/>
        </w:rPr>
        <w:t>ACCESS</w:t>
      </w:r>
      <w:r>
        <w:rPr>
          <w:spacing w:val="26"/>
          <w:w w:val="110"/>
        </w:rPr>
        <w:t xml:space="preserve"> </w:t>
      </w:r>
      <w:r>
        <w:rPr>
          <w:w w:val="110"/>
        </w:rPr>
        <w:t>CARDS</w:t>
      </w:r>
      <w:r>
        <w:rPr>
          <w:spacing w:val="25"/>
          <w:w w:val="110"/>
        </w:rPr>
        <w:t xml:space="preserve"> </w:t>
      </w:r>
      <w:r>
        <w:rPr>
          <w:w w:val="110"/>
        </w:rPr>
        <w:t>(CAC)</w:t>
      </w:r>
      <w:r>
        <w:rPr>
          <w:spacing w:val="26"/>
          <w:w w:val="110"/>
        </w:rPr>
        <w:t xml:space="preserve"> </w:t>
      </w:r>
      <w:r>
        <w:rPr>
          <w:w w:val="110"/>
        </w:rPr>
        <w:t>FOR</w:t>
      </w:r>
      <w:r>
        <w:rPr>
          <w:spacing w:val="26"/>
          <w:w w:val="110"/>
        </w:rPr>
        <w:t xml:space="preserve"> </w:t>
      </w:r>
      <w:r>
        <w:rPr>
          <w:w w:val="110"/>
        </w:rPr>
        <w:t>CONTRACTOR</w:t>
      </w:r>
      <w:r>
        <w:rPr>
          <w:spacing w:val="25"/>
          <w:w w:val="110"/>
        </w:rPr>
        <w:t xml:space="preserve"> </w:t>
      </w:r>
      <w:r>
        <w:rPr>
          <w:w w:val="110"/>
        </w:rPr>
        <w:t>PERSONNEL</w:t>
      </w:r>
      <w:r>
        <w:rPr>
          <w:spacing w:val="26"/>
          <w:w w:val="110"/>
        </w:rPr>
        <w:t xml:space="preserve"> </w:t>
      </w:r>
      <w:r>
        <w:rPr>
          <w:w w:val="110"/>
        </w:rPr>
        <w:t>(JUL</w:t>
      </w:r>
      <w:r>
        <w:rPr>
          <w:spacing w:val="25"/>
          <w:w w:val="110"/>
        </w:rPr>
        <w:t xml:space="preserve"> </w:t>
      </w:r>
      <w:r>
        <w:rPr>
          <w:spacing w:val="-2"/>
          <w:w w:val="110"/>
        </w:rPr>
        <w:t>2023)</w:t>
      </w:r>
    </w:p>
    <w:p w14:paraId="6AA258D8" w14:textId="77777777" w:rsidR="007C366B" w:rsidRDefault="007C366B">
      <w:pPr>
        <w:pStyle w:val="BodyText"/>
        <w:spacing w:before="10"/>
        <w:rPr>
          <w:sz w:val="23"/>
        </w:rPr>
      </w:pPr>
    </w:p>
    <w:p w14:paraId="11D7E2C6" w14:textId="77777777" w:rsidR="007C366B" w:rsidRDefault="00771AB2">
      <w:pPr>
        <w:pStyle w:val="ListParagraph"/>
        <w:numPr>
          <w:ilvl w:val="0"/>
          <w:numId w:val="1"/>
        </w:numPr>
        <w:tabs>
          <w:tab w:val="left" w:pos="442"/>
        </w:tabs>
        <w:spacing w:before="1" w:line="271" w:lineRule="auto"/>
        <w:ind w:right="674" w:firstLine="0"/>
      </w:pPr>
      <w:r>
        <w:rPr>
          <w:w w:val="105"/>
        </w:rPr>
        <w:t>For installation(s)/location(s) cited in the contract, contractors shall ensure Common Access Cards (CACs) are obtained by all contract or subcontract personnel who meet one or both of the</w:t>
      </w:r>
      <w:r>
        <w:rPr>
          <w:spacing w:val="40"/>
          <w:w w:val="105"/>
        </w:rPr>
        <w:t xml:space="preserve"> </w:t>
      </w:r>
      <w:r>
        <w:rPr>
          <w:w w:val="105"/>
        </w:rPr>
        <w:t>following criteria:</w:t>
      </w:r>
    </w:p>
    <w:p w14:paraId="6FFBD3EC" w14:textId="77777777" w:rsidR="007C366B" w:rsidRDefault="007C366B">
      <w:pPr>
        <w:pStyle w:val="BodyText"/>
        <w:spacing w:before="1"/>
        <w:rPr>
          <w:sz w:val="21"/>
        </w:rPr>
      </w:pPr>
    </w:p>
    <w:p w14:paraId="77532ACB" w14:textId="77777777" w:rsidR="007C366B" w:rsidRDefault="00771AB2">
      <w:pPr>
        <w:pStyle w:val="ListParagraph"/>
        <w:numPr>
          <w:ilvl w:val="1"/>
          <w:numId w:val="1"/>
        </w:numPr>
        <w:tabs>
          <w:tab w:val="left" w:pos="450"/>
        </w:tabs>
        <w:ind w:left="450" w:hanging="340"/>
      </w:pPr>
      <w:r>
        <w:rPr>
          <w:w w:val="105"/>
        </w:rPr>
        <w:t>Require</w:t>
      </w:r>
      <w:r>
        <w:rPr>
          <w:spacing w:val="13"/>
          <w:w w:val="105"/>
        </w:rPr>
        <w:t xml:space="preserve"> </w:t>
      </w:r>
      <w:r>
        <w:rPr>
          <w:w w:val="105"/>
        </w:rPr>
        <w:t>logical</w:t>
      </w:r>
      <w:r>
        <w:rPr>
          <w:spacing w:val="14"/>
          <w:w w:val="105"/>
        </w:rPr>
        <w:t xml:space="preserve"> </w:t>
      </w:r>
      <w:r>
        <w:rPr>
          <w:w w:val="105"/>
        </w:rPr>
        <w:t>access</w:t>
      </w:r>
      <w:r>
        <w:rPr>
          <w:spacing w:val="14"/>
          <w:w w:val="105"/>
        </w:rPr>
        <w:t xml:space="preserve"> </w:t>
      </w:r>
      <w:r>
        <w:rPr>
          <w:w w:val="105"/>
        </w:rPr>
        <w:t>to</w:t>
      </w:r>
      <w:r>
        <w:rPr>
          <w:spacing w:val="13"/>
          <w:w w:val="105"/>
        </w:rPr>
        <w:t xml:space="preserve"> </w:t>
      </w:r>
      <w:r>
        <w:rPr>
          <w:w w:val="105"/>
        </w:rPr>
        <w:t>Department</w:t>
      </w:r>
      <w:r>
        <w:rPr>
          <w:spacing w:val="14"/>
          <w:w w:val="105"/>
        </w:rPr>
        <w:t xml:space="preserve"> </w:t>
      </w:r>
      <w:r>
        <w:rPr>
          <w:w w:val="105"/>
        </w:rPr>
        <w:t>of</w:t>
      </w:r>
      <w:r>
        <w:rPr>
          <w:spacing w:val="14"/>
          <w:w w:val="105"/>
        </w:rPr>
        <w:t xml:space="preserve"> </w:t>
      </w:r>
      <w:r>
        <w:rPr>
          <w:w w:val="105"/>
        </w:rPr>
        <w:t>Defense</w:t>
      </w:r>
      <w:r>
        <w:rPr>
          <w:spacing w:val="13"/>
          <w:w w:val="105"/>
        </w:rPr>
        <w:t xml:space="preserve"> </w:t>
      </w:r>
      <w:r>
        <w:rPr>
          <w:w w:val="105"/>
        </w:rPr>
        <w:t>computer</w:t>
      </w:r>
      <w:r>
        <w:rPr>
          <w:spacing w:val="14"/>
          <w:w w:val="105"/>
        </w:rPr>
        <w:t xml:space="preserve"> </w:t>
      </w:r>
      <w:r>
        <w:rPr>
          <w:w w:val="105"/>
        </w:rPr>
        <w:t>networks</w:t>
      </w:r>
      <w:r>
        <w:rPr>
          <w:spacing w:val="14"/>
          <w:w w:val="105"/>
        </w:rPr>
        <w:t xml:space="preserve"> </w:t>
      </w:r>
      <w:r>
        <w:rPr>
          <w:w w:val="105"/>
        </w:rPr>
        <w:t>and</w:t>
      </w:r>
      <w:r>
        <w:rPr>
          <w:spacing w:val="13"/>
          <w:w w:val="105"/>
        </w:rPr>
        <w:t xml:space="preserve"> </w:t>
      </w:r>
      <w:r>
        <w:rPr>
          <w:w w:val="105"/>
        </w:rPr>
        <w:t>systems</w:t>
      </w:r>
      <w:r>
        <w:rPr>
          <w:spacing w:val="14"/>
          <w:w w:val="105"/>
        </w:rPr>
        <w:t xml:space="preserve"> </w:t>
      </w:r>
      <w:r>
        <w:rPr>
          <w:w w:val="105"/>
        </w:rPr>
        <w:t>in</w:t>
      </w:r>
      <w:r>
        <w:rPr>
          <w:spacing w:val="14"/>
          <w:w w:val="105"/>
        </w:rPr>
        <w:t xml:space="preserve"> </w:t>
      </w:r>
      <w:r>
        <w:rPr>
          <w:spacing w:val="-2"/>
          <w:w w:val="105"/>
        </w:rPr>
        <w:t>either:</w:t>
      </w:r>
    </w:p>
    <w:p w14:paraId="30DCCCAD" w14:textId="77777777" w:rsidR="007C366B" w:rsidRDefault="007C366B">
      <w:pPr>
        <w:pStyle w:val="BodyText"/>
        <w:spacing w:before="11"/>
        <w:rPr>
          <w:sz w:val="23"/>
        </w:rPr>
      </w:pPr>
    </w:p>
    <w:p w14:paraId="66533A4E" w14:textId="77777777" w:rsidR="007C366B" w:rsidRDefault="00771AB2">
      <w:pPr>
        <w:pStyle w:val="ListParagraph"/>
        <w:numPr>
          <w:ilvl w:val="2"/>
          <w:numId w:val="1"/>
        </w:numPr>
        <w:tabs>
          <w:tab w:val="left" w:pos="388"/>
        </w:tabs>
        <w:ind w:left="388" w:hanging="278"/>
      </w:pPr>
      <w:r>
        <w:rPr>
          <w:w w:val="105"/>
        </w:rPr>
        <w:t>the</w:t>
      </w:r>
      <w:r>
        <w:rPr>
          <w:spacing w:val="7"/>
          <w:w w:val="105"/>
        </w:rPr>
        <w:t xml:space="preserve"> </w:t>
      </w:r>
      <w:r>
        <w:rPr>
          <w:w w:val="105"/>
        </w:rPr>
        <w:t>unclassified</w:t>
      </w:r>
      <w:r>
        <w:rPr>
          <w:spacing w:val="8"/>
          <w:w w:val="105"/>
        </w:rPr>
        <w:t xml:space="preserve"> </w:t>
      </w:r>
      <w:r>
        <w:rPr>
          <w:w w:val="105"/>
        </w:rPr>
        <w:t>environment;</w:t>
      </w:r>
      <w:r>
        <w:rPr>
          <w:spacing w:val="8"/>
          <w:w w:val="105"/>
        </w:rPr>
        <w:t xml:space="preserve"> </w:t>
      </w:r>
      <w:r>
        <w:rPr>
          <w:spacing w:val="-5"/>
          <w:w w:val="105"/>
        </w:rPr>
        <w:t>or</w:t>
      </w:r>
    </w:p>
    <w:p w14:paraId="36AF6883" w14:textId="77777777" w:rsidR="007C366B" w:rsidRDefault="007C366B">
      <w:pPr>
        <w:pStyle w:val="BodyText"/>
        <w:spacing w:before="11"/>
        <w:rPr>
          <w:sz w:val="23"/>
        </w:rPr>
      </w:pPr>
    </w:p>
    <w:p w14:paraId="70C5F3B0" w14:textId="77777777" w:rsidR="007C366B" w:rsidRDefault="00771AB2">
      <w:pPr>
        <w:pStyle w:val="ListParagraph"/>
        <w:numPr>
          <w:ilvl w:val="2"/>
          <w:numId w:val="1"/>
        </w:numPr>
        <w:tabs>
          <w:tab w:val="left" w:pos="450"/>
        </w:tabs>
        <w:ind w:left="450" w:hanging="340"/>
      </w:pPr>
      <w:r>
        <w:rPr>
          <w:w w:val="105"/>
        </w:rPr>
        <w:t>the</w:t>
      </w:r>
      <w:r>
        <w:rPr>
          <w:spacing w:val="10"/>
          <w:w w:val="105"/>
        </w:rPr>
        <w:t xml:space="preserve"> </w:t>
      </w:r>
      <w:r>
        <w:rPr>
          <w:w w:val="105"/>
        </w:rPr>
        <w:t>classified</w:t>
      </w:r>
      <w:r>
        <w:rPr>
          <w:spacing w:val="10"/>
          <w:w w:val="105"/>
        </w:rPr>
        <w:t xml:space="preserve"> </w:t>
      </w:r>
      <w:r>
        <w:rPr>
          <w:w w:val="105"/>
        </w:rPr>
        <w:t>environment</w:t>
      </w:r>
      <w:r>
        <w:rPr>
          <w:spacing w:val="11"/>
          <w:w w:val="105"/>
        </w:rPr>
        <w:t xml:space="preserve"> </w:t>
      </w:r>
      <w:proofErr w:type="gramStart"/>
      <w:r>
        <w:rPr>
          <w:w w:val="105"/>
        </w:rPr>
        <w:t>where</w:t>
      </w:r>
      <w:proofErr w:type="gramEnd"/>
      <w:r>
        <w:rPr>
          <w:spacing w:val="10"/>
          <w:w w:val="105"/>
        </w:rPr>
        <w:t xml:space="preserve"> </w:t>
      </w:r>
      <w:r>
        <w:rPr>
          <w:w w:val="105"/>
        </w:rPr>
        <w:t>authorized</w:t>
      </w:r>
      <w:r>
        <w:rPr>
          <w:spacing w:val="11"/>
          <w:w w:val="105"/>
        </w:rPr>
        <w:t xml:space="preserve"> </w:t>
      </w:r>
      <w:r>
        <w:rPr>
          <w:w w:val="105"/>
        </w:rPr>
        <w:t>by</w:t>
      </w:r>
      <w:r>
        <w:rPr>
          <w:spacing w:val="10"/>
          <w:w w:val="105"/>
        </w:rPr>
        <w:t xml:space="preserve"> </w:t>
      </w:r>
      <w:r>
        <w:rPr>
          <w:w w:val="105"/>
        </w:rPr>
        <w:t>governing</w:t>
      </w:r>
      <w:r>
        <w:rPr>
          <w:spacing w:val="10"/>
          <w:w w:val="105"/>
        </w:rPr>
        <w:t xml:space="preserve"> </w:t>
      </w:r>
      <w:r>
        <w:rPr>
          <w:w w:val="105"/>
        </w:rPr>
        <w:t>security</w:t>
      </w:r>
      <w:r>
        <w:rPr>
          <w:spacing w:val="11"/>
          <w:w w:val="105"/>
        </w:rPr>
        <w:t xml:space="preserve"> </w:t>
      </w:r>
      <w:r>
        <w:rPr>
          <w:spacing w:val="-2"/>
          <w:w w:val="105"/>
        </w:rPr>
        <w:t>directives.</w:t>
      </w:r>
    </w:p>
    <w:p w14:paraId="54C529ED" w14:textId="77777777" w:rsidR="007C366B" w:rsidRDefault="007C366B">
      <w:pPr>
        <w:pStyle w:val="BodyText"/>
        <w:spacing w:before="10"/>
        <w:rPr>
          <w:sz w:val="23"/>
        </w:rPr>
      </w:pPr>
    </w:p>
    <w:p w14:paraId="75F8A091" w14:textId="77777777" w:rsidR="007C366B" w:rsidRDefault="00771AB2">
      <w:pPr>
        <w:pStyle w:val="ListParagraph"/>
        <w:numPr>
          <w:ilvl w:val="1"/>
          <w:numId w:val="1"/>
        </w:numPr>
        <w:tabs>
          <w:tab w:val="left" w:pos="450"/>
        </w:tabs>
        <w:spacing w:before="1" w:line="271" w:lineRule="auto"/>
        <w:ind w:left="110" w:right="219" w:firstLine="0"/>
      </w:pPr>
      <w:r>
        <w:rPr>
          <w:w w:val="105"/>
        </w:rPr>
        <w:t>Perform work, which requires the use of a CAC for installation entry control or physical access to</w:t>
      </w:r>
      <w:r>
        <w:rPr>
          <w:spacing w:val="80"/>
          <w:w w:val="105"/>
        </w:rPr>
        <w:t xml:space="preserve"> </w:t>
      </w:r>
      <w:r>
        <w:rPr>
          <w:w w:val="105"/>
        </w:rPr>
        <w:t>facilities and buildings.</w:t>
      </w:r>
    </w:p>
    <w:p w14:paraId="1C0157D6" w14:textId="77777777" w:rsidR="007C366B" w:rsidRDefault="007C366B">
      <w:pPr>
        <w:pStyle w:val="BodyText"/>
        <w:rPr>
          <w:sz w:val="21"/>
        </w:rPr>
      </w:pPr>
    </w:p>
    <w:p w14:paraId="3E97DEED" w14:textId="77777777" w:rsidR="007C366B" w:rsidRDefault="00771AB2">
      <w:pPr>
        <w:pStyle w:val="ListParagraph"/>
        <w:numPr>
          <w:ilvl w:val="0"/>
          <w:numId w:val="1"/>
        </w:numPr>
        <w:tabs>
          <w:tab w:val="left" w:pos="451"/>
        </w:tabs>
        <w:spacing w:before="1"/>
        <w:ind w:left="451" w:hanging="341"/>
      </w:pPr>
      <w:r>
        <w:rPr>
          <w:w w:val="105"/>
        </w:rPr>
        <w:t>Contractors</w:t>
      </w:r>
      <w:r>
        <w:rPr>
          <w:spacing w:val="12"/>
          <w:w w:val="105"/>
        </w:rPr>
        <w:t xml:space="preserve"> </w:t>
      </w:r>
      <w:r>
        <w:rPr>
          <w:w w:val="105"/>
        </w:rPr>
        <w:t>and</w:t>
      </w:r>
      <w:r>
        <w:rPr>
          <w:spacing w:val="12"/>
          <w:w w:val="105"/>
        </w:rPr>
        <w:t xml:space="preserve"> </w:t>
      </w:r>
      <w:r>
        <w:rPr>
          <w:w w:val="105"/>
        </w:rPr>
        <w:t>their</w:t>
      </w:r>
      <w:r>
        <w:rPr>
          <w:spacing w:val="12"/>
          <w:w w:val="105"/>
        </w:rPr>
        <w:t xml:space="preserve"> </w:t>
      </w:r>
      <w:r>
        <w:rPr>
          <w:w w:val="105"/>
        </w:rPr>
        <w:t>personnel</w:t>
      </w:r>
      <w:r>
        <w:rPr>
          <w:spacing w:val="12"/>
          <w:w w:val="105"/>
        </w:rPr>
        <w:t xml:space="preserve"> </w:t>
      </w:r>
      <w:r>
        <w:rPr>
          <w:w w:val="105"/>
        </w:rPr>
        <w:t>shall</w:t>
      </w:r>
      <w:r>
        <w:rPr>
          <w:spacing w:val="13"/>
          <w:w w:val="105"/>
        </w:rPr>
        <w:t xml:space="preserve"> </w:t>
      </w:r>
      <w:r>
        <w:rPr>
          <w:w w:val="105"/>
        </w:rPr>
        <w:t>use</w:t>
      </w:r>
      <w:r>
        <w:rPr>
          <w:spacing w:val="12"/>
          <w:w w:val="105"/>
        </w:rPr>
        <w:t xml:space="preserve"> </w:t>
      </w:r>
      <w:r>
        <w:rPr>
          <w:w w:val="105"/>
        </w:rPr>
        <w:t>the</w:t>
      </w:r>
      <w:r>
        <w:rPr>
          <w:spacing w:val="12"/>
          <w:w w:val="105"/>
        </w:rPr>
        <w:t xml:space="preserve"> </w:t>
      </w:r>
      <w:r>
        <w:rPr>
          <w:w w:val="105"/>
        </w:rPr>
        <w:t>following</w:t>
      </w:r>
      <w:r>
        <w:rPr>
          <w:spacing w:val="12"/>
          <w:w w:val="105"/>
        </w:rPr>
        <w:t xml:space="preserve"> </w:t>
      </w:r>
      <w:r>
        <w:rPr>
          <w:w w:val="105"/>
        </w:rPr>
        <w:t>procedures</w:t>
      </w:r>
      <w:r>
        <w:rPr>
          <w:spacing w:val="13"/>
          <w:w w:val="105"/>
        </w:rPr>
        <w:t xml:space="preserve"> </w:t>
      </w:r>
      <w:r>
        <w:rPr>
          <w:w w:val="105"/>
        </w:rPr>
        <w:t>to</w:t>
      </w:r>
      <w:r>
        <w:rPr>
          <w:spacing w:val="12"/>
          <w:w w:val="105"/>
        </w:rPr>
        <w:t xml:space="preserve"> </w:t>
      </w:r>
      <w:r>
        <w:rPr>
          <w:w w:val="105"/>
        </w:rPr>
        <w:t>obtain</w:t>
      </w:r>
      <w:r>
        <w:rPr>
          <w:spacing w:val="12"/>
          <w:w w:val="105"/>
        </w:rPr>
        <w:t xml:space="preserve"> </w:t>
      </w:r>
      <w:r>
        <w:rPr>
          <w:spacing w:val="-2"/>
          <w:w w:val="105"/>
        </w:rPr>
        <w:t>CACs:</w:t>
      </w:r>
    </w:p>
    <w:p w14:paraId="3691E7B2" w14:textId="77777777" w:rsidR="007C366B" w:rsidRDefault="007C366B">
      <w:pPr>
        <w:pStyle w:val="BodyText"/>
        <w:spacing w:before="10"/>
        <w:rPr>
          <w:sz w:val="23"/>
        </w:rPr>
      </w:pPr>
    </w:p>
    <w:p w14:paraId="628A3E29" w14:textId="77777777" w:rsidR="007C366B" w:rsidRDefault="00771AB2">
      <w:pPr>
        <w:pStyle w:val="ListParagraph"/>
        <w:numPr>
          <w:ilvl w:val="1"/>
          <w:numId w:val="1"/>
        </w:numPr>
        <w:tabs>
          <w:tab w:val="left" w:pos="450"/>
        </w:tabs>
        <w:spacing w:line="271" w:lineRule="auto"/>
        <w:ind w:left="110" w:right="234" w:firstLine="0"/>
      </w:pPr>
      <w:r>
        <w:rPr>
          <w:w w:val="105"/>
        </w:rPr>
        <w:t>Contractors shall provide a listing of personnel who require a CAC to the contracting officer. The</w:t>
      </w:r>
      <w:r>
        <w:rPr>
          <w:spacing w:val="80"/>
          <w:w w:val="150"/>
        </w:rPr>
        <w:t xml:space="preserve"> </w:t>
      </w:r>
      <w:r>
        <w:rPr>
          <w:w w:val="105"/>
        </w:rPr>
        <w:t>government will provide the contractor instruction on how to complete the Contractor Verification System (CVS) application and then notify the contractor when approved.</w:t>
      </w:r>
    </w:p>
    <w:p w14:paraId="526770CE" w14:textId="77777777" w:rsidR="007C366B" w:rsidRDefault="007C366B">
      <w:pPr>
        <w:pStyle w:val="BodyText"/>
        <w:spacing w:before="2"/>
        <w:rPr>
          <w:sz w:val="21"/>
        </w:rPr>
      </w:pPr>
    </w:p>
    <w:p w14:paraId="413ADA9C" w14:textId="77777777" w:rsidR="007C366B" w:rsidRDefault="00771AB2">
      <w:pPr>
        <w:pStyle w:val="ListParagraph"/>
        <w:numPr>
          <w:ilvl w:val="1"/>
          <w:numId w:val="1"/>
        </w:numPr>
        <w:tabs>
          <w:tab w:val="left" w:pos="450"/>
        </w:tabs>
        <w:spacing w:line="271" w:lineRule="auto"/>
        <w:ind w:left="110" w:right="179" w:firstLine="0"/>
      </w:pPr>
      <w:r>
        <w:rPr>
          <w:w w:val="105"/>
        </w:rPr>
        <w:t>Contractor personnel shall obtain a CAC from the nearest Real Time Automated Personnel</w:t>
      </w:r>
      <w:r>
        <w:rPr>
          <w:spacing w:val="40"/>
          <w:w w:val="105"/>
        </w:rPr>
        <w:t xml:space="preserve"> </w:t>
      </w:r>
      <w:r>
        <w:rPr>
          <w:w w:val="105"/>
        </w:rPr>
        <w:t>Identification Documentation System (RAPIDS) Issuing Facility (typically the local Military Personnel</w:t>
      </w:r>
      <w:r>
        <w:rPr>
          <w:spacing w:val="40"/>
          <w:w w:val="105"/>
        </w:rPr>
        <w:t xml:space="preserve"> </w:t>
      </w:r>
      <w:r>
        <w:rPr>
          <w:w w:val="105"/>
        </w:rPr>
        <w:t>Flight (MPF)).</w:t>
      </w:r>
    </w:p>
    <w:p w14:paraId="7CBEED82" w14:textId="77777777" w:rsidR="007C366B" w:rsidRDefault="007C366B">
      <w:pPr>
        <w:pStyle w:val="BodyText"/>
        <w:spacing w:before="2"/>
        <w:rPr>
          <w:sz w:val="21"/>
        </w:rPr>
      </w:pPr>
    </w:p>
    <w:p w14:paraId="2D548748" w14:textId="77777777" w:rsidR="007C366B" w:rsidRDefault="00771AB2">
      <w:pPr>
        <w:pStyle w:val="ListParagraph"/>
        <w:numPr>
          <w:ilvl w:val="0"/>
          <w:numId w:val="1"/>
        </w:numPr>
        <w:tabs>
          <w:tab w:val="left" w:pos="435"/>
        </w:tabs>
        <w:spacing w:line="271" w:lineRule="auto"/>
        <w:ind w:right="419" w:firstLine="0"/>
      </w:pPr>
      <w:r>
        <w:rPr>
          <w:w w:val="105"/>
        </w:rPr>
        <w:t>While visiting or performing work on installation(s)/location(s), contractor personnel shall wear or prominently display the CAC as required by the governing local policy.</w:t>
      </w:r>
    </w:p>
    <w:p w14:paraId="6E36661F" w14:textId="77777777" w:rsidR="007C366B" w:rsidRDefault="007C366B">
      <w:pPr>
        <w:pStyle w:val="BodyText"/>
        <w:spacing w:before="1"/>
        <w:rPr>
          <w:sz w:val="21"/>
        </w:rPr>
      </w:pPr>
    </w:p>
    <w:p w14:paraId="17F7F59E" w14:textId="77777777" w:rsidR="007C366B" w:rsidRDefault="00771AB2">
      <w:pPr>
        <w:pStyle w:val="ListParagraph"/>
        <w:numPr>
          <w:ilvl w:val="0"/>
          <w:numId w:val="1"/>
        </w:numPr>
        <w:tabs>
          <w:tab w:val="left" w:pos="451"/>
        </w:tabs>
        <w:ind w:left="451" w:hanging="341"/>
      </w:pPr>
      <w:r>
        <w:rPr>
          <w:w w:val="105"/>
        </w:rPr>
        <w:t>During</w:t>
      </w:r>
      <w:r>
        <w:rPr>
          <w:spacing w:val="16"/>
          <w:w w:val="105"/>
        </w:rPr>
        <w:t xml:space="preserve"> </w:t>
      </w:r>
      <w:r>
        <w:rPr>
          <w:w w:val="105"/>
        </w:rPr>
        <w:t>the</w:t>
      </w:r>
      <w:r>
        <w:rPr>
          <w:spacing w:val="16"/>
          <w:w w:val="105"/>
        </w:rPr>
        <w:t xml:space="preserve"> </w:t>
      </w:r>
      <w:r>
        <w:rPr>
          <w:w w:val="105"/>
        </w:rPr>
        <w:t>performance</w:t>
      </w:r>
      <w:r>
        <w:rPr>
          <w:spacing w:val="17"/>
          <w:w w:val="105"/>
        </w:rPr>
        <w:t xml:space="preserve"> </w:t>
      </w:r>
      <w:r>
        <w:rPr>
          <w:w w:val="105"/>
        </w:rPr>
        <w:t>period</w:t>
      </w:r>
      <w:r>
        <w:rPr>
          <w:spacing w:val="16"/>
          <w:w w:val="105"/>
        </w:rPr>
        <w:t xml:space="preserve"> </w:t>
      </w:r>
      <w:r>
        <w:rPr>
          <w:w w:val="105"/>
        </w:rPr>
        <w:t>of</w:t>
      </w:r>
      <w:r>
        <w:rPr>
          <w:spacing w:val="17"/>
          <w:w w:val="105"/>
        </w:rPr>
        <w:t xml:space="preserve"> </w:t>
      </w:r>
      <w:r>
        <w:rPr>
          <w:w w:val="105"/>
        </w:rPr>
        <w:t>the</w:t>
      </w:r>
      <w:r>
        <w:rPr>
          <w:spacing w:val="16"/>
          <w:w w:val="105"/>
        </w:rPr>
        <w:t xml:space="preserve"> </w:t>
      </w:r>
      <w:r>
        <w:rPr>
          <w:w w:val="105"/>
        </w:rPr>
        <w:t>contract,</w:t>
      </w:r>
      <w:r>
        <w:rPr>
          <w:spacing w:val="17"/>
          <w:w w:val="105"/>
        </w:rPr>
        <w:t xml:space="preserve"> </w:t>
      </w:r>
      <w:r>
        <w:rPr>
          <w:w w:val="105"/>
        </w:rPr>
        <w:t>the</w:t>
      </w:r>
      <w:r>
        <w:rPr>
          <w:spacing w:val="16"/>
          <w:w w:val="105"/>
        </w:rPr>
        <w:t xml:space="preserve"> </w:t>
      </w:r>
      <w:r>
        <w:rPr>
          <w:w w:val="105"/>
        </w:rPr>
        <w:t>contractor</w:t>
      </w:r>
      <w:r>
        <w:rPr>
          <w:spacing w:val="17"/>
          <w:w w:val="105"/>
        </w:rPr>
        <w:t xml:space="preserve"> </w:t>
      </w:r>
      <w:r>
        <w:rPr>
          <w:spacing w:val="-2"/>
          <w:w w:val="105"/>
        </w:rPr>
        <w:t>shall:</w:t>
      </w:r>
    </w:p>
    <w:p w14:paraId="38645DC7" w14:textId="77777777" w:rsidR="007C366B" w:rsidRDefault="007C366B">
      <w:pPr>
        <w:pStyle w:val="BodyText"/>
        <w:spacing w:before="10"/>
        <w:rPr>
          <w:sz w:val="23"/>
        </w:rPr>
      </w:pPr>
    </w:p>
    <w:p w14:paraId="5F8FBD8B" w14:textId="77777777" w:rsidR="007C366B" w:rsidRDefault="00771AB2">
      <w:pPr>
        <w:pStyle w:val="ListParagraph"/>
        <w:numPr>
          <w:ilvl w:val="1"/>
          <w:numId w:val="1"/>
        </w:numPr>
        <w:tabs>
          <w:tab w:val="left" w:pos="450"/>
        </w:tabs>
        <w:spacing w:before="1" w:line="271" w:lineRule="auto"/>
        <w:ind w:left="110" w:right="371" w:firstLine="0"/>
      </w:pPr>
      <w:r>
        <w:rPr>
          <w:w w:val="105"/>
        </w:rPr>
        <w:t>Within 7 working days of any changes to the listing of the contract personnel authorized a CAC,</w:t>
      </w:r>
      <w:r>
        <w:rPr>
          <w:spacing w:val="80"/>
          <w:w w:val="105"/>
        </w:rPr>
        <w:t xml:space="preserve"> </w:t>
      </w:r>
      <w:r>
        <w:rPr>
          <w:w w:val="105"/>
        </w:rPr>
        <w:t xml:space="preserve">provide an updated listing to the contracting officer who will provide the updated listing to the authorizing government </w:t>
      </w:r>
      <w:proofErr w:type="gramStart"/>
      <w:r>
        <w:rPr>
          <w:w w:val="105"/>
        </w:rPr>
        <w:t>official;</w:t>
      </w:r>
      <w:proofErr w:type="gramEnd"/>
    </w:p>
    <w:p w14:paraId="135E58C4" w14:textId="77777777" w:rsidR="007C366B" w:rsidRDefault="007C366B">
      <w:pPr>
        <w:pStyle w:val="BodyText"/>
        <w:spacing w:before="1"/>
        <w:rPr>
          <w:sz w:val="21"/>
        </w:rPr>
      </w:pPr>
    </w:p>
    <w:p w14:paraId="75281211" w14:textId="77777777" w:rsidR="007C366B" w:rsidRDefault="00771AB2">
      <w:pPr>
        <w:pStyle w:val="ListParagraph"/>
        <w:numPr>
          <w:ilvl w:val="1"/>
          <w:numId w:val="1"/>
        </w:numPr>
        <w:tabs>
          <w:tab w:val="left" w:pos="450"/>
        </w:tabs>
        <w:spacing w:line="271" w:lineRule="auto"/>
        <w:ind w:left="110" w:right="737" w:firstLine="0"/>
      </w:pPr>
      <w:r>
        <w:rPr>
          <w:w w:val="105"/>
        </w:rPr>
        <w:t xml:space="preserve">Return CACs in accordance with local policy/directives within 7 working days of a change in status for contractor personnel who no longer require logical or physical </w:t>
      </w:r>
      <w:proofErr w:type="gramStart"/>
      <w:r>
        <w:rPr>
          <w:w w:val="105"/>
        </w:rPr>
        <w:t>access;</w:t>
      </w:r>
      <w:proofErr w:type="gramEnd"/>
    </w:p>
    <w:p w14:paraId="62EBF9A1" w14:textId="77777777" w:rsidR="007C366B" w:rsidRDefault="007C366B">
      <w:pPr>
        <w:pStyle w:val="BodyText"/>
        <w:spacing w:before="1"/>
        <w:rPr>
          <w:sz w:val="21"/>
        </w:rPr>
      </w:pPr>
    </w:p>
    <w:p w14:paraId="0F34DB80" w14:textId="77777777" w:rsidR="007C366B" w:rsidRDefault="00771AB2">
      <w:pPr>
        <w:pStyle w:val="ListParagraph"/>
        <w:numPr>
          <w:ilvl w:val="1"/>
          <w:numId w:val="1"/>
        </w:numPr>
        <w:tabs>
          <w:tab w:val="left" w:pos="450"/>
        </w:tabs>
        <w:spacing w:line="271" w:lineRule="auto"/>
        <w:ind w:left="110" w:right="438" w:firstLine="0"/>
      </w:pPr>
      <w:r>
        <w:rPr>
          <w:w w:val="105"/>
        </w:rPr>
        <w:t>Return CACs in accordance with local policy/directives within 7 working days following a CACs expiration date; and</w:t>
      </w:r>
    </w:p>
    <w:p w14:paraId="0C6C2CD5" w14:textId="77777777" w:rsidR="007C366B" w:rsidRDefault="007C366B">
      <w:pPr>
        <w:pStyle w:val="BodyText"/>
        <w:spacing w:before="1"/>
        <w:rPr>
          <w:sz w:val="21"/>
        </w:rPr>
      </w:pPr>
    </w:p>
    <w:p w14:paraId="48DEFB8D" w14:textId="77777777" w:rsidR="007C366B" w:rsidRDefault="00771AB2">
      <w:pPr>
        <w:pStyle w:val="ListParagraph"/>
        <w:numPr>
          <w:ilvl w:val="1"/>
          <w:numId w:val="1"/>
        </w:numPr>
        <w:tabs>
          <w:tab w:val="left" w:pos="450"/>
        </w:tabs>
        <w:spacing w:before="1"/>
        <w:ind w:left="450" w:hanging="340"/>
      </w:pPr>
      <w:r>
        <w:rPr>
          <w:w w:val="105"/>
        </w:rPr>
        <w:t>Report</w:t>
      </w:r>
      <w:r>
        <w:rPr>
          <w:spacing w:val="16"/>
          <w:w w:val="105"/>
        </w:rPr>
        <w:t xml:space="preserve"> </w:t>
      </w:r>
      <w:r>
        <w:rPr>
          <w:w w:val="105"/>
        </w:rPr>
        <w:t>lost</w:t>
      </w:r>
      <w:r>
        <w:rPr>
          <w:spacing w:val="16"/>
          <w:w w:val="105"/>
        </w:rPr>
        <w:t xml:space="preserve"> </w:t>
      </w:r>
      <w:r>
        <w:rPr>
          <w:w w:val="105"/>
        </w:rPr>
        <w:t>or</w:t>
      </w:r>
      <w:r>
        <w:rPr>
          <w:spacing w:val="16"/>
          <w:w w:val="105"/>
        </w:rPr>
        <w:t xml:space="preserve"> </w:t>
      </w:r>
      <w:r>
        <w:rPr>
          <w:w w:val="105"/>
        </w:rPr>
        <w:t>stolen</w:t>
      </w:r>
      <w:r>
        <w:rPr>
          <w:spacing w:val="16"/>
          <w:w w:val="105"/>
        </w:rPr>
        <w:t xml:space="preserve"> </w:t>
      </w:r>
      <w:r>
        <w:rPr>
          <w:w w:val="105"/>
        </w:rPr>
        <w:t>CACs</w:t>
      </w:r>
      <w:r>
        <w:rPr>
          <w:spacing w:val="16"/>
          <w:w w:val="105"/>
        </w:rPr>
        <w:t xml:space="preserve"> </w:t>
      </w:r>
      <w:r>
        <w:rPr>
          <w:w w:val="105"/>
        </w:rPr>
        <w:t>in</w:t>
      </w:r>
      <w:r>
        <w:rPr>
          <w:spacing w:val="16"/>
          <w:w w:val="105"/>
        </w:rPr>
        <w:t xml:space="preserve"> </w:t>
      </w:r>
      <w:r>
        <w:rPr>
          <w:w w:val="105"/>
        </w:rPr>
        <w:t>accordance</w:t>
      </w:r>
      <w:r>
        <w:rPr>
          <w:spacing w:val="16"/>
          <w:w w:val="105"/>
        </w:rPr>
        <w:t xml:space="preserve"> </w:t>
      </w:r>
      <w:r>
        <w:rPr>
          <w:w w:val="105"/>
        </w:rPr>
        <w:t>with</w:t>
      </w:r>
      <w:r>
        <w:rPr>
          <w:spacing w:val="16"/>
          <w:w w:val="105"/>
        </w:rPr>
        <w:t xml:space="preserve"> </w:t>
      </w:r>
      <w:r>
        <w:rPr>
          <w:w w:val="105"/>
        </w:rPr>
        <w:t>local</w:t>
      </w:r>
      <w:r>
        <w:rPr>
          <w:spacing w:val="16"/>
          <w:w w:val="105"/>
        </w:rPr>
        <w:t xml:space="preserve"> </w:t>
      </w:r>
      <w:r>
        <w:rPr>
          <w:spacing w:val="-2"/>
          <w:w w:val="105"/>
        </w:rPr>
        <w:t>policy/directives.</w:t>
      </w:r>
    </w:p>
    <w:p w14:paraId="709E88E4" w14:textId="77777777" w:rsidR="007C366B" w:rsidRDefault="007C366B">
      <w:pPr>
        <w:pStyle w:val="BodyText"/>
        <w:spacing w:before="10"/>
        <w:rPr>
          <w:sz w:val="23"/>
        </w:rPr>
      </w:pPr>
    </w:p>
    <w:p w14:paraId="1E11723F" w14:textId="77777777" w:rsidR="007C366B" w:rsidRDefault="00771AB2">
      <w:pPr>
        <w:pStyle w:val="ListParagraph"/>
        <w:numPr>
          <w:ilvl w:val="0"/>
          <w:numId w:val="1"/>
        </w:numPr>
        <w:tabs>
          <w:tab w:val="left" w:pos="442"/>
        </w:tabs>
        <w:spacing w:line="271" w:lineRule="auto"/>
        <w:ind w:right="720" w:firstLine="0"/>
      </w:pPr>
      <w:r>
        <w:rPr>
          <w:w w:val="105"/>
        </w:rPr>
        <w:t xml:space="preserve">Within 7 working days following completion/termination of the contract, the contractor shall </w:t>
      </w:r>
      <w:r>
        <w:rPr>
          <w:w w:val="105"/>
        </w:rPr>
        <w:lastRenderedPageBreak/>
        <w:t>return all CACs issued to their personnel to the issuing office or the location specified by local</w:t>
      </w:r>
      <w:r>
        <w:rPr>
          <w:spacing w:val="80"/>
          <w:w w:val="150"/>
        </w:rPr>
        <w:t xml:space="preserve"> </w:t>
      </w:r>
      <w:r>
        <w:rPr>
          <w:spacing w:val="-2"/>
          <w:w w:val="105"/>
        </w:rPr>
        <w:t>policy/directives.</w:t>
      </w:r>
    </w:p>
    <w:p w14:paraId="3D1EB443" w14:textId="77777777" w:rsidR="007C366B" w:rsidRDefault="00771AB2">
      <w:pPr>
        <w:pStyle w:val="ListParagraph"/>
        <w:numPr>
          <w:ilvl w:val="0"/>
          <w:numId w:val="1"/>
        </w:numPr>
        <w:tabs>
          <w:tab w:val="left" w:pos="398"/>
        </w:tabs>
        <w:spacing w:before="82" w:line="501" w:lineRule="auto"/>
        <w:ind w:right="1398" w:firstLine="0"/>
      </w:pPr>
      <w:r>
        <w:rPr>
          <w:w w:val="105"/>
        </w:rPr>
        <w:t>Failure to comply with these requirements may result in withholding of final payment. (End of clause)</w:t>
      </w:r>
    </w:p>
    <w:sectPr w:rsidR="007C366B">
      <w:pgSz w:w="11910" w:h="16840"/>
      <w:pgMar w:top="820" w:right="68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7" w:author="ROSSI, AMANDA M CIV USAF HAF SAF/AQCP" w:date="2024-05-19T10:51:00Z" w:initials="AR">
    <w:p w14:paraId="6612044B" w14:textId="77777777" w:rsidR="00E757FA" w:rsidRDefault="00E757FA" w:rsidP="00E757FA">
      <w:pPr>
        <w:pStyle w:val="CommentText"/>
      </w:pPr>
      <w:r>
        <w:rPr>
          <w:rStyle w:val="CommentReference"/>
        </w:rPr>
        <w:annotationRef/>
      </w:r>
      <w:r>
        <w:t>Revised verbiage and link</w:t>
      </w:r>
    </w:p>
  </w:comment>
  <w:comment w:id="138" w:author="ROSSI, AMANDA M CIV USAF HAF SAF/AQCP" w:date="2024-05-19T10:52:00Z" w:initials="AR">
    <w:p w14:paraId="1F017C02" w14:textId="77777777" w:rsidR="00E757FA" w:rsidRDefault="00E757FA" w:rsidP="00E757FA">
      <w:pPr>
        <w:pStyle w:val="CommentText"/>
      </w:pPr>
      <w:r>
        <w:rPr>
          <w:rStyle w:val="CommentReference"/>
        </w:rPr>
        <w:annotationRef/>
      </w:r>
      <w:r>
        <w:t>Added verbiage</w:t>
      </w:r>
    </w:p>
  </w:comment>
  <w:comment w:id="141" w:author="ROSSI, AMANDA M CIV USAF HAF SAF/AQCP" w:date="2024-05-19T10:55:00Z" w:initials="AR">
    <w:p w14:paraId="19D130B9" w14:textId="77777777" w:rsidR="00E757FA" w:rsidRDefault="00E757FA" w:rsidP="00E757FA">
      <w:pPr>
        <w:pStyle w:val="CommentText"/>
      </w:pPr>
      <w:r>
        <w:rPr>
          <w:rStyle w:val="CommentReference"/>
        </w:rPr>
        <w:annotationRef/>
      </w:r>
      <w:r>
        <w:t>NEW</w:t>
      </w:r>
    </w:p>
  </w:comment>
  <w:comment w:id="142" w:author="ROSSI, AMANDA M CIV USAF HAF SAF/AQCP" w:date="2024-05-19T10:55:00Z" w:initials="AR">
    <w:p w14:paraId="3EEDD7BA" w14:textId="77777777" w:rsidR="00E757FA" w:rsidRDefault="00E757FA" w:rsidP="00E757FA">
      <w:pPr>
        <w:pStyle w:val="CommentText"/>
      </w:pPr>
      <w:r>
        <w:rPr>
          <w:rStyle w:val="CommentReference"/>
        </w:rPr>
        <w:annotationRef/>
      </w:r>
      <w:r>
        <w:t>Now (g)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12044B" w15:done="0"/>
  <w15:commentEx w15:paraId="1F017C02" w15:done="0"/>
  <w15:commentEx w15:paraId="19D130B9" w15:done="0"/>
  <w15:commentEx w15:paraId="3EEDD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D3272B" w16cex:dateUtc="2024-05-19T16:51:00Z"/>
  <w16cex:commentExtensible w16cex:durableId="7417AC74" w16cex:dateUtc="2024-05-19T16:52:00Z"/>
  <w16cex:commentExtensible w16cex:durableId="181C1DC5" w16cex:dateUtc="2024-05-19T16:55:00Z"/>
  <w16cex:commentExtensible w16cex:durableId="0D1D2299" w16cex:dateUtc="2024-05-19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12044B" w16cid:durableId="0FD3272B"/>
  <w16cid:commentId w16cid:paraId="1F017C02" w16cid:durableId="7417AC74"/>
  <w16cid:commentId w16cid:paraId="19D130B9" w16cid:durableId="181C1DC5"/>
  <w16cid:commentId w16cid:paraId="3EEDD7BA" w16cid:durableId="0D1D22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4E2A"/>
    <w:multiLevelType w:val="hybridMultilevel"/>
    <w:tmpl w:val="951489F6"/>
    <w:lvl w:ilvl="0" w:tplc="05B2BD26">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F0046382">
      <w:numFmt w:val="bullet"/>
      <w:lvlText w:val="•"/>
      <w:lvlJc w:val="left"/>
      <w:pPr>
        <w:ind w:left="1156" w:hanging="336"/>
      </w:pPr>
      <w:rPr>
        <w:rFonts w:hint="default"/>
        <w:lang w:val="en-US" w:eastAsia="en-US" w:bidi="ar-SA"/>
      </w:rPr>
    </w:lvl>
    <w:lvl w:ilvl="2" w:tplc="D374A96E">
      <w:numFmt w:val="bullet"/>
      <w:lvlText w:val="•"/>
      <w:lvlJc w:val="left"/>
      <w:pPr>
        <w:ind w:left="2193" w:hanging="336"/>
      </w:pPr>
      <w:rPr>
        <w:rFonts w:hint="default"/>
        <w:lang w:val="en-US" w:eastAsia="en-US" w:bidi="ar-SA"/>
      </w:rPr>
    </w:lvl>
    <w:lvl w:ilvl="3" w:tplc="4F0E6212">
      <w:numFmt w:val="bullet"/>
      <w:lvlText w:val="•"/>
      <w:lvlJc w:val="left"/>
      <w:pPr>
        <w:ind w:left="3229" w:hanging="336"/>
      </w:pPr>
      <w:rPr>
        <w:rFonts w:hint="default"/>
        <w:lang w:val="en-US" w:eastAsia="en-US" w:bidi="ar-SA"/>
      </w:rPr>
    </w:lvl>
    <w:lvl w:ilvl="4" w:tplc="CF28BE04">
      <w:numFmt w:val="bullet"/>
      <w:lvlText w:val="•"/>
      <w:lvlJc w:val="left"/>
      <w:pPr>
        <w:ind w:left="4266" w:hanging="336"/>
      </w:pPr>
      <w:rPr>
        <w:rFonts w:hint="default"/>
        <w:lang w:val="en-US" w:eastAsia="en-US" w:bidi="ar-SA"/>
      </w:rPr>
    </w:lvl>
    <w:lvl w:ilvl="5" w:tplc="10BE84F8">
      <w:numFmt w:val="bullet"/>
      <w:lvlText w:val="•"/>
      <w:lvlJc w:val="left"/>
      <w:pPr>
        <w:ind w:left="5302" w:hanging="336"/>
      </w:pPr>
      <w:rPr>
        <w:rFonts w:hint="default"/>
        <w:lang w:val="en-US" w:eastAsia="en-US" w:bidi="ar-SA"/>
      </w:rPr>
    </w:lvl>
    <w:lvl w:ilvl="6" w:tplc="81844848">
      <w:numFmt w:val="bullet"/>
      <w:lvlText w:val="•"/>
      <w:lvlJc w:val="left"/>
      <w:pPr>
        <w:ind w:left="6339" w:hanging="336"/>
      </w:pPr>
      <w:rPr>
        <w:rFonts w:hint="default"/>
        <w:lang w:val="en-US" w:eastAsia="en-US" w:bidi="ar-SA"/>
      </w:rPr>
    </w:lvl>
    <w:lvl w:ilvl="7" w:tplc="5AA61256">
      <w:numFmt w:val="bullet"/>
      <w:lvlText w:val="•"/>
      <w:lvlJc w:val="left"/>
      <w:pPr>
        <w:ind w:left="7375" w:hanging="336"/>
      </w:pPr>
      <w:rPr>
        <w:rFonts w:hint="default"/>
        <w:lang w:val="en-US" w:eastAsia="en-US" w:bidi="ar-SA"/>
      </w:rPr>
    </w:lvl>
    <w:lvl w:ilvl="8" w:tplc="F25AF278">
      <w:numFmt w:val="bullet"/>
      <w:lvlText w:val="•"/>
      <w:lvlJc w:val="left"/>
      <w:pPr>
        <w:ind w:left="8412" w:hanging="336"/>
      </w:pPr>
      <w:rPr>
        <w:rFonts w:hint="default"/>
        <w:lang w:val="en-US" w:eastAsia="en-US" w:bidi="ar-SA"/>
      </w:rPr>
    </w:lvl>
  </w:abstractNum>
  <w:abstractNum w:abstractNumId="1" w15:restartNumberingAfterBreak="0">
    <w:nsid w:val="0403B3F8"/>
    <w:multiLevelType w:val="hybridMultilevel"/>
    <w:tmpl w:val="31362E34"/>
    <w:lvl w:ilvl="0" w:tplc="D788124A">
      <w:numFmt w:val="bullet"/>
      <w:lvlText w:val="-"/>
      <w:lvlJc w:val="left"/>
      <w:pPr>
        <w:ind w:left="240" w:hanging="130"/>
      </w:pPr>
      <w:rPr>
        <w:rFonts w:ascii="Cambria" w:eastAsia="Cambria" w:hAnsi="Cambria" w:cs="Cambria" w:hint="default"/>
        <w:b w:val="0"/>
        <w:bCs w:val="0"/>
        <w:i w:val="0"/>
        <w:iCs w:val="0"/>
        <w:spacing w:val="0"/>
        <w:w w:val="91"/>
        <w:sz w:val="22"/>
        <w:szCs w:val="22"/>
        <w:lang w:val="en-US" w:eastAsia="en-US" w:bidi="ar-SA"/>
      </w:rPr>
    </w:lvl>
    <w:lvl w:ilvl="1" w:tplc="EEF82C30">
      <w:numFmt w:val="bullet"/>
      <w:lvlText w:val="•"/>
      <w:lvlJc w:val="left"/>
      <w:pPr>
        <w:ind w:left="1264" w:hanging="130"/>
      </w:pPr>
      <w:rPr>
        <w:rFonts w:hint="default"/>
        <w:lang w:val="en-US" w:eastAsia="en-US" w:bidi="ar-SA"/>
      </w:rPr>
    </w:lvl>
    <w:lvl w:ilvl="2" w:tplc="B9AA5976">
      <w:numFmt w:val="bullet"/>
      <w:lvlText w:val="•"/>
      <w:lvlJc w:val="left"/>
      <w:pPr>
        <w:ind w:left="2289" w:hanging="130"/>
      </w:pPr>
      <w:rPr>
        <w:rFonts w:hint="default"/>
        <w:lang w:val="en-US" w:eastAsia="en-US" w:bidi="ar-SA"/>
      </w:rPr>
    </w:lvl>
    <w:lvl w:ilvl="3" w:tplc="69567372">
      <w:numFmt w:val="bullet"/>
      <w:lvlText w:val="•"/>
      <w:lvlJc w:val="left"/>
      <w:pPr>
        <w:ind w:left="3313" w:hanging="130"/>
      </w:pPr>
      <w:rPr>
        <w:rFonts w:hint="default"/>
        <w:lang w:val="en-US" w:eastAsia="en-US" w:bidi="ar-SA"/>
      </w:rPr>
    </w:lvl>
    <w:lvl w:ilvl="4" w:tplc="35B49EFC">
      <w:numFmt w:val="bullet"/>
      <w:lvlText w:val="•"/>
      <w:lvlJc w:val="left"/>
      <w:pPr>
        <w:ind w:left="4338" w:hanging="130"/>
      </w:pPr>
      <w:rPr>
        <w:rFonts w:hint="default"/>
        <w:lang w:val="en-US" w:eastAsia="en-US" w:bidi="ar-SA"/>
      </w:rPr>
    </w:lvl>
    <w:lvl w:ilvl="5" w:tplc="BA7A73E0">
      <w:numFmt w:val="bullet"/>
      <w:lvlText w:val="•"/>
      <w:lvlJc w:val="left"/>
      <w:pPr>
        <w:ind w:left="5362" w:hanging="130"/>
      </w:pPr>
      <w:rPr>
        <w:rFonts w:hint="default"/>
        <w:lang w:val="en-US" w:eastAsia="en-US" w:bidi="ar-SA"/>
      </w:rPr>
    </w:lvl>
    <w:lvl w:ilvl="6" w:tplc="EAD6BC20">
      <w:numFmt w:val="bullet"/>
      <w:lvlText w:val="•"/>
      <w:lvlJc w:val="left"/>
      <w:pPr>
        <w:ind w:left="6387" w:hanging="130"/>
      </w:pPr>
      <w:rPr>
        <w:rFonts w:hint="default"/>
        <w:lang w:val="en-US" w:eastAsia="en-US" w:bidi="ar-SA"/>
      </w:rPr>
    </w:lvl>
    <w:lvl w:ilvl="7" w:tplc="B366D9E8">
      <w:numFmt w:val="bullet"/>
      <w:lvlText w:val="•"/>
      <w:lvlJc w:val="left"/>
      <w:pPr>
        <w:ind w:left="7411" w:hanging="130"/>
      </w:pPr>
      <w:rPr>
        <w:rFonts w:hint="default"/>
        <w:lang w:val="en-US" w:eastAsia="en-US" w:bidi="ar-SA"/>
      </w:rPr>
    </w:lvl>
    <w:lvl w:ilvl="8" w:tplc="25BE7674">
      <w:numFmt w:val="bullet"/>
      <w:lvlText w:val="•"/>
      <w:lvlJc w:val="left"/>
      <w:pPr>
        <w:ind w:left="8436" w:hanging="130"/>
      </w:pPr>
      <w:rPr>
        <w:rFonts w:hint="default"/>
        <w:lang w:val="en-US" w:eastAsia="en-US" w:bidi="ar-SA"/>
      </w:rPr>
    </w:lvl>
  </w:abstractNum>
  <w:abstractNum w:abstractNumId="2" w15:restartNumberingAfterBreak="0">
    <w:nsid w:val="0699A17A"/>
    <w:multiLevelType w:val="hybridMultilevel"/>
    <w:tmpl w:val="4EC65F58"/>
    <w:lvl w:ilvl="0" w:tplc="47A609D2">
      <w:start w:val="1"/>
      <w:numFmt w:val="decimal"/>
      <w:lvlText w:val="%1."/>
      <w:lvlJc w:val="left"/>
      <w:pPr>
        <w:ind w:left="110" w:hanging="252"/>
        <w:jc w:val="left"/>
      </w:pPr>
      <w:rPr>
        <w:rFonts w:ascii="Cambria" w:eastAsia="Cambria" w:hAnsi="Cambria" w:cs="Cambria" w:hint="default"/>
        <w:b w:val="0"/>
        <w:bCs w:val="0"/>
        <w:i w:val="0"/>
        <w:iCs w:val="0"/>
        <w:spacing w:val="0"/>
        <w:w w:val="113"/>
        <w:sz w:val="22"/>
        <w:szCs w:val="22"/>
        <w:lang w:val="en-US" w:eastAsia="en-US" w:bidi="ar-SA"/>
      </w:rPr>
    </w:lvl>
    <w:lvl w:ilvl="1" w:tplc="27821ED0">
      <w:numFmt w:val="bullet"/>
      <w:lvlText w:val="•"/>
      <w:lvlJc w:val="left"/>
      <w:pPr>
        <w:ind w:left="1156" w:hanging="252"/>
      </w:pPr>
      <w:rPr>
        <w:rFonts w:hint="default"/>
        <w:lang w:val="en-US" w:eastAsia="en-US" w:bidi="ar-SA"/>
      </w:rPr>
    </w:lvl>
    <w:lvl w:ilvl="2" w:tplc="77CC5484">
      <w:numFmt w:val="bullet"/>
      <w:lvlText w:val="•"/>
      <w:lvlJc w:val="left"/>
      <w:pPr>
        <w:ind w:left="2193" w:hanging="252"/>
      </w:pPr>
      <w:rPr>
        <w:rFonts w:hint="default"/>
        <w:lang w:val="en-US" w:eastAsia="en-US" w:bidi="ar-SA"/>
      </w:rPr>
    </w:lvl>
    <w:lvl w:ilvl="3" w:tplc="E5E89956">
      <w:numFmt w:val="bullet"/>
      <w:lvlText w:val="•"/>
      <w:lvlJc w:val="left"/>
      <w:pPr>
        <w:ind w:left="3229" w:hanging="252"/>
      </w:pPr>
      <w:rPr>
        <w:rFonts w:hint="default"/>
        <w:lang w:val="en-US" w:eastAsia="en-US" w:bidi="ar-SA"/>
      </w:rPr>
    </w:lvl>
    <w:lvl w:ilvl="4" w:tplc="1378600E">
      <w:numFmt w:val="bullet"/>
      <w:lvlText w:val="•"/>
      <w:lvlJc w:val="left"/>
      <w:pPr>
        <w:ind w:left="4266" w:hanging="252"/>
      </w:pPr>
      <w:rPr>
        <w:rFonts w:hint="default"/>
        <w:lang w:val="en-US" w:eastAsia="en-US" w:bidi="ar-SA"/>
      </w:rPr>
    </w:lvl>
    <w:lvl w:ilvl="5" w:tplc="539038A2">
      <w:numFmt w:val="bullet"/>
      <w:lvlText w:val="•"/>
      <w:lvlJc w:val="left"/>
      <w:pPr>
        <w:ind w:left="5302" w:hanging="252"/>
      </w:pPr>
      <w:rPr>
        <w:rFonts w:hint="default"/>
        <w:lang w:val="en-US" w:eastAsia="en-US" w:bidi="ar-SA"/>
      </w:rPr>
    </w:lvl>
    <w:lvl w:ilvl="6" w:tplc="EA2AD6C6">
      <w:numFmt w:val="bullet"/>
      <w:lvlText w:val="•"/>
      <w:lvlJc w:val="left"/>
      <w:pPr>
        <w:ind w:left="6339" w:hanging="252"/>
      </w:pPr>
      <w:rPr>
        <w:rFonts w:hint="default"/>
        <w:lang w:val="en-US" w:eastAsia="en-US" w:bidi="ar-SA"/>
      </w:rPr>
    </w:lvl>
    <w:lvl w:ilvl="7" w:tplc="E5C436DA">
      <w:numFmt w:val="bullet"/>
      <w:lvlText w:val="•"/>
      <w:lvlJc w:val="left"/>
      <w:pPr>
        <w:ind w:left="7375" w:hanging="252"/>
      </w:pPr>
      <w:rPr>
        <w:rFonts w:hint="default"/>
        <w:lang w:val="en-US" w:eastAsia="en-US" w:bidi="ar-SA"/>
      </w:rPr>
    </w:lvl>
    <w:lvl w:ilvl="8" w:tplc="C0480A1E">
      <w:numFmt w:val="bullet"/>
      <w:lvlText w:val="•"/>
      <w:lvlJc w:val="left"/>
      <w:pPr>
        <w:ind w:left="8412" w:hanging="252"/>
      </w:pPr>
      <w:rPr>
        <w:rFonts w:hint="default"/>
        <w:lang w:val="en-US" w:eastAsia="en-US" w:bidi="ar-SA"/>
      </w:rPr>
    </w:lvl>
  </w:abstractNum>
  <w:abstractNum w:abstractNumId="3" w15:restartNumberingAfterBreak="0">
    <w:nsid w:val="08490F27"/>
    <w:multiLevelType w:val="hybridMultilevel"/>
    <w:tmpl w:val="F6FA7BAE"/>
    <w:lvl w:ilvl="0" w:tplc="4DE26ED2">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D1AAE280">
      <w:numFmt w:val="bullet"/>
      <w:lvlText w:val="•"/>
      <w:lvlJc w:val="left"/>
      <w:pPr>
        <w:ind w:left="1156" w:hanging="336"/>
      </w:pPr>
      <w:rPr>
        <w:rFonts w:hint="default"/>
        <w:lang w:val="en-US" w:eastAsia="en-US" w:bidi="ar-SA"/>
      </w:rPr>
    </w:lvl>
    <w:lvl w:ilvl="2" w:tplc="FD6E16C4">
      <w:numFmt w:val="bullet"/>
      <w:lvlText w:val="•"/>
      <w:lvlJc w:val="left"/>
      <w:pPr>
        <w:ind w:left="2193" w:hanging="336"/>
      </w:pPr>
      <w:rPr>
        <w:rFonts w:hint="default"/>
        <w:lang w:val="en-US" w:eastAsia="en-US" w:bidi="ar-SA"/>
      </w:rPr>
    </w:lvl>
    <w:lvl w:ilvl="3" w:tplc="BB60EBD8">
      <w:numFmt w:val="bullet"/>
      <w:lvlText w:val="•"/>
      <w:lvlJc w:val="left"/>
      <w:pPr>
        <w:ind w:left="3229" w:hanging="336"/>
      </w:pPr>
      <w:rPr>
        <w:rFonts w:hint="default"/>
        <w:lang w:val="en-US" w:eastAsia="en-US" w:bidi="ar-SA"/>
      </w:rPr>
    </w:lvl>
    <w:lvl w:ilvl="4" w:tplc="5268F26A">
      <w:numFmt w:val="bullet"/>
      <w:lvlText w:val="•"/>
      <w:lvlJc w:val="left"/>
      <w:pPr>
        <w:ind w:left="4266" w:hanging="336"/>
      </w:pPr>
      <w:rPr>
        <w:rFonts w:hint="default"/>
        <w:lang w:val="en-US" w:eastAsia="en-US" w:bidi="ar-SA"/>
      </w:rPr>
    </w:lvl>
    <w:lvl w:ilvl="5" w:tplc="963C19BA">
      <w:numFmt w:val="bullet"/>
      <w:lvlText w:val="•"/>
      <w:lvlJc w:val="left"/>
      <w:pPr>
        <w:ind w:left="5302" w:hanging="336"/>
      </w:pPr>
      <w:rPr>
        <w:rFonts w:hint="default"/>
        <w:lang w:val="en-US" w:eastAsia="en-US" w:bidi="ar-SA"/>
      </w:rPr>
    </w:lvl>
    <w:lvl w:ilvl="6" w:tplc="3D7084D6">
      <w:numFmt w:val="bullet"/>
      <w:lvlText w:val="•"/>
      <w:lvlJc w:val="left"/>
      <w:pPr>
        <w:ind w:left="6339" w:hanging="336"/>
      </w:pPr>
      <w:rPr>
        <w:rFonts w:hint="default"/>
        <w:lang w:val="en-US" w:eastAsia="en-US" w:bidi="ar-SA"/>
      </w:rPr>
    </w:lvl>
    <w:lvl w:ilvl="7" w:tplc="798435E4">
      <w:numFmt w:val="bullet"/>
      <w:lvlText w:val="•"/>
      <w:lvlJc w:val="left"/>
      <w:pPr>
        <w:ind w:left="7375" w:hanging="336"/>
      </w:pPr>
      <w:rPr>
        <w:rFonts w:hint="default"/>
        <w:lang w:val="en-US" w:eastAsia="en-US" w:bidi="ar-SA"/>
      </w:rPr>
    </w:lvl>
    <w:lvl w:ilvl="8" w:tplc="ECE6B92A">
      <w:numFmt w:val="bullet"/>
      <w:lvlText w:val="•"/>
      <w:lvlJc w:val="left"/>
      <w:pPr>
        <w:ind w:left="8412" w:hanging="336"/>
      </w:pPr>
      <w:rPr>
        <w:rFonts w:hint="default"/>
        <w:lang w:val="en-US" w:eastAsia="en-US" w:bidi="ar-SA"/>
      </w:rPr>
    </w:lvl>
  </w:abstractNum>
  <w:abstractNum w:abstractNumId="4" w15:restartNumberingAfterBreak="0">
    <w:nsid w:val="182D083D"/>
    <w:multiLevelType w:val="hybridMultilevel"/>
    <w:tmpl w:val="15F4ADA6"/>
    <w:lvl w:ilvl="0" w:tplc="3536E20E">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F6B885D6">
      <w:numFmt w:val="bullet"/>
      <w:lvlText w:val="•"/>
      <w:lvlJc w:val="left"/>
      <w:pPr>
        <w:ind w:left="1156" w:hanging="336"/>
      </w:pPr>
      <w:rPr>
        <w:rFonts w:hint="default"/>
        <w:lang w:val="en-US" w:eastAsia="en-US" w:bidi="ar-SA"/>
      </w:rPr>
    </w:lvl>
    <w:lvl w:ilvl="2" w:tplc="E37481FA">
      <w:numFmt w:val="bullet"/>
      <w:lvlText w:val="•"/>
      <w:lvlJc w:val="left"/>
      <w:pPr>
        <w:ind w:left="2193" w:hanging="336"/>
      </w:pPr>
      <w:rPr>
        <w:rFonts w:hint="default"/>
        <w:lang w:val="en-US" w:eastAsia="en-US" w:bidi="ar-SA"/>
      </w:rPr>
    </w:lvl>
    <w:lvl w:ilvl="3" w:tplc="C57EF04C">
      <w:numFmt w:val="bullet"/>
      <w:lvlText w:val="•"/>
      <w:lvlJc w:val="left"/>
      <w:pPr>
        <w:ind w:left="3229" w:hanging="336"/>
      </w:pPr>
      <w:rPr>
        <w:rFonts w:hint="default"/>
        <w:lang w:val="en-US" w:eastAsia="en-US" w:bidi="ar-SA"/>
      </w:rPr>
    </w:lvl>
    <w:lvl w:ilvl="4" w:tplc="532C22D6">
      <w:numFmt w:val="bullet"/>
      <w:lvlText w:val="•"/>
      <w:lvlJc w:val="left"/>
      <w:pPr>
        <w:ind w:left="4266" w:hanging="336"/>
      </w:pPr>
      <w:rPr>
        <w:rFonts w:hint="default"/>
        <w:lang w:val="en-US" w:eastAsia="en-US" w:bidi="ar-SA"/>
      </w:rPr>
    </w:lvl>
    <w:lvl w:ilvl="5" w:tplc="EA70649C">
      <w:numFmt w:val="bullet"/>
      <w:lvlText w:val="•"/>
      <w:lvlJc w:val="left"/>
      <w:pPr>
        <w:ind w:left="5302" w:hanging="336"/>
      </w:pPr>
      <w:rPr>
        <w:rFonts w:hint="default"/>
        <w:lang w:val="en-US" w:eastAsia="en-US" w:bidi="ar-SA"/>
      </w:rPr>
    </w:lvl>
    <w:lvl w:ilvl="6" w:tplc="27AC5D5C">
      <w:numFmt w:val="bullet"/>
      <w:lvlText w:val="•"/>
      <w:lvlJc w:val="left"/>
      <w:pPr>
        <w:ind w:left="6339" w:hanging="336"/>
      </w:pPr>
      <w:rPr>
        <w:rFonts w:hint="default"/>
        <w:lang w:val="en-US" w:eastAsia="en-US" w:bidi="ar-SA"/>
      </w:rPr>
    </w:lvl>
    <w:lvl w:ilvl="7" w:tplc="29ECC728">
      <w:numFmt w:val="bullet"/>
      <w:lvlText w:val="•"/>
      <w:lvlJc w:val="left"/>
      <w:pPr>
        <w:ind w:left="7375" w:hanging="336"/>
      </w:pPr>
      <w:rPr>
        <w:rFonts w:hint="default"/>
        <w:lang w:val="en-US" w:eastAsia="en-US" w:bidi="ar-SA"/>
      </w:rPr>
    </w:lvl>
    <w:lvl w:ilvl="8" w:tplc="FBB4B264">
      <w:numFmt w:val="bullet"/>
      <w:lvlText w:val="•"/>
      <w:lvlJc w:val="left"/>
      <w:pPr>
        <w:ind w:left="8412" w:hanging="336"/>
      </w:pPr>
      <w:rPr>
        <w:rFonts w:hint="default"/>
        <w:lang w:val="en-US" w:eastAsia="en-US" w:bidi="ar-SA"/>
      </w:rPr>
    </w:lvl>
  </w:abstractNum>
  <w:abstractNum w:abstractNumId="5" w15:restartNumberingAfterBreak="0">
    <w:nsid w:val="185A177C"/>
    <w:multiLevelType w:val="hybridMultilevel"/>
    <w:tmpl w:val="D4FEB108"/>
    <w:lvl w:ilvl="0" w:tplc="EDC2E4DE">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98267EB8">
      <w:start w:val="1"/>
      <w:numFmt w:val="decimal"/>
      <w:lvlText w:val="(%2)"/>
      <w:lvlJc w:val="left"/>
      <w:pPr>
        <w:ind w:left="453" w:hanging="344"/>
        <w:jc w:val="left"/>
      </w:pPr>
      <w:rPr>
        <w:rFonts w:ascii="Cambria" w:eastAsia="Cambria" w:hAnsi="Cambria" w:cs="Cambria" w:hint="default"/>
        <w:b w:val="0"/>
        <w:bCs w:val="0"/>
        <w:i w:val="0"/>
        <w:iCs w:val="0"/>
        <w:spacing w:val="-1"/>
        <w:w w:val="96"/>
        <w:sz w:val="22"/>
        <w:szCs w:val="22"/>
        <w:lang w:val="en-US" w:eastAsia="en-US" w:bidi="ar-SA"/>
      </w:rPr>
    </w:lvl>
    <w:lvl w:ilvl="2" w:tplc="EF288F5C">
      <w:start w:val="1"/>
      <w:numFmt w:val="lowerRoman"/>
      <w:lvlText w:val="(%3)"/>
      <w:lvlJc w:val="left"/>
      <w:pPr>
        <w:ind w:left="391" w:hanging="281"/>
        <w:jc w:val="left"/>
      </w:pPr>
      <w:rPr>
        <w:rFonts w:ascii="Cambria" w:eastAsia="Cambria" w:hAnsi="Cambria" w:cs="Cambria" w:hint="default"/>
        <w:b w:val="0"/>
        <w:bCs w:val="0"/>
        <w:i w:val="0"/>
        <w:iCs w:val="0"/>
        <w:spacing w:val="-1"/>
        <w:w w:val="95"/>
        <w:sz w:val="22"/>
        <w:szCs w:val="22"/>
        <w:lang w:val="en-US" w:eastAsia="en-US" w:bidi="ar-SA"/>
      </w:rPr>
    </w:lvl>
    <w:lvl w:ilvl="3" w:tplc="699AB948">
      <w:numFmt w:val="bullet"/>
      <w:lvlText w:val="•"/>
      <w:lvlJc w:val="left"/>
      <w:pPr>
        <w:ind w:left="1713" w:hanging="281"/>
      </w:pPr>
      <w:rPr>
        <w:rFonts w:hint="default"/>
        <w:lang w:val="en-US" w:eastAsia="en-US" w:bidi="ar-SA"/>
      </w:rPr>
    </w:lvl>
    <w:lvl w:ilvl="4" w:tplc="ADDEBCA0">
      <w:numFmt w:val="bullet"/>
      <w:lvlText w:val="•"/>
      <w:lvlJc w:val="left"/>
      <w:pPr>
        <w:ind w:left="2966" w:hanging="281"/>
      </w:pPr>
      <w:rPr>
        <w:rFonts w:hint="default"/>
        <w:lang w:val="en-US" w:eastAsia="en-US" w:bidi="ar-SA"/>
      </w:rPr>
    </w:lvl>
    <w:lvl w:ilvl="5" w:tplc="E2DCA19E">
      <w:numFmt w:val="bullet"/>
      <w:lvlText w:val="•"/>
      <w:lvlJc w:val="left"/>
      <w:pPr>
        <w:ind w:left="4219" w:hanging="281"/>
      </w:pPr>
      <w:rPr>
        <w:rFonts w:hint="default"/>
        <w:lang w:val="en-US" w:eastAsia="en-US" w:bidi="ar-SA"/>
      </w:rPr>
    </w:lvl>
    <w:lvl w:ilvl="6" w:tplc="A922313C">
      <w:numFmt w:val="bullet"/>
      <w:lvlText w:val="•"/>
      <w:lvlJc w:val="left"/>
      <w:pPr>
        <w:ind w:left="5472" w:hanging="281"/>
      </w:pPr>
      <w:rPr>
        <w:rFonts w:hint="default"/>
        <w:lang w:val="en-US" w:eastAsia="en-US" w:bidi="ar-SA"/>
      </w:rPr>
    </w:lvl>
    <w:lvl w:ilvl="7" w:tplc="36F84AAC">
      <w:numFmt w:val="bullet"/>
      <w:lvlText w:val="•"/>
      <w:lvlJc w:val="left"/>
      <w:pPr>
        <w:ind w:left="6726" w:hanging="281"/>
      </w:pPr>
      <w:rPr>
        <w:rFonts w:hint="default"/>
        <w:lang w:val="en-US" w:eastAsia="en-US" w:bidi="ar-SA"/>
      </w:rPr>
    </w:lvl>
    <w:lvl w:ilvl="8" w:tplc="0728FD8A">
      <w:numFmt w:val="bullet"/>
      <w:lvlText w:val="•"/>
      <w:lvlJc w:val="left"/>
      <w:pPr>
        <w:ind w:left="7979" w:hanging="281"/>
      </w:pPr>
      <w:rPr>
        <w:rFonts w:hint="default"/>
        <w:lang w:val="en-US" w:eastAsia="en-US" w:bidi="ar-SA"/>
      </w:rPr>
    </w:lvl>
  </w:abstractNum>
  <w:abstractNum w:abstractNumId="6" w15:restartNumberingAfterBreak="0">
    <w:nsid w:val="1F538C11"/>
    <w:multiLevelType w:val="hybridMultilevel"/>
    <w:tmpl w:val="775EE2DC"/>
    <w:lvl w:ilvl="0" w:tplc="BDE4653C">
      <w:start w:val="1"/>
      <w:numFmt w:val="lowerLetter"/>
      <w:lvlText w:val="(%1)"/>
      <w:lvlJc w:val="left"/>
      <w:pPr>
        <w:ind w:left="445" w:hanging="336"/>
        <w:jc w:val="left"/>
      </w:pPr>
      <w:rPr>
        <w:rFonts w:ascii="Cambria" w:eastAsia="Cambria" w:hAnsi="Cambria" w:cs="Cambria" w:hint="default"/>
        <w:b w:val="0"/>
        <w:bCs w:val="0"/>
        <w:i w:val="0"/>
        <w:iCs w:val="0"/>
        <w:spacing w:val="-1"/>
        <w:w w:val="98"/>
        <w:sz w:val="22"/>
        <w:szCs w:val="22"/>
        <w:lang w:val="en-US" w:eastAsia="en-US" w:bidi="ar-SA"/>
      </w:rPr>
    </w:lvl>
    <w:lvl w:ilvl="1" w:tplc="4BE4CD16">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68782B84">
      <w:numFmt w:val="bullet"/>
      <w:lvlText w:val="•"/>
      <w:lvlJc w:val="left"/>
      <w:pPr>
        <w:ind w:left="1556" w:hanging="344"/>
      </w:pPr>
      <w:rPr>
        <w:rFonts w:hint="default"/>
        <w:lang w:val="en-US" w:eastAsia="en-US" w:bidi="ar-SA"/>
      </w:rPr>
    </w:lvl>
    <w:lvl w:ilvl="3" w:tplc="E4985DD0">
      <w:numFmt w:val="bullet"/>
      <w:lvlText w:val="•"/>
      <w:lvlJc w:val="left"/>
      <w:pPr>
        <w:ind w:left="2672" w:hanging="344"/>
      </w:pPr>
      <w:rPr>
        <w:rFonts w:hint="default"/>
        <w:lang w:val="en-US" w:eastAsia="en-US" w:bidi="ar-SA"/>
      </w:rPr>
    </w:lvl>
    <w:lvl w:ilvl="4" w:tplc="5BA09A5A">
      <w:numFmt w:val="bullet"/>
      <w:lvlText w:val="•"/>
      <w:lvlJc w:val="left"/>
      <w:pPr>
        <w:ind w:left="3788" w:hanging="344"/>
      </w:pPr>
      <w:rPr>
        <w:rFonts w:hint="default"/>
        <w:lang w:val="en-US" w:eastAsia="en-US" w:bidi="ar-SA"/>
      </w:rPr>
    </w:lvl>
    <w:lvl w:ilvl="5" w:tplc="17E4D9CC">
      <w:numFmt w:val="bullet"/>
      <w:lvlText w:val="•"/>
      <w:lvlJc w:val="left"/>
      <w:pPr>
        <w:ind w:left="4904" w:hanging="344"/>
      </w:pPr>
      <w:rPr>
        <w:rFonts w:hint="default"/>
        <w:lang w:val="en-US" w:eastAsia="en-US" w:bidi="ar-SA"/>
      </w:rPr>
    </w:lvl>
    <w:lvl w:ilvl="6" w:tplc="EFE6EBDE">
      <w:numFmt w:val="bullet"/>
      <w:lvlText w:val="•"/>
      <w:lvlJc w:val="left"/>
      <w:pPr>
        <w:ind w:left="6020" w:hanging="344"/>
      </w:pPr>
      <w:rPr>
        <w:rFonts w:hint="default"/>
        <w:lang w:val="en-US" w:eastAsia="en-US" w:bidi="ar-SA"/>
      </w:rPr>
    </w:lvl>
    <w:lvl w:ilvl="7" w:tplc="4E1E50F0">
      <w:numFmt w:val="bullet"/>
      <w:lvlText w:val="•"/>
      <w:lvlJc w:val="left"/>
      <w:pPr>
        <w:ind w:left="7137" w:hanging="344"/>
      </w:pPr>
      <w:rPr>
        <w:rFonts w:hint="default"/>
        <w:lang w:val="en-US" w:eastAsia="en-US" w:bidi="ar-SA"/>
      </w:rPr>
    </w:lvl>
    <w:lvl w:ilvl="8" w:tplc="6A84DED2">
      <w:numFmt w:val="bullet"/>
      <w:lvlText w:val="•"/>
      <w:lvlJc w:val="left"/>
      <w:pPr>
        <w:ind w:left="8253" w:hanging="344"/>
      </w:pPr>
      <w:rPr>
        <w:rFonts w:hint="default"/>
        <w:lang w:val="en-US" w:eastAsia="en-US" w:bidi="ar-SA"/>
      </w:rPr>
    </w:lvl>
  </w:abstractNum>
  <w:abstractNum w:abstractNumId="7" w15:restartNumberingAfterBreak="0">
    <w:nsid w:val="336201AE"/>
    <w:multiLevelType w:val="hybridMultilevel"/>
    <w:tmpl w:val="8F60C212"/>
    <w:lvl w:ilvl="0" w:tplc="C6065D90">
      <w:start w:val="1"/>
      <w:numFmt w:val="decimal"/>
      <w:lvlText w:val="%1."/>
      <w:lvlJc w:val="left"/>
      <w:pPr>
        <w:ind w:left="110" w:hanging="252"/>
        <w:jc w:val="left"/>
      </w:pPr>
      <w:rPr>
        <w:rFonts w:ascii="Cambria" w:eastAsia="Cambria" w:hAnsi="Cambria" w:cs="Cambria" w:hint="default"/>
        <w:b w:val="0"/>
        <w:bCs w:val="0"/>
        <w:i w:val="0"/>
        <w:iCs w:val="0"/>
        <w:spacing w:val="0"/>
        <w:w w:val="113"/>
        <w:sz w:val="22"/>
        <w:szCs w:val="22"/>
        <w:lang w:val="en-US" w:eastAsia="en-US" w:bidi="ar-SA"/>
      </w:rPr>
    </w:lvl>
    <w:lvl w:ilvl="1" w:tplc="B814548E">
      <w:numFmt w:val="bullet"/>
      <w:lvlText w:val="•"/>
      <w:lvlJc w:val="left"/>
      <w:pPr>
        <w:ind w:left="1156" w:hanging="252"/>
      </w:pPr>
      <w:rPr>
        <w:rFonts w:hint="default"/>
        <w:lang w:val="en-US" w:eastAsia="en-US" w:bidi="ar-SA"/>
      </w:rPr>
    </w:lvl>
    <w:lvl w:ilvl="2" w:tplc="3E525108">
      <w:numFmt w:val="bullet"/>
      <w:lvlText w:val="•"/>
      <w:lvlJc w:val="left"/>
      <w:pPr>
        <w:ind w:left="2193" w:hanging="252"/>
      </w:pPr>
      <w:rPr>
        <w:rFonts w:hint="default"/>
        <w:lang w:val="en-US" w:eastAsia="en-US" w:bidi="ar-SA"/>
      </w:rPr>
    </w:lvl>
    <w:lvl w:ilvl="3" w:tplc="2A3A6A04">
      <w:numFmt w:val="bullet"/>
      <w:lvlText w:val="•"/>
      <w:lvlJc w:val="left"/>
      <w:pPr>
        <w:ind w:left="3229" w:hanging="252"/>
      </w:pPr>
      <w:rPr>
        <w:rFonts w:hint="default"/>
        <w:lang w:val="en-US" w:eastAsia="en-US" w:bidi="ar-SA"/>
      </w:rPr>
    </w:lvl>
    <w:lvl w:ilvl="4" w:tplc="B540E36C">
      <w:numFmt w:val="bullet"/>
      <w:lvlText w:val="•"/>
      <w:lvlJc w:val="left"/>
      <w:pPr>
        <w:ind w:left="4266" w:hanging="252"/>
      </w:pPr>
      <w:rPr>
        <w:rFonts w:hint="default"/>
        <w:lang w:val="en-US" w:eastAsia="en-US" w:bidi="ar-SA"/>
      </w:rPr>
    </w:lvl>
    <w:lvl w:ilvl="5" w:tplc="47923592">
      <w:numFmt w:val="bullet"/>
      <w:lvlText w:val="•"/>
      <w:lvlJc w:val="left"/>
      <w:pPr>
        <w:ind w:left="5302" w:hanging="252"/>
      </w:pPr>
      <w:rPr>
        <w:rFonts w:hint="default"/>
        <w:lang w:val="en-US" w:eastAsia="en-US" w:bidi="ar-SA"/>
      </w:rPr>
    </w:lvl>
    <w:lvl w:ilvl="6" w:tplc="861E96C0">
      <w:numFmt w:val="bullet"/>
      <w:lvlText w:val="•"/>
      <w:lvlJc w:val="left"/>
      <w:pPr>
        <w:ind w:left="6339" w:hanging="252"/>
      </w:pPr>
      <w:rPr>
        <w:rFonts w:hint="default"/>
        <w:lang w:val="en-US" w:eastAsia="en-US" w:bidi="ar-SA"/>
      </w:rPr>
    </w:lvl>
    <w:lvl w:ilvl="7" w:tplc="A7341388">
      <w:numFmt w:val="bullet"/>
      <w:lvlText w:val="•"/>
      <w:lvlJc w:val="left"/>
      <w:pPr>
        <w:ind w:left="7375" w:hanging="252"/>
      </w:pPr>
      <w:rPr>
        <w:rFonts w:hint="default"/>
        <w:lang w:val="en-US" w:eastAsia="en-US" w:bidi="ar-SA"/>
      </w:rPr>
    </w:lvl>
    <w:lvl w:ilvl="8" w:tplc="9222A96A">
      <w:numFmt w:val="bullet"/>
      <w:lvlText w:val="•"/>
      <w:lvlJc w:val="left"/>
      <w:pPr>
        <w:ind w:left="8412" w:hanging="252"/>
      </w:pPr>
      <w:rPr>
        <w:rFonts w:hint="default"/>
        <w:lang w:val="en-US" w:eastAsia="en-US" w:bidi="ar-SA"/>
      </w:rPr>
    </w:lvl>
  </w:abstractNum>
  <w:abstractNum w:abstractNumId="8" w15:restartNumberingAfterBreak="0">
    <w:nsid w:val="343B4208"/>
    <w:multiLevelType w:val="hybridMultilevel"/>
    <w:tmpl w:val="FBFA7112"/>
    <w:lvl w:ilvl="0" w:tplc="3A74E100">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57EC7924">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EDEC1188">
      <w:numFmt w:val="bullet"/>
      <w:lvlText w:val="•"/>
      <w:lvlJc w:val="left"/>
      <w:pPr>
        <w:ind w:left="2193" w:hanging="344"/>
      </w:pPr>
      <w:rPr>
        <w:rFonts w:hint="default"/>
        <w:lang w:val="en-US" w:eastAsia="en-US" w:bidi="ar-SA"/>
      </w:rPr>
    </w:lvl>
    <w:lvl w:ilvl="3" w:tplc="EB3AD70A">
      <w:numFmt w:val="bullet"/>
      <w:lvlText w:val="•"/>
      <w:lvlJc w:val="left"/>
      <w:pPr>
        <w:ind w:left="3229" w:hanging="344"/>
      </w:pPr>
      <w:rPr>
        <w:rFonts w:hint="default"/>
        <w:lang w:val="en-US" w:eastAsia="en-US" w:bidi="ar-SA"/>
      </w:rPr>
    </w:lvl>
    <w:lvl w:ilvl="4" w:tplc="36165F8E">
      <w:numFmt w:val="bullet"/>
      <w:lvlText w:val="•"/>
      <w:lvlJc w:val="left"/>
      <w:pPr>
        <w:ind w:left="4266" w:hanging="344"/>
      </w:pPr>
      <w:rPr>
        <w:rFonts w:hint="default"/>
        <w:lang w:val="en-US" w:eastAsia="en-US" w:bidi="ar-SA"/>
      </w:rPr>
    </w:lvl>
    <w:lvl w:ilvl="5" w:tplc="681ECBB8">
      <w:numFmt w:val="bullet"/>
      <w:lvlText w:val="•"/>
      <w:lvlJc w:val="left"/>
      <w:pPr>
        <w:ind w:left="5302" w:hanging="344"/>
      </w:pPr>
      <w:rPr>
        <w:rFonts w:hint="default"/>
        <w:lang w:val="en-US" w:eastAsia="en-US" w:bidi="ar-SA"/>
      </w:rPr>
    </w:lvl>
    <w:lvl w:ilvl="6" w:tplc="D5CEE7AA">
      <w:numFmt w:val="bullet"/>
      <w:lvlText w:val="•"/>
      <w:lvlJc w:val="left"/>
      <w:pPr>
        <w:ind w:left="6339" w:hanging="344"/>
      </w:pPr>
      <w:rPr>
        <w:rFonts w:hint="default"/>
        <w:lang w:val="en-US" w:eastAsia="en-US" w:bidi="ar-SA"/>
      </w:rPr>
    </w:lvl>
    <w:lvl w:ilvl="7" w:tplc="F3DAB22E">
      <w:numFmt w:val="bullet"/>
      <w:lvlText w:val="•"/>
      <w:lvlJc w:val="left"/>
      <w:pPr>
        <w:ind w:left="7375" w:hanging="344"/>
      </w:pPr>
      <w:rPr>
        <w:rFonts w:hint="default"/>
        <w:lang w:val="en-US" w:eastAsia="en-US" w:bidi="ar-SA"/>
      </w:rPr>
    </w:lvl>
    <w:lvl w:ilvl="8" w:tplc="FA682934">
      <w:numFmt w:val="bullet"/>
      <w:lvlText w:val="•"/>
      <w:lvlJc w:val="left"/>
      <w:pPr>
        <w:ind w:left="8412" w:hanging="344"/>
      </w:pPr>
      <w:rPr>
        <w:rFonts w:hint="default"/>
        <w:lang w:val="en-US" w:eastAsia="en-US" w:bidi="ar-SA"/>
      </w:rPr>
    </w:lvl>
  </w:abstractNum>
  <w:abstractNum w:abstractNumId="9" w15:restartNumberingAfterBreak="0">
    <w:nsid w:val="38B85779"/>
    <w:multiLevelType w:val="hybridMultilevel"/>
    <w:tmpl w:val="8BE2F95A"/>
    <w:lvl w:ilvl="0" w:tplc="887EC6BE">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069A8A32">
      <w:start w:val="1"/>
      <w:numFmt w:val="decimal"/>
      <w:lvlText w:val="(%2)"/>
      <w:lvlJc w:val="left"/>
      <w:pPr>
        <w:ind w:left="453" w:hanging="344"/>
        <w:jc w:val="left"/>
      </w:pPr>
      <w:rPr>
        <w:rFonts w:ascii="Cambria" w:eastAsia="Cambria" w:hAnsi="Cambria" w:cs="Cambria" w:hint="default"/>
        <w:b w:val="0"/>
        <w:bCs w:val="0"/>
        <w:i w:val="0"/>
        <w:iCs w:val="0"/>
        <w:spacing w:val="-1"/>
        <w:w w:val="96"/>
        <w:sz w:val="22"/>
        <w:szCs w:val="22"/>
        <w:lang w:val="en-US" w:eastAsia="en-US" w:bidi="ar-SA"/>
      </w:rPr>
    </w:lvl>
    <w:lvl w:ilvl="2" w:tplc="096CBB96">
      <w:numFmt w:val="bullet"/>
      <w:lvlText w:val="•"/>
      <w:lvlJc w:val="left"/>
      <w:pPr>
        <w:ind w:left="1573" w:hanging="344"/>
      </w:pPr>
      <w:rPr>
        <w:rFonts w:hint="default"/>
        <w:lang w:val="en-US" w:eastAsia="en-US" w:bidi="ar-SA"/>
      </w:rPr>
    </w:lvl>
    <w:lvl w:ilvl="3" w:tplc="08DEA5A4">
      <w:numFmt w:val="bullet"/>
      <w:lvlText w:val="•"/>
      <w:lvlJc w:val="left"/>
      <w:pPr>
        <w:ind w:left="2687" w:hanging="344"/>
      </w:pPr>
      <w:rPr>
        <w:rFonts w:hint="default"/>
        <w:lang w:val="en-US" w:eastAsia="en-US" w:bidi="ar-SA"/>
      </w:rPr>
    </w:lvl>
    <w:lvl w:ilvl="4" w:tplc="0CDC96DA">
      <w:numFmt w:val="bullet"/>
      <w:lvlText w:val="•"/>
      <w:lvlJc w:val="left"/>
      <w:pPr>
        <w:ind w:left="3801" w:hanging="344"/>
      </w:pPr>
      <w:rPr>
        <w:rFonts w:hint="default"/>
        <w:lang w:val="en-US" w:eastAsia="en-US" w:bidi="ar-SA"/>
      </w:rPr>
    </w:lvl>
    <w:lvl w:ilvl="5" w:tplc="B21C4EEC">
      <w:numFmt w:val="bullet"/>
      <w:lvlText w:val="•"/>
      <w:lvlJc w:val="left"/>
      <w:pPr>
        <w:ind w:left="4915" w:hanging="344"/>
      </w:pPr>
      <w:rPr>
        <w:rFonts w:hint="default"/>
        <w:lang w:val="en-US" w:eastAsia="en-US" w:bidi="ar-SA"/>
      </w:rPr>
    </w:lvl>
    <w:lvl w:ilvl="6" w:tplc="32928A04">
      <w:numFmt w:val="bullet"/>
      <w:lvlText w:val="•"/>
      <w:lvlJc w:val="left"/>
      <w:pPr>
        <w:ind w:left="6029" w:hanging="344"/>
      </w:pPr>
      <w:rPr>
        <w:rFonts w:hint="default"/>
        <w:lang w:val="en-US" w:eastAsia="en-US" w:bidi="ar-SA"/>
      </w:rPr>
    </w:lvl>
    <w:lvl w:ilvl="7" w:tplc="3AFAE56A">
      <w:numFmt w:val="bullet"/>
      <w:lvlText w:val="•"/>
      <w:lvlJc w:val="left"/>
      <w:pPr>
        <w:ind w:left="7143" w:hanging="344"/>
      </w:pPr>
      <w:rPr>
        <w:rFonts w:hint="default"/>
        <w:lang w:val="en-US" w:eastAsia="en-US" w:bidi="ar-SA"/>
      </w:rPr>
    </w:lvl>
    <w:lvl w:ilvl="8" w:tplc="C3CE4C9A">
      <w:numFmt w:val="bullet"/>
      <w:lvlText w:val="•"/>
      <w:lvlJc w:val="left"/>
      <w:pPr>
        <w:ind w:left="8257" w:hanging="344"/>
      </w:pPr>
      <w:rPr>
        <w:rFonts w:hint="default"/>
        <w:lang w:val="en-US" w:eastAsia="en-US" w:bidi="ar-SA"/>
      </w:rPr>
    </w:lvl>
  </w:abstractNum>
  <w:abstractNum w:abstractNumId="10" w15:restartNumberingAfterBreak="0">
    <w:nsid w:val="4CA6D5FE"/>
    <w:multiLevelType w:val="hybridMultilevel"/>
    <w:tmpl w:val="0854C224"/>
    <w:lvl w:ilvl="0" w:tplc="96B0873A">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579C5896">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0BAC2CA0">
      <w:numFmt w:val="bullet"/>
      <w:lvlText w:val="•"/>
      <w:lvlJc w:val="left"/>
      <w:pPr>
        <w:ind w:left="2193" w:hanging="344"/>
      </w:pPr>
      <w:rPr>
        <w:rFonts w:hint="default"/>
        <w:lang w:val="en-US" w:eastAsia="en-US" w:bidi="ar-SA"/>
      </w:rPr>
    </w:lvl>
    <w:lvl w:ilvl="3" w:tplc="7DB2BB94">
      <w:numFmt w:val="bullet"/>
      <w:lvlText w:val="•"/>
      <w:lvlJc w:val="left"/>
      <w:pPr>
        <w:ind w:left="3229" w:hanging="344"/>
      </w:pPr>
      <w:rPr>
        <w:rFonts w:hint="default"/>
        <w:lang w:val="en-US" w:eastAsia="en-US" w:bidi="ar-SA"/>
      </w:rPr>
    </w:lvl>
    <w:lvl w:ilvl="4" w:tplc="8FBA6C4E">
      <w:numFmt w:val="bullet"/>
      <w:lvlText w:val="•"/>
      <w:lvlJc w:val="left"/>
      <w:pPr>
        <w:ind w:left="4266" w:hanging="344"/>
      </w:pPr>
      <w:rPr>
        <w:rFonts w:hint="default"/>
        <w:lang w:val="en-US" w:eastAsia="en-US" w:bidi="ar-SA"/>
      </w:rPr>
    </w:lvl>
    <w:lvl w:ilvl="5" w:tplc="6E9E023A">
      <w:numFmt w:val="bullet"/>
      <w:lvlText w:val="•"/>
      <w:lvlJc w:val="left"/>
      <w:pPr>
        <w:ind w:left="5302" w:hanging="344"/>
      </w:pPr>
      <w:rPr>
        <w:rFonts w:hint="default"/>
        <w:lang w:val="en-US" w:eastAsia="en-US" w:bidi="ar-SA"/>
      </w:rPr>
    </w:lvl>
    <w:lvl w:ilvl="6" w:tplc="BF30301C">
      <w:numFmt w:val="bullet"/>
      <w:lvlText w:val="•"/>
      <w:lvlJc w:val="left"/>
      <w:pPr>
        <w:ind w:left="6339" w:hanging="344"/>
      </w:pPr>
      <w:rPr>
        <w:rFonts w:hint="default"/>
        <w:lang w:val="en-US" w:eastAsia="en-US" w:bidi="ar-SA"/>
      </w:rPr>
    </w:lvl>
    <w:lvl w:ilvl="7" w:tplc="0C5C8750">
      <w:numFmt w:val="bullet"/>
      <w:lvlText w:val="•"/>
      <w:lvlJc w:val="left"/>
      <w:pPr>
        <w:ind w:left="7375" w:hanging="344"/>
      </w:pPr>
      <w:rPr>
        <w:rFonts w:hint="default"/>
        <w:lang w:val="en-US" w:eastAsia="en-US" w:bidi="ar-SA"/>
      </w:rPr>
    </w:lvl>
    <w:lvl w:ilvl="8" w:tplc="7154308A">
      <w:numFmt w:val="bullet"/>
      <w:lvlText w:val="•"/>
      <w:lvlJc w:val="left"/>
      <w:pPr>
        <w:ind w:left="8412" w:hanging="344"/>
      </w:pPr>
      <w:rPr>
        <w:rFonts w:hint="default"/>
        <w:lang w:val="en-US" w:eastAsia="en-US" w:bidi="ar-SA"/>
      </w:rPr>
    </w:lvl>
  </w:abstractNum>
  <w:abstractNum w:abstractNumId="11" w15:restartNumberingAfterBreak="0">
    <w:nsid w:val="60102026"/>
    <w:multiLevelType w:val="hybridMultilevel"/>
    <w:tmpl w:val="14321128"/>
    <w:lvl w:ilvl="0" w:tplc="8D264FEC">
      <w:start w:val="1"/>
      <w:numFmt w:val="lowerLetter"/>
      <w:lvlText w:val="(%1)"/>
      <w:lvlJc w:val="left"/>
      <w:pPr>
        <w:ind w:left="110" w:hanging="336"/>
        <w:jc w:val="left"/>
      </w:pPr>
      <w:rPr>
        <w:rFonts w:ascii="Cambria" w:eastAsia="Cambria" w:hAnsi="Cambria" w:cs="Cambria" w:hint="default"/>
        <w:b w:val="0"/>
        <w:bCs w:val="0"/>
        <w:i w:val="0"/>
        <w:iCs w:val="0"/>
        <w:spacing w:val="-1"/>
        <w:w w:val="98"/>
        <w:sz w:val="22"/>
        <w:szCs w:val="22"/>
        <w:lang w:val="en-US" w:eastAsia="en-US" w:bidi="ar-SA"/>
      </w:rPr>
    </w:lvl>
    <w:lvl w:ilvl="1" w:tplc="6478B80C">
      <w:numFmt w:val="bullet"/>
      <w:lvlText w:val="•"/>
      <w:lvlJc w:val="left"/>
      <w:pPr>
        <w:ind w:left="1156" w:hanging="336"/>
      </w:pPr>
      <w:rPr>
        <w:rFonts w:hint="default"/>
        <w:lang w:val="en-US" w:eastAsia="en-US" w:bidi="ar-SA"/>
      </w:rPr>
    </w:lvl>
    <w:lvl w:ilvl="2" w:tplc="330E290A">
      <w:numFmt w:val="bullet"/>
      <w:lvlText w:val="•"/>
      <w:lvlJc w:val="left"/>
      <w:pPr>
        <w:ind w:left="2193" w:hanging="336"/>
      </w:pPr>
      <w:rPr>
        <w:rFonts w:hint="default"/>
        <w:lang w:val="en-US" w:eastAsia="en-US" w:bidi="ar-SA"/>
      </w:rPr>
    </w:lvl>
    <w:lvl w:ilvl="3" w:tplc="EE200252">
      <w:numFmt w:val="bullet"/>
      <w:lvlText w:val="•"/>
      <w:lvlJc w:val="left"/>
      <w:pPr>
        <w:ind w:left="3229" w:hanging="336"/>
      </w:pPr>
      <w:rPr>
        <w:rFonts w:hint="default"/>
        <w:lang w:val="en-US" w:eastAsia="en-US" w:bidi="ar-SA"/>
      </w:rPr>
    </w:lvl>
    <w:lvl w:ilvl="4" w:tplc="41441A14">
      <w:numFmt w:val="bullet"/>
      <w:lvlText w:val="•"/>
      <w:lvlJc w:val="left"/>
      <w:pPr>
        <w:ind w:left="4266" w:hanging="336"/>
      </w:pPr>
      <w:rPr>
        <w:rFonts w:hint="default"/>
        <w:lang w:val="en-US" w:eastAsia="en-US" w:bidi="ar-SA"/>
      </w:rPr>
    </w:lvl>
    <w:lvl w:ilvl="5" w:tplc="BC3E3FBC">
      <w:numFmt w:val="bullet"/>
      <w:lvlText w:val="•"/>
      <w:lvlJc w:val="left"/>
      <w:pPr>
        <w:ind w:left="5302" w:hanging="336"/>
      </w:pPr>
      <w:rPr>
        <w:rFonts w:hint="default"/>
        <w:lang w:val="en-US" w:eastAsia="en-US" w:bidi="ar-SA"/>
      </w:rPr>
    </w:lvl>
    <w:lvl w:ilvl="6" w:tplc="7D1E8FAC">
      <w:numFmt w:val="bullet"/>
      <w:lvlText w:val="•"/>
      <w:lvlJc w:val="left"/>
      <w:pPr>
        <w:ind w:left="6339" w:hanging="336"/>
      </w:pPr>
      <w:rPr>
        <w:rFonts w:hint="default"/>
        <w:lang w:val="en-US" w:eastAsia="en-US" w:bidi="ar-SA"/>
      </w:rPr>
    </w:lvl>
    <w:lvl w:ilvl="7" w:tplc="201411FC">
      <w:numFmt w:val="bullet"/>
      <w:lvlText w:val="•"/>
      <w:lvlJc w:val="left"/>
      <w:pPr>
        <w:ind w:left="7375" w:hanging="336"/>
      </w:pPr>
      <w:rPr>
        <w:rFonts w:hint="default"/>
        <w:lang w:val="en-US" w:eastAsia="en-US" w:bidi="ar-SA"/>
      </w:rPr>
    </w:lvl>
    <w:lvl w:ilvl="8" w:tplc="2FF40C0E">
      <w:numFmt w:val="bullet"/>
      <w:lvlText w:val="•"/>
      <w:lvlJc w:val="left"/>
      <w:pPr>
        <w:ind w:left="8412" w:hanging="336"/>
      </w:pPr>
      <w:rPr>
        <w:rFonts w:hint="default"/>
        <w:lang w:val="en-US" w:eastAsia="en-US" w:bidi="ar-SA"/>
      </w:rPr>
    </w:lvl>
  </w:abstractNum>
  <w:abstractNum w:abstractNumId="12" w15:restartNumberingAfterBreak="0">
    <w:nsid w:val="60B41535"/>
    <w:multiLevelType w:val="hybridMultilevel"/>
    <w:tmpl w:val="7B8AF17E"/>
    <w:lvl w:ilvl="0" w:tplc="FFFFFFFF">
      <w:start w:val="1"/>
      <w:numFmt w:val="lowerLetter"/>
      <w:lvlText w:val="(%1)"/>
      <w:lvlJc w:val="left"/>
      <w:pPr>
        <w:ind w:left="445" w:hanging="336"/>
        <w:jc w:val="left"/>
      </w:pPr>
      <w:rPr>
        <w:b w:val="0"/>
        <w:bCs w:val="0"/>
        <w:i w:val="0"/>
        <w:iCs w:val="0"/>
        <w:spacing w:val="-1"/>
        <w:w w:val="98"/>
        <w:sz w:val="22"/>
        <w:szCs w:val="22"/>
        <w:lang w:val="en-US" w:eastAsia="en-US" w:bidi="ar-SA"/>
      </w:rPr>
    </w:lvl>
    <w:lvl w:ilvl="1" w:tplc="70665C38">
      <w:start w:val="1"/>
      <w:numFmt w:val="decimal"/>
      <w:lvlText w:val="(%2)"/>
      <w:lvlJc w:val="left"/>
      <w:pPr>
        <w:ind w:left="110" w:hanging="344"/>
        <w:jc w:val="left"/>
      </w:pPr>
      <w:rPr>
        <w:rFonts w:ascii="Cambria" w:eastAsia="Cambria" w:hAnsi="Cambria" w:cs="Cambria" w:hint="default"/>
        <w:b w:val="0"/>
        <w:bCs w:val="0"/>
        <w:i w:val="0"/>
        <w:iCs w:val="0"/>
        <w:spacing w:val="-1"/>
        <w:w w:val="96"/>
        <w:sz w:val="22"/>
        <w:szCs w:val="22"/>
        <w:lang w:val="en-US" w:eastAsia="en-US" w:bidi="ar-SA"/>
      </w:rPr>
    </w:lvl>
    <w:lvl w:ilvl="2" w:tplc="5A62B8F6">
      <w:numFmt w:val="bullet"/>
      <w:lvlText w:val="•"/>
      <w:lvlJc w:val="left"/>
      <w:pPr>
        <w:ind w:left="460" w:hanging="344"/>
      </w:pPr>
      <w:rPr>
        <w:rFonts w:hint="default"/>
        <w:lang w:val="en-US" w:eastAsia="en-US" w:bidi="ar-SA"/>
      </w:rPr>
    </w:lvl>
    <w:lvl w:ilvl="3" w:tplc="69BCE43E">
      <w:numFmt w:val="bullet"/>
      <w:lvlText w:val="•"/>
      <w:lvlJc w:val="left"/>
      <w:pPr>
        <w:ind w:left="1713" w:hanging="344"/>
      </w:pPr>
      <w:rPr>
        <w:rFonts w:hint="default"/>
        <w:lang w:val="en-US" w:eastAsia="en-US" w:bidi="ar-SA"/>
      </w:rPr>
    </w:lvl>
    <w:lvl w:ilvl="4" w:tplc="D05CD0CE">
      <w:numFmt w:val="bullet"/>
      <w:lvlText w:val="•"/>
      <w:lvlJc w:val="left"/>
      <w:pPr>
        <w:ind w:left="2966" w:hanging="344"/>
      </w:pPr>
      <w:rPr>
        <w:rFonts w:hint="default"/>
        <w:lang w:val="en-US" w:eastAsia="en-US" w:bidi="ar-SA"/>
      </w:rPr>
    </w:lvl>
    <w:lvl w:ilvl="5" w:tplc="016AA4D6">
      <w:numFmt w:val="bullet"/>
      <w:lvlText w:val="•"/>
      <w:lvlJc w:val="left"/>
      <w:pPr>
        <w:ind w:left="4219" w:hanging="344"/>
      </w:pPr>
      <w:rPr>
        <w:rFonts w:hint="default"/>
        <w:lang w:val="en-US" w:eastAsia="en-US" w:bidi="ar-SA"/>
      </w:rPr>
    </w:lvl>
    <w:lvl w:ilvl="6" w:tplc="2DD80A74">
      <w:numFmt w:val="bullet"/>
      <w:lvlText w:val="•"/>
      <w:lvlJc w:val="left"/>
      <w:pPr>
        <w:ind w:left="5472" w:hanging="344"/>
      </w:pPr>
      <w:rPr>
        <w:rFonts w:hint="default"/>
        <w:lang w:val="en-US" w:eastAsia="en-US" w:bidi="ar-SA"/>
      </w:rPr>
    </w:lvl>
    <w:lvl w:ilvl="7" w:tplc="7A603ACA">
      <w:numFmt w:val="bullet"/>
      <w:lvlText w:val="•"/>
      <w:lvlJc w:val="left"/>
      <w:pPr>
        <w:ind w:left="6726" w:hanging="344"/>
      </w:pPr>
      <w:rPr>
        <w:rFonts w:hint="default"/>
        <w:lang w:val="en-US" w:eastAsia="en-US" w:bidi="ar-SA"/>
      </w:rPr>
    </w:lvl>
    <w:lvl w:ilvl="8" w:tplc="E38AD0E6">
      <w:numFmt w:val="bullet"/>
      <w:lvlText w:val="•"/>
      <w:lvlJc w:val="left"/>
      <w:pPr>
        <w:ind w:left="7979" w:hanging="344"/>
      </w:pPr>
      <w:rPr>
        <w:rFonts w:hint="default"/>
        <w:lang w:val="en-US" w:eastAsia="en-US" w:bidi="ar-SA"/>
      </w:rPr>
    </w:lvl>
  </w:abstractNum>
  <w:abstractNum w:abstractNumId="13" w15:restartNumberingAfterBreak="0">
    <w:nsid w:val="7A172DBF"/>
    <w:multiLevelType w:val="hybridMultilevel"/>
    <w:tmpl w:val="6D56D6C4"/>
    <w:lvl w:ilvl="0" w:tplc="DF287AE2">
      <w:numFmt w:val="bullet"/>
      <w:lvlText w:val="-"/>
      <w:lvlJc w:val="left"/>
      <w:pPr>
        <w:ind w:left="240" w:hanging="130"/>
      </w:pPr>
      <w:rPr>
        <w:rFonts w:ascii="Cambria" w:eastAsia="Cambria" w:hAnsi="Cambria" w:cs="Cambria" w:hint="default"/>
        <w:b w:val="0"/>
        <w:bCs w:val="0"/>
        <w:i w:val="0"/>
        <w:iCs w:val="0"/>
        <w:spacing w:val="0"/>
        <w:w w:val="91"/>
        <w:sz w:val="22"/>
        <w:szCs w:val="22"/>
        <w:lang w:val="en-US" w:eastAsia="en-US" w:bidi="ar-SA"/>
      </w:rPr>
    </w:lvl>
    <w:lvl w:ilvl="1" w:tplc="9AA09A5E">
      <w:numFmt w:val="bullet"/>
      <w:lvlText w:val="•"/>
      <w:lvlJc w:val="left"/>
      <w:pPr>
        <w:ind w:left="1264" w:hanging="130"/>
      </w:pPr>
      <w:rPr>
        <w:rFonts w:hint="default"/>
        <w:lang w:val="en-US" w:eastAsia="en-US" w:bidi="ar-SA"/>
      </w:rPr>
    </w:lvl>
    <w:lvl w:ilvl="2" w:tplc="AFE8F308">
      <w:numFmt w:val="bullet"/>
      <w:lvlText w:val="•"/>
      <w:lvlJc w:val="left"/>
      <w:pPr>
        <w:ind w:left="2289" w:hanging="130"/>
      </w:pPr>
      <w:rPr>
        <w:rFonts w:hint="default"/>
        <w:lang w:val="en-US" w:eastAsia="en-US" w:bidi="ar-SA"/>
      </w:rPr>
    </w:lvl>
    <w:lvl w:ilvl="3" w:tplc="1374BE94">
      <w:numFmt w:val="bullet"/>
      <w:lvlText w:val="•"/>
      <w:lvlJc w:val="left"/>
      <w:pPr>
        <w:ind w:left="3313" w:hanging="130"/>
      </w:pPr>
      <w:rPr>
        <w:rFonts w:hint="default"/>
        <w:lang w:val="en-US" w:eastAsia="en-US" w:bidi="ar-SA"/>
      </w:rPr>
    </w:lvl>
    <w:lvl w:ilvl="4" w:tplc="DC788862">
      <w:numFmt w:val="bullet"/>
      <w:lvlText w:val="•"/>
      <w:lvlJc w:val="left"/>
      <w:pPr>
        <w:ind w:left="4338" w:hanging="130"/>
      </w:pPr>
      <w:rPr>
        <w:rFonts w:hint="default"/>
        <w:lang w:val="en-US" w:eastAsia="en-US" w:bidi="ar-SA"/>
      </w:rPr>
    </w:lvl>
    <w:lvl w:ilvl="5" w:tplc="AAB8DDB0">
      <w:numFmt w:val="bullet"/>
      <w:lvlText w:val="•"/>
      <w:lvlJc w:val="left"/>
      <w:pPr>
        <w:ind w:left="5362" w:hanging="130"/>
      </w:pPr>
      <w:rPr>
        <w:rFonts w:hint="default"/>
        <w:lang w:val="en-US" w:eastAsia="en-US" w:bidi="ar-SA"/>
      </w:rPr>
    </w:lvl>
    <w:lvl w:ilvl="6" w:tplc="42DC8610">
      <w:numFmt w:val="bullet"/>
      <w:lvlText w:val="•"/>
      <w:lvlJc w:val="left"/>
      <w:pPr>
        <w:ind w:left="6387" w:hanging="130"/>
      </w:pPr>
      <w:rPr>
        <w:rFonts w:hint="default"/>
        <w:lang w:val="en-US" w:eastAsia="en-US" w:bidi="ar-SA"/>
      </w:rPr>
    </w:lvl>
    <w:lvl w:ilvl="7" w:tplc="B9928928">
      <w:numFmt w:val="bullet"/>
      <w:lvlText w:val="•"/>
      <w:lvlJc w:val="left"/>
      <w:pPr>
        <w:ind w:left="7411" w:hanging="130"/>
      </w:pPr>
      <w:rPr>
        <w:rFonts w:hint="default"/>
        <w:lang w:val="en-US" w:eastAsia="en-US" w:bidi="ar-SA"/>
      </w:rPr>
    </w:lvl>
    <w:lvl w:ilvl="8" w:tplc="681C9828">
      <w:numFmt w:val="bullet"/>
      <w:lvlText w:val="•"/>
      <w:lvlJc w:val="left"/>
      <w:pPr>
        <w:ind w:left="8436" w:hanging="130"/>
      </w:pPr>
      <w:rPr>
        <w:rFonts w:hint="default"/>
        <w:lang w:val="en-US" w:eastAsia="en-US" w:bidi="ar-SA"/>
      </w:rPr>
    </w:lvl>
  </w:abstractNum>
  <w:num w:numId="1" w16cid:durableId="755714885">
    <w:abstractNumId w:val="5"/>
  </w:num>
  <w:num w:numId="2" w16cid:durableId="1546213166">
    <w:abstractNumId w:val="0"/>
  </w:num>
  <w:num w:numId="3" w16cid:durableId="1001007235">
    <w:abstractNumId w:val="2"/>
  </w:num>
  <w:num w:numId="4" w16cid:durableId="925310726">
    <w:abstractNumId w:val="13"/>
  </w:num>
  <w:num w:numId="5" w16cid:durableId="448009521">
    <w:abstractNumId w:val="7"/>
  </w:num>
  <w:num w:numId="6" w16cid:durableId="1529100752">
    <w:abstractNumId w:val="1"/>
  </w:num>
  <w:num w:numId="7" w16cid:durableId="316035463">
    <w:abstractNumId w:val="4"/>
  </w:num>
  <w:num w:numId="8" w16cid:durableId="1626152071">
    <w:abstractNumId w:val="6"/>
  </w:num>
  <w:num w:numId="9" w16cid:durableId="741492109">
    <w:abstractNumId w:val="12"/>
  </w:num>
  <w:num w:numId="10" w16cid:durableId="252205229">
    <w:abstractNumId w:val="3"/>
  </w:num>
  <w:num w:numId="11" w16cid:durableId="849179557">
    <w:abstractNumId w:val="8"/>
  </w:num>
  <w:num w:numId="12" w16cid:durableId="1751003326">
    <w:abstractNumId w:val="9"/>
  </w:num>
  <w:num w:numId="13" w16cid:durableId="194780393">
    <w:abstractNumId w:val="10"/>
  </w:num>
  <w:num w:numId="14" w16cid:durableId="8285956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27D79B"/>
    <w:rsid w:val="000D6B1F"/>
    <w:rsid w:val="0048AFC5"/>
    <w:rsid w:val="004C1AD5"/>
    <w:rsid w:val="006625AF"/>
    <w:rsid w:val="006A5A59"/>
    <w:rsid w:val="00723E52"/>
    <w:rsid w:val="00771AB2"/>
    <w:rsid w:val="007C366B"/>
    <w:rsid w:val="00897B07"/>
    <w:rsid w:val="00935161"/>
    <w:rsid w:val="00C17C2F"/>
    <w:rsid w:val="00C665E1"/>
    <w:rsid w:val="00D052EE"/>
    <w:rsid w:val="00E757FA"/>
    <w:rsid w:val="0894E0B2"/>
    <w:rsid w:val="0A6E2CBE"/>
    <w:rsid w:val="0B204C05"/>
    <w:rsid w:val="17F21BCE"/>
    <w:rsid w:val="1927D79B"/>
    <w:rsid w:val="1B7048F1"/>
    <w:rsid w:val="1B73A2F0"/>
    <w:rsid w:val="1DFE86F0"/>
    <w:rsid w:val="1F88ABAC"/>
    <w:rsid w:val="204B03F7"/>
    <w:rsid w:val="2B901C26"/>
    <w:rsid w:val="2BDD35F9"/>
    <w:rsid w:val="355B48A2"/>
    <w:rsid w:val="37B1F5DA"/>
    <w:rsid w:val="38A290A4"/>
    <w:rsid w:val="3E3A4B20"/>
    <w:rsid w:val="4A5C7255"/>
    <w:rsid w:val="4E59AA15"/>
    <w:rsid w:val="4F0713DB"/>
    <w:rsid w:val="4FEC2CA2"/>
    <w:rsid w:val="5339FD59"/>
    <w:rsid w:val="53DA84FE"/>
    <w:rsid w:val="5572FB60"/>
    <w:rsid w:val="5E4768FB"/>
    <w:rsid w:val="5EF51BF6"/>
    <w:rsid w:val="5F75D1E3"/>
    <w:rsid w:val="608508FD"/>
    <w:rsid w:val="60E979F4"/>
    <w:rsid w:val="6210461F"/>
    <w:rsid w:val="627F3F45"/>
    <w:rsid w:val="642FB427"/>
    <w:rsid w:val="654035D1"/>
    <w:rsid w:val="65988DA6"/>
    <w:rsid w:val="67A726E4"/>
    <w:rsid w:val="6818510C"/>
    <w:rsid w:val="68A0A118"/>
    <w:rsid w:val="6C5FB8B2"/>
    <w:rsid w:val="6E73EF28"/>
    <w:rsid w:val="70BDF0F9"/>
    <w:rsid w:val="730B262D"/>
    <w:rsid w:val="755329C3"/>
    <w:rsid w:val="78541D45"/>
    <w:rsid w:val="79746730"/>
    <w:rsid w:val="7E7C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E9DB"/>
  <w15:docId w15:val="{3DF1D40F-3BEE-44B1-8109-8C23EFD6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3"/>
      <w:ind w:left="110"/>
      <w:outlineLvl w:val="0"/>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Cambria" w:eastAsia="Cambria" w:hAnsi="Cambria" w:cs="Cambria"/>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A5A59"/>
    <w:pPr>
      <w:widowControl/>
      <w:autoSpaceDE/>
      <w:autoSpaceDN/>
    </w:pPr>
    <w:rPr>
      <w:rFonts w:ascii="Cambria" w:eastAsia="Cambria" w:hAnsi="Cambria" w:cs="Cambria"/>
    </w:rPr>
  </w:style>
  <w:style w:type="character" w:styleId="FollowedHyperlink">
    <w:name w:val="FollowedHyperlink"/>
    <w:basedOn w:val="DefaultParagraphFont"/>
    <w:uiPriority w:val="99"/>
    <w:semiHidden/>
    <w:unhideWhenUsed/>
    <w:rsid w:val="00897B07"/>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57FA"/>
    <w:rPr>
      <w:b/>
      <w:bCs/>
    </w:rPr>
  </w:style>
  <w:style w:type="character" w:customStyle="1" w:styleId="CommentSubjectChar">
    <w:name w:val="Comment Subject Char"/>
    <w:basedOn w:val="CommentTextChar"/>
    <w:link w:val="CommentSubject"/>
    <w:uiPriority w:val="99"/>
    <w:semiHidden/>
    <w:rsid w:val="00E757FA"/>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cquisition.gov/daffars/part-5309-contractor-qualifications" TargetMode="External"/><Relationship Id="rId18" Type="http://schemas.openxmlformats.org/officeDocument/2006/relationships/hyperlink" Target="https://www.acquisition.gov/daffars/part-5309-contractor-qualifications" TargetMode="External"/><Relationship Id="rId26" Type="http://schemas.microsoft.com/office/2018/08/relationships/commentsExtensible" Target="commentsExtensible.xml"/><Relationship Id="rId21" Type="http://schemas.openxmlformats.org/officeDocument/2006/relationships/hyperlink" Target="https://www.acquisition.gov/daffars/part-5317-special-contracting-methods" TargetMode="External"/><Relationship Id="rId34" Type="http://schemas.openxmlformats.org/officeDocument/2006/relationships/hyperlink" Target="https://static.e-publishing.af.mil/production/1/saf_aa/publication/dodman5200.02_afman16-1405/dodm5200.02_afman16-1405.pdf" TargetMode="External"/><Relationship Id="rId7" Type="http://schemas.openxmlformats.org/officeDocument/2006/relationships/webSettings" Target="webSettings.xml"/><Relationship Id="rId12" Type="http://schemas.openxmlformats.org/officeDocument/2006/relationships/hyperlink" Target="http://www.esd.whs.mil/Portals/54/Documents/DD/forms/dd/dd0254.pdf" TargetMode="External"/><Relationship Id="rId17" Type="http://schemas.openxmlformats.org/officeDocument/2006/relationships/hyperlink" Target="https://www.acquisition.gov/daffars/part-5309-contractor-qualifications" TargetMode="External"/><Relationship Id="rId25" Type="http://schemas.microsoft.com/office/2016/09/relationships/commentsIds" Target="commentsIds.xml"/><Relationship Id="rId33" Type="http://schemas.openxmlformats.org/officeDocument/2006/relationships/hyperlink" Target="https://static.e-publishing.af.mil/production/1/saf_aa/publication/dodman5200.02_afman16-1405/dodm5200.02_afman16-1405.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cquisition.gov/daffars/part-5309-contractor-qualifications" TargetMode="External"/><Relationship Id="rId20" Type="http://schemas.openxmlformats.org/officeDocument/2006/relationships/hyperlink" Target="https://www.acquisition.gov/daffars/part-5309-contractor-qualifications" TargetMode="External"/><Relationship Id="rId29" Type="http://schemas.openxmlformats.org/officeDocument/2006/relationships/hyperlink" Target="https://www.fcg.pentagon.mi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d.whs.mil/Portals/54/Documents/DD/forms/dd/dd0254.pdf" TargetMode="External"/><Relationship Id="rId24" Type="http://schemas.microsoft.com/office/2011/relationships/commentsExtended" Target="commentsExtended.xml"/><Relationship Id="rId32" Type="http://schemas.openxmlformats.org/officeDocument/2006/relationships/hyperlink" Target="http://static.e-publishing.af.mil/production/1/af_a4/publication/afi31-101/generic_wms.pdf" TargetMode="External"/><Relationship Id="rId37"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acquisition.gov/daffars/part-5309-contractor-qualifications" TargetMode="External"/><Relationship Id="rId23" Type="http://schemas.openxmlformats.org/officeDocument/2006/relationships/comments" Target="comments.xml"/><Relationship Id="rId28" Type="http://schemas.openxmlformats.org/officeDocument/2006/relationships/hyperlink" Target="https://www.acquisition.gov/daffars/part-5328-bonds-and-insurance" TargetMode="External"/><Relationship Id="rId36" Type="http://schemas.openxmlformats.org/officeDocument/2006/relationships/fontTable" Target="fontTable.xml"/><Relationship Id="rId10" Type="http://schemas.openxmlformats.org/officeDocument/2006/relationships/hyperlink" Target="http://www.esd.whs.mil/Portals/54/Documents/DD/forms/dd/dd0254.pdf" TargetMode="External"/><Relationship Id="rId19" Type="http://schemas.openxmlformats.org/officeDocument/2006/relationships/hyperlink" Target="https://www.acquisition.gov/daffars/part-5309-contractor-qualifications" TargetMode="External"/><Relationship Id="rId31" Type="http://schemas.openxmlformats.org/officeDocument/2006/relationships/hyperlink" Target="http://static.e-publishing.af.mil/production/1/af_a4/publication/afi31-101/generic_wms.pdf" TargetMode="External"/><Relationship Id="rId4" Type="http://schemas.openxmlformats.org/officeDocument/2006/relationships/numbering" Target="numbering.xml"/><Relationship Id="rId9" Type="http://schemas.openxmlformats.org/officeDocument/2006/relationships/hyperlink" Target="https://www.acquisition.gov/daffars/part-5304-administrative-matters" TargetMode="External"/><Relationship Id="rId14" Type="http://schemas.openxmlformats.org/officeDocument/2006/relationships/hyperlink" Target="https://www.acquisition.gov/daffars/part-5309-contractor-qualifications" TargetMode="External"/><Relationship Id="rId22" Type="http://schemas.openxmlformats.org/officeDocument/2006/relationships/hyperlink" Target="https://www.acquisition.gov/daffars/part-5323-environment-energy-and-water-efficiency-renewable-energy-technologies-occupational-safety-and-drug-free-workplace" TargetMode="External"/><Relationship Id="rId27" Type="http://schemas.openxmlformats.org/officeDocument/2006/relationships/hyperlink" Target="https://www.acquisition.gov/daffars/part-5323-environment-energy-and-water-efficiency-renewable-energy-technologies-occupational-safety-and-drug-free-workplace" TargetMode="External"/><Relationship Id="rId30" Type="http://schemas.openxmlformats.org/officeDocument/2006/relationships/hyperlink" Target="https://www.acquisition.gov/daffars/part-5342-contract-administration-and-audit-services" TargetMode="External"/><Relationship Id="rId35" Type="http://schemas.openxmlformats.org/officeDocument/2006/relationships/hyperlink" Target="https://www.acquisition.gov/daffars/part-5342-contract-administration-and-audit-services" TargetMode="External"/><Relationship Id="rId8" Type="http://schemas.openxmlformats.org/officeDocument/2006/relationships/hyperlink" Target="https://www.acquisition.gov/daffars/part-5301-federal-acquisition-regulations-system"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6CB6657789CA4CA815033C79B9E083" ma:contentTypeVersion="6" ma:contentTypeDescription="Create a new document." ma:contentTypeScope="" ma:versionID="41a88798760e55b33f1b28a4948e06d7">
  <xsd:schema xmlns:xsd="http://www.w3.org/2001/XMLSchema" xmlns:xs="http://www.w3.org/2001/XMLSchema" xmlns:p="http://schemas.microsoft.com/office/2006/metadata/properties" xmlns:ns2="c7b28551-714a-466d-aef6-d2c6ef9e9028" xmlns:ns3="494a06ad-f065-438e-b0c5-3c8ee8c1fb4f" targetNamespace="http://schemas.microsoft.com/office/2006/metadata/properties" ma:root="true" ma:fieldsID="7f5eb135f9f6e111e85d9e6c558688cd" ns2:_="" ns3:_="">
    <xsd:import namespace="c7b28551-714a-466d-aef6-d2c6ef9e9028"/>
    <xsd:import namespace="494a06ad-f065-438e-b0c5-3c8ee8c1fb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b28551-714a-466d-aef6-d2c6ef9e90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4a06ad-f065-438e-b0c5-3c8ee8c1fb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573AF-71DF-400C-8469-CA8C064F485E}">
  <ds:schemaRefs>
    <ds:schemaRef ds:uri="http://schemas.microsoft.com/sharepoint/v3/contenttype/forms"/>
  </ds:schemaRefs>
</ds:datastoreItem>
</file>

<file path=customXml/itemProps2.xml><?xml version="1.0" encoding="utf-8"?>
<ds:datastoreItem xmlns:ds="http://schemas.openxmlformats.org/officeDocument/2006/customXml" ds:itemID="{768BD6A6-AD01-4E7A-963B-F0103DC40201}">
  <ds:schemaRefs>
    <ds:schemaRef ds:uri="http://schemas.microsoft.com/office/infopath/2007/PartnerControls"/>
    <ds:schemaRef ds:uri="http://purl.org/dc/terms/"/>
    <ds:schemaRef ds:uri="http://www.w3.org/XML/1998/namespace"/>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2006/metadata/properties"/>
    <ds:schemaRef ds:uri="494a06ad-f065-438e-b0c5-3c8ee8c1fb4f"/>
    <ds:schemaRef ds:uri="c7b28551-714a-466d-aef6-d2c6ef9e9028"/>
  </ds:schemaRefs>
</ds:datastoreItem>
</file>

<file path=customXml/itemProps3.xml><?xml version="1.0" encoding="utf-8"?>
<ds:datastoreItem xmlns:ds="http://schemas.openxmlformats.org/officeDocument/2006/customXml" ds:itemID="{6CBE4A4A-1AE0-403D-9CAC-6CE5DCACC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b28551-714a-466d-aef6-d2c6ef9e9028"/>
    <ds:schemaRef ds:uri="494a06ad-f065-438e-b0c5-3c8ee8c1f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185</TotalTime>
  <Pages>15</Pages>
  <Words>6609</Words>
  <Characters>37674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Part 5352 - Solicitation Provisions and Contract Clauses</vt:lpstr>
    </vt:vector>
  </TitlesOfParts>
  <Company/>
  <LinksUpToDate>false</LinksUpToDate>
  <CharactersWithSpaces>44195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5352 - Solicitation Provisions and Contract Clauses</dc:title>
  <dc:creator>ROSSI, AMANDA M CIV USAF HAF SAF/AQCP</dc:creator>
  <cp:lastModifiedBy>ROSSI, AMANDA M CIV USAF HAF SAF/AQCP</cp:lastModifiedBy>
  <cp:revision>4</cp:revision>
  <dcterms:created xsi:type="dcterms:W3CDTF">2024-05-19T16:56:00Z</dcterms:created>
  <dcterms:modified xsi:type="dcterms:W3CDTF">2024-05-20T18:26:00Z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0x0101005F6CB6657789CA4CA815033C79B9E083</vt:lpwstr>
  </property>
  <property fmtid="{D5CDD505-2E9C-101B-9397-08002B2CF9AE}" pid="6" name="MediaServiceImageTags">
    <vt:lpwstr/>
  </property>
  <property fmtid="{D5CDD505-2E9C-101B-9397-08002B2CF9AE}" pid="7" name="Order">
    <vt:r8>6200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