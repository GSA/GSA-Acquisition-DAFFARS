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638A" w14:textId="77777777" w:rsidR="00A52E77" w:rsidRDefault="006B5749">
      <w:pPr>
        <w:pStyle w:val="Title"/>
        <w:rPr>
          <w:b/>
        </w:rPr>
      </w:pPr>
      <w:bookmarkStart w:id="0" w:name="_bookmark0"/>
      <w:bookmarkEnd w:id="0"/>
      <w:r>
        <w:rPr>
          <w:b/>
          <w:spacing w:val="-4"/>
        </w:rPr>
        <w:t>MP5332</w:t>
      </w:r>
      <w:r>
        <w:rPr>
          <w:b/>
          <w:spacing w:val="-30"/>
        </w:rPr>
        <w:t xml:space="preserve"> </w:t>
      </w:r>
      <w:r>
        <w:rPr>
          <w:b/>
          <w:spacing w:val="-4"/>
        </w:rPr>
        <w:t>-</w:t>
      </w:r>
      <w:r>
        <w:rPr>
          <w:b/>
          <w:spacing w:val="-30"/>
        </w:rPr>
        <w:t xml:space="preserve"> </w:t>
      </w:r>
      <w:r>
        <w:rPr>
          <w:b/>
          <w:spacing w:val="-4"/>
        </w:rPr>
        <w:t>Contract</w:t>
      </w:r>
      <w:r>
        <w:rPr>
          <w:b/>
          <w:spacing w:val="-30"/>
        </w:rPr>
        <w:t xml:space="preserve"> </w:t>
      </w:r>
      <w:r>
        <w:rPr>
          <w:b/>
          <w:spacing w:val="-4"/>
        </w:rPr>
        <w:t>Financing</w:t>
      </w:r>
    </w:p>
    <w:p w14:paraId="672A6659" w14:textId="77777777" w:rsidR="00A52E77" w:rsidRDefault="00A52E77">
      <w:pPr>
        <w:pStyle w:val="BodyText"/>
        <w:spacing w:before="10"/>
        <w:rPr>
          <w:rFonts w:ascii="Bookman Old Style"/>
          <w:b/>
          <w:sz w:val="50"/>
        </w:rPr>
      </w:pPr>
    </w:p>
    <w:p w14:paraId="117895B7" w14:textId="7811B047" w:rsidR="00A52E77" w:rsidDel="00A83162" w:rsidRDefault="006B5749">
      <w:pPr>
        <w:pStyle w:val="BodyText"/>
        <w:ind w:left="110"/>
        <w:rPr>
          <w:del w:id="1" w:author="ROSSI, AMANDA M CIV USAF HAF SAF/AQCP" w:date="2024-05-16T09:57:00Z"/>
          <w:rFonts w:ascii="Bookman Old Style"/>
          <w:b/>
        </w:rPr>
      </w:pPr>
      <w:del w:id="2" w:author="ROSSI, AMANDA M CIV USAF HAF SAF/AQCP" w:date="2024-05-16T09:57:00Z">
        <w:r w:rsidDel="00A83162">
          <w:rPr>
            <w:rFonts w:ascii="Bookman Old Style"/>
            <w:b/>
            <w:spacing w:val="-9"/>
          </w:rPr>
          <w:delText>2019</w:delText>
        </w:r>
        <w:r w:rsidDel="00A83162">
          <w:rPr>
            <w:rFonts w:ascii="Bookman Old Style"/>
            <w:b/>
            <w:spacing w:val="-5"/>
          </w:rPr>
          <w:delText xml:space="preserve"> </w:delText>
        </w:r>
        <w:r w:rsidDel="00A83162">
          <w:rPr>
            <w:rFonts w:ascii="Bookman Old Style"/>
            <w:b/>
            <w:spacing w:val="-2"/>
          </w:rPr>
          <w:delText>Edition</w:delText>
        </w:r>
      </w:del>
    </w:p>
    <w:p w14:paraId="0A37501D" w14:textId="77777777" w:rsidR="00A52E77" w:rsidRDefault="00A52E77">
      <w:pPr>
        <w:pStyle w:val="BodyText"/>
        <w:spacing w:before="9"/>
        <w:rPr>
          <w:rFonts w:ascii="Bookman Old Style"/>
          <w:b/>
          <w:sz w:val="23"/>
        </w:rPr>
      </w:pPr>
    </w:p>
    <w:commentRangeStart w:id="3"/>
    <w:p w14:paraId="508C3346" w14:textId="63C099F1" w:rsidR="00A83162" w:rsidRDefault="00A83162" w:rsidP="00A83162">
      <w:pPr>
        <w:pStyle w:val="p"/>
        <w:shd w:val="clear" w:color="auto" w:fill="FFFFFF"/>
        <w:textAlignment w:val="baseline"/>
        <w:rPr>
          <w:ins w:id="4" w:author="ROSSI, AMANDA M CIV USAF HAF SAF/AQCP" w:date="2024-05-16T09:57:00Z"/>
          <w:rFonts w:ascii="open_sansregular" w:hAnsi="open_sansregular"/>
          <w:color w:val="000000"/>
        </w:rPr>
      </w:pPr>
      <w:ins w:id="5" w:author="ROSSI, AMANDA M CIV USAF HAF SAF/AQCP" w:date="2024-05-16T09:57:00Z">
        <w:r>
          <w:rPr>
            <w:rFonts w:ascii="open_sansregular" w:hAnsi="open_sansregular"/>
            <w:color w:val="000000"/>
          </w:rPr>
          <w:fldChar w:fldCharType="begin"/>
        </w:r>
      </w:ins>
      <w:ins w:id="6" w:author="ROSSI, AMANDA M CIV USAF HAF SAF/AQCP" w:date="2024-05-16T09:58:00Z">
        <w:r>
          <w:rPr>
            <w:rFonts w:ascii="open_sansregular" w:hAnsi="open_sansregular"/>
            <w:color w:val="000000"/>
          </w:rPr>
          <w:instrText>HYPERLINK "https://usaf.dps.mil/:u:/r/sites/AFCC/AQCP/KnowledgeCenter/SitePages/5332.aspx" \o "DAFFARS PART 5333 Knowledge Center" \t "_blank"</w:instrText>
        </w:r>
        <w:r>
          <w:rPr>
            <w:rFonts w:ascii="open_sansregular" w:hAnsi="open_sansregular"/>
            <w:color w:val="000000"/>
          </w:rPr>
        </w:r>
      </w:ins>
      <w:ins w:id="7" w:author="ROSSI, AMANDA M CIV USAF HAF SAF/AQCP" w:date="2024-05-16T09:57:00Z">
        <w:r>
          <w:rPr>
            <w:rFonts w:ascii="open_sansregular" w:hAnsi="open_sansregular"/>
            <w:color w:val="000000"/>
          </w:rPr>
          <w:fldChar w:fldCharType="separate"/>
        </w:r>
        <w:r>
          <w:rPr>
            <w:rStyle w:val="Hyperlink"/>
            <w:rFonts w:ascii="inherit" w:hAnsi="inherit"/>
            <w:bdr w:val="none" w:sz="0" w:space="0" w:color="auto" w:frame="1"/>
          </w:rPr>
          <w:t>DAFFARS PART 533</w:t>
        </w:r>
      </w:ins>
      <w:ins w:id="8" w:author="ROSSI, AMANDA M CIV USAF HAF SAF/AQCP" w:date="2024-05-16T09:58:00Z">
        <w:r>
          <w:rPr>
            <w:rStyle w:val="Hyperlink"/>
            <w:rFonts w:ascii="inherit" w:hAnsi="inherit"/>
            <w:bdr w:val="none" w:sz="0" w:space="0" w:color="auto" w:frame="1"/>
          </w:rPr>
          <w:t>2</w:t>
        </w:r>
      </w:ins>
      <w:ins w:id="9" w:author="ROSSI, AMANDA M CIV USAF HAF SAF/AQCP" w:date="2024-05-16T09:57:00Z">
        <w:r>
          <w:rPr>
            <w:rStyle w:val="Hyperlink"/>
            <w:rFonts w:ascii="inherit" w:hAnsi="inherit"/>
            <w:bdr w:val="none" w:sz="0" w:space="0" w:color="auto" w:frame="1"/>
          </w:rPr>
          <w:t xml:space="preserve"> Knowledge Center</w:t>
        </w:r>
        <w:r>
          <w:rPr>
            <w:rFonts w:ascii="open_sansregular" w:hAnsi="open_sansregular"/>
            <w:color w:val="000000"/>
          </w:rPr>
          <w:fldChar w:fldCharType="end"/>
        </w:r>
      </w:ins>
      <w:commentRangeEnd w:id="3"/>
      <w:ins w:id="10" w:author="ROSSI, AMANDA M CIV USAF HAF SAF/AQCP" w:date="2024-05-16T09:58:00Z">
        <w:r>
          <w:rPr>
            <w:rStyle w:val="CommentReference"/>
            <w:rFonts w:ascii="Cambria" w:eastAsia="Cambria" w:hAnsi="Cambria" w:cs="Cambria"/>
          </w:rPr>
          <w:commentReference w:id="3"/>
        </w:r>
      </w:ins>
    </w:p>
    <w:p w14:paraId="2D97DA60" w14:textId="51D756C0" w:rsidR="00A83162" w:rsidRDefault="00A83162" w:rsidP="00A83162">
      <w:pPr>
        <w:pStyle w:val="p"/>
        <w:shd w:val="clear" w:color="auto" w:fill="FFFFFF"/>
        <w:textAlignment w:val="baseline"/>
        <w:rPr>
          <w:ins w:id="11" w:author="ROSSI, AMANDA M CIV USAF HAF SAF/AQCP" w:date="2024-05-16T09:57:00Z"/>
          <w:rFonts w:ascii="open_sansregular" w:hAnsi="open_sansregular"/>
          <w:color w:val="000000"/>
        </w:rPr>
      </w:pPr>
      <w:ins w:id="12" w:author="ROSSI, AMANDA M CIV USAF HAF SAF/AQCP" w:date="2024-05-16T09:57:00Z">
        <w:r>
          <w:rPr>
            <w:rStyle w:val="Emphasis"/>
            <w:rFonts w:ascii="inherit" w:hAnsi="inherit"/>
            <w:color w:val="000000"/>
            <w:bdr w:val="none" w:sz="0" w:space="0" w:color="auto" w:frame="1"/>
          </w:rPr>
          <w:t>Revised: June 202</w:t>
        </w:r>
        <w:r>
          <w:rPr>
            <w:rStyle w:val="Emphasis"/>
            <w:rFonts w:ascii="inherit" w:hAnsi="inherit"/>
            <w:color w:val="000000"/>
            <w:bdr w:val="none" w:sz="0" w:space="0" w:color="auto" w:frame="1"/>
          </w:rPr>
          <w:t>4</w:t>
        </w:r>
      </w:ins>
    </w:p>
    <w:p w14:paraId="5DAB6C7B" w14:textId="77777777" w:rsidR="00A52E77" w:rsidRDefault="00A52E77">
      <w:pPr>
        <w:pStyle w:val="BodyText"/>
        <w:spacing w:before="11"/>
        <w:rPr>
          <w:i/>
          <w:sz w:val="23"/>
        </w:rPr>
      </w:pPr>
    </w:p>
    <w:p w14:paraId="769ECE5F" w14:textId="77777777" w:rsidR="00A52E77" w:rsidRDefault="001B3A3A">
      <w:pPr>
        <w:pStyle w:val="BodyText"/>
        <w:ind w:left="110"/>
      </w:pPr>
      <w:hyperlink w:anchor="_bookmark0" w:history="1">
        <w:r w:rsidR="006B5749">
          <w:rPr>
            <w:color w:val="27314A"/>
            <w:w w:val="110"/>
            <w:u w:val="single" w:color="27314A"/>
          </w:rPr>
          <w:t>MP5332.4</w:t>
        </w:r>
        <w:r w:rsidR="006B5749">
          <w:rPr>
            <w:color w:val="27314A"/>
            <w:spacing w:val="6"/>
            <w:w w:val="110"/>
            <w:u w:val="single" w:color="27314A"/>
          </w:rPr>
          <w:t xml:space="preserve"> </w:t>
        </w:r>
        <w:r w:rsidR="006B5749">
          <w:rPr>
            <w:color w:val="27314A"/>
            <w:w w:val="110"/>
            <w:u w:val="single" w:color="27314A"/>
          </w:rPr>
          <w:t>-</w:t>
        </w:r>
        <w:r w:rsidR="006B5749">
          <w:rPr>
            <w:color w:val="27314A"/>
            <w:spacing w:val="6"/>
            <w:w w:val="110"/>
            <w:u w:val="single" w:color="27314A"/>
          </w:rPr>
          <w:t xml:space="preserve"> </w:t>
        </w:r>
        <w:r w:rsidR="006B5749">
          <w:rPr>
            <w:color w:val="27314A"/>
            <w:w w:val="110"/>
            <w:u w:val="single" w:color="27314A"/>
          </w:rPr>
          <w:t>ADVANCE</w:t>
        </w:r>
        <w:r w:rsidR="006B5749">
          <w:rPr>
            <w:color w:val="27314A"/>
            <w:spacing w:val="6"/>
            <w:w w:val="110"/>
            <w:u w:val="single" w:color="27314A"/>
          </w:rPr>
          <w:t xml:space="preserve"> </w:t>
        </w:r>
        <w:r w:rsidR="006B5749">
          <w:rPr>
            <w:color w:val="27314A"/>
            <w:w w:val="110"/>
            <w:u w:val="single" w:color="27314A"/>
          </w:rPr>
          <w:t>PAYMENTS</w:t>
        </w:r>
        <w:r w:rsidR="006B5749">
          <w:rPr>
            <w:color w:val="27314A"/>
            <w:spacing w:val="6"/>
            <w:w w:val="110"/>
            <w:u w:val="single" w:color="27314A"/>
          </w:rPr>
          <w:t xml:space="preserve"> </w:t>
        </w:r>
        <w:r w:rsidR="006B5749">
          <w:rPr>
            <w:color w:val="27314A"/>
            <w:w w:val="110"/>
            <w:u w:val="single" w:color="27314A"/>
          </w:rPr>
          <w:t>FOR</w:t>
        </w:r>
        <w:r w:rsidR="006B5749">
          <w:rPr>
            <w:color w:val="27314A"/>
            <w:spacing w:val="7"/>
            <w:w w:val="110"/>
            <w:u w:val="single" w:color="27314A"/>
          </w:rPr>
          <w:t xml:space="preserve"> </w:t>
        </w:r>
        <w:r w:rsidR="006B5749">
          <w:rPr>
            <w:color w:val="27314A"/>
            <w:w w:val="110"/>
            <w:u w:val="single" w:color="27314A"/>
          </w:rPr>
          <w:t>NON-COMMERCIAL</w:t>
        </w:r>
        <w:r w:rsidR="006B5749">
          <w:rPr>
            <w:color w:val="27314A"/>
            <w:spacing w:val="6"/>
            <w:w w:val="110"/>
            <w:u w:val="single" w:color="27314A"/>
          </w:rPr>
          <w:t xml:space="preserve"> </w:t>
        </w:r>
        <w:r w:rsidR="006B5749">
          <w:rPr>
            <w:color w:val="27314A"/>
            <w:spacing w:val="-2"/>
            <w:w w:val="110"/>
            <w:u w:val="single" w:color="27314A"/>
          </w:rPr>
          <w:t>ITEMS</w:t>
        </w:r>
      </w:hyperlink>
    </w:p>
    <w:p w14:paraId="76AF8319" w14:textId="538BEA84" w:rsidR="2AB9A8A8" w:rsidRDefault="2AB9A8A8" w:rsidP="2AB9A8A8">
      <w:pPr>
        <w:pStyle w:val="BodyText"/>
        <w:ind w:left="110"/>
        <w:rPr>
          <w:color w:val="27314A"/>
          <w:u w:val="single"/>
        </w:rPr>
      </w:pPr>
    </w:p>
    <w:p w14:paraId="11EDB67C" w14:textId="32D859CD" w:rsidR="7B4D07EC" w:rsidRDefault="7B4D07EC" w:rsidP="2AB9A8A8">
      <w:pPr>
        <w:pStyle w:val="BodyText"/>
        <w:ind w:left="110"/>
        <w:rPr>
          <w:color w:val="27314A"/>
          <w:u w:val="single"/>
        </w:rPr>
      </w:pPr>
      <w:ins w:id="13" w:author="PRINCE, SHANNON R CIV USAF HAF SAF/AQCP" w:date="2023-11-30T16:11:00Z">
        <w:r w:rsidRPr="5BA61FA7">
          <w:rPr>
            <w:color w:val="27314A"/>
            <w:u w:val="single"/>
          </w:rPr>
          <w:t>MP5332.402 General</w:t>
        </w:r>
      </w:ins>
    </w:p>
    <w:p w14:paraId="02EB378F" w14:textId="77777777" w:rsidR="00A52E77" w:rsidRDefault="00A52E77">
      <w:pPr>
        <w:pStyle w:val="BodyText"/>
        <w:spacing w:before="9"/>
        <w:rPr>
          <w:sz w:val="15"/>
        </w:rPr>
      </w:pPr>
    </w:p>
    <w:p w14:paraId="406FD762" w14:textId="77777777" w:rsidR="00A52E77" w:rsidRDefault="001B3A3A">
      <w:pPr>
        <w:pStyle w:val="BodyText"/>
        <w:spacing w:before="95"/>
        <w:ind w:left="110"/>
      </w:pPr>
      <w:hyperlink w:anchor="_bookmark0" w:history="1">
        <w:r w:rsidR="006B5749">
          <w:rPr>
            <w:color w:val="27314A"/>
            <w:w w:val="105"/>
            <w:u w:val="single" w:color="27314A"/>
          </w:rPr>
          <w:t>MP5332.470</w:t>
        </w:r>
        <w:r w:rsidR="006B5749">
          <w:rPr>
            <w:color w:val="27314A"/>
            <w:spacing w:val="9"/>
            <w:w w:val="105"/>
            <w:u w:val="single" w:color="27314A"/>
          </w:rPr>
          <w:t xml:space="preserve"> </w:t>
        </w:r>
        <w:r w:rsidR="006B5749">
          <w:rPr>
            <w:color w:val="27314A"/>
            <w:w w:val="105"/>
            <w:u w:val="single" w:color="27314A"/>
          </w:rPr>
          <w:t>Advance</w:t>
        </w:r>
        <w:r w:rsidR="006B5749">
          <w:rPr>
            <w:color w:val="27314A"/>
            <w:spacing w:val="9"/>
            <w:w w:val="105"/>
            <w:u w:val="single" w:color="27314A"/>
          </w:rPr>
          <w:t xml:space="preserve"> </w:t>
        </w:r>
        <w:r w:rsidR="006B5749">
          <w:rPr>
            <w:color w:val="27314A"/>
            <w:w w:val="105"/>
            <w:u w:val="single" w:color="27314A"/>
          </w:rPr>
          <w:t>Payment</w:t>
        </w:r>
        <w:r w:rsidR="006B5749">
          <w:rPr>
            <w:color w:val="27314A"/>
            <w:spacing w:val="9"/>
            <w:w w:val="105"/>
            <w:u w:val="single" w:color="27314A"/>
          </w:rPr>
          <w:t xml:space="preserve"> </w:t>
        </w:r>
        <w:r w:rsidR="006B5749">
          <w:rPr>
            <w:color w:val="27314A"/>
            <w:spacing w:val="-4"/>
            <w:w w:val="105"/>
            <w:u w:val="single" w:color="27314A"/>
          </w:rPr>
          <w:t>Pool</w:t>
        </w:r>
      </w:hyperlink>
    </w:p>
    <w:p w14:paraId="6A05A809" w14:textId="77777777" w:rsidR="00A52E77" w:rsidRDefault="00A52E77">
      <w:pPr>
        <w:pStyle w:val="BodyText"/>
        <w:spacing w:before="10"/>
        <w:rPr>
          <w:sz w:val="15"/>
        </w:rPr>
      </w:pPr>
    </w:p>
    <w:p w14:paraId="59635012" w14:textId="77777777" w:rsidR="00A52E77" w:rsidRDefault="001B3A3A">
      <w:pPr>
        <w:pStyle w:val="BodyText"/>
        <w:spacing w:before="95"/>
        <w:ind w:left="110"/>
      </w:pPr>
      <w:hyperlink w:anchor="_bookmark0" w:history="1">
        <w:r w:rsidR="006B5749">
          <w:rPr>
            <w:color w:val="27314A"/>
            <w:w w:val="105"/>
            <w:u w:val="single" w:color="27314A"/>
          </w:rPr>
          <w:t>MP5332.7</w:t>
        </w:r>
        <w:r w:rsidR="006B5749">
          <w:rPr>
            <w:color w:val="27314A"/>
            <w:spacing w:val="28"/>
            <w:w w:val="105"/>
            <w:u w:val="single" w:color="27314A"/>
          </w:rPr>
          <w:t xml:space="preserve"> </w:t>
        </w:r>
        <w:r w:rsidR="006B5749">
          <w:rPr>
            <w:color w:val="27314A"/>
            <w:w w:val="105"/>
            <w:u w:val="single" w:color="27314A"/>
          </w:rPr>
          <w:t>-</w:t>
        </w:r>
        <w:r w:rsidR="006B5749">
          <w:rPr>
            <w:color w:val="27314A"/>
            <w:spacing w:val="29"/>
            <w:w w:val="105"/>
            <w:u w:val="single" w:color="27314A"/>
          </w:rPr>
          <w:t xml:space="preserve"> </w:t>
        </w:r>
        <w:r w:rsidR="006B5749">
          <w:rPr>
            <w:color w:val="27314A"/>
            <w:w w:val="105"/>
            <w:u w:val="single" w:color="27314A"/>
          </w:rPr>
          <w:t>CONTRACT</w:t>
        </w:r>
        <w:r w:rsidR="006B5749">
          <w:rPr>
            <w:color w:val="27314A"/>
            <w:spacing w:val="28"/>
            <w:w w:val="105"/>
            <w:u w:val="single" w:color="27314A"/>
          </w:rPr>
          <w:t xml:space="preserve"> </w:t>
        </w:r>
        <w:r w:rsidR="006B5749">
          <w:rPr>
            <w:color w:val="27314A"/>
            <w:spacing w:val="-2"/>
            <w:w w:val="105"/>
            <w:u w:val="single" w:color="27314A"/>
          </w:rPr>
          <w:t>FUNDING</w:t>
        </w:r>
      </w:hyperlink>
    </w:p>
    <w:p w14:paraId="5A39BBE3" w14:textId="77777777" w:rsidR="00A52E77" w:rsidRDefault="00A52E77">
      <w:pPr>
        <w:pStyle w:val="BodyText"/>
        <w:spacing w:before="9"/>
        <w:rPr>
          <w:sz w:val="15"/>
        </w:rPr>
      </w:pPr>
    </w:p>
    <w:p w14:paraId="6B4913A0" w14:textId="77777777" w:rsidR="00A52E77" w:rsidRDefault="001B3A3A">
      <w:pPr>
        <w:pStyle w:val="BodyText"/>
        <w:spacing w:before="96"/>
        <w:ind w:left="110"/>
      </w:pPr>
      <w:hyperlink w:anchor="_bookmark0" w:history="1">
        <w:r w:rsidR="006B5749">
          <w:rPr>
            <w:color w:val="27314A"/>
            <w:w w:val="105"/>
            <w:u w:val="single" w:color="27314A"/>
          </w:rPr>
          <w:t>Release</w:t>
        </w:r>
        <w:r w:rsidR="006B5749">
          <w:rPr>
            <w:color w:val="27314A"/>
            <w:spacing w:val="17"/>
            <w:w w:val="105"/>
            <w:u w:val="single" w:color="27314A"/>
          </w:rPr>
          <w:t xml:space="preserve"> </w:t>
        </w:r>
        <w:r w:rsidR="006B5749">
          <w:rPr>
            <w:color w:val="27314A"/>
            <w:w w:val="105"/>
            <w:u w:val="single" w:color="27314A"/>
          </w:rPr>
          <w:t>of</w:t>
        </w:r>
        <w:r w:rsidR="006B5749">
          <w:rPr>
            <w:color w:val="27314A"/>
            <w:spacing w:val="17"/>
            <w:w w:val="105"/>
            <w:u w:val="single" w:color="27314A"/>
          </w:rPr>
          <w:t xml:space="preserve"> </w:t>
        </w:r>
        <w:r w:rsidR="006B5749">
          <w:rPr>
            <w:color w:val="27314A"/>
            <w:w w:val="105"/>
            <w:u w:val="single" w:color="27314A"/>
          </w:rPr>
          <w:t>Solicitations</w:t>
        </w:r>
        <w:r w:rsidR="006B5749">
          <w:rPr>
            <w:color w:val="27314A"/>
            <w:spacing w:val="18"/>
            <w:w w:val="105"/>
            <w:u w:val="single" w:color="27314A"/>
          </w:rPr>
          <w:t xml:space="preserve"> </w:t>
        </w:r>
        <w:r w:rsidR="006B5749">
          <w:rPr>
            <w:color w:val="27314A"/>
            <w:w w:val="105"/>
            <w:u w:val="single" w:color="27314A"/>
          </w:rPr>
          <w:t>in</w:t>
        </w:r>
        <w:r w:rsidR="006B5749">
          <w:rPr>
            <w:color w:val="27314A"/>
            <w:spacing w:val="17"/>
            <w:w w:val="105"/>
            <w:u w:val="single" w:color="27314A"/>
          </w:rPr>
          <w:t xml:space="preserve"> </w:t>
        </w:r>
        <w:r w:rsidR="006B5749">
          <w:rPr>
            <w:color w:val="27314A"/>
            <w:w w:val="105"/>
            <w:u w:val="single" w:color="27314A"/>
          </w:rPr>
          <w:t>Advance</w:t>
        </w:r>
        <w:r w:rsidR="006B5749">
          <w:rPr>
            <w:color w:val="27314A"/>
            <w:spacing w:val="17"/>
            <w:w w:val="105"/>
            <w:u w:val="single" w:color="27314A"/>
          </w:rPr>
          <w:t xml:space="preserve"> </w:t>
        </w:r>
        <w:r w:rsidR="006B5749">
          <w:rPr>
            <w:color w:val="27314A"/>
            <w:w w:val="105"/>
            <w:u w:val="single" w:color="27314A"/>
          </w:rPr>
          <w:t>of</w:t>
        </w:r>
        <w:r w:rsidR="006B5749">
          <w:rPr>
            <w:color w:val="27314A"/>
            <w:spacing w:val="18"/>
            <w:w w:val="105"/>
            <w:u w:val="single" w:color="27314A"/>
          </w:rPr>
          <w:t xml:space="preserve"> </w:t>
        </w:r>
        <w:r w:rsidR="006B5749">
          <w:rPr>
            <w:color w:val="27314A"/>
            <w:w w:val="105"/>
            <w:u w:val="single" w:color="27314A"/>
          </w:rPr>
          <w:t>Funding</w:t>
        </w:r>
        <w:r w:rsidR="006B5749">
          <w:rPr>
            <w:color w:val="27314A"/>
            <w:spacing w:val="17"/>
            <w:w w:val="105"/>
            <w:u w:val="single" w:color="27314A"/>
          </w:rPr>
          <w:t xml:space="preserve"> </w:t>
        </w:r>
        <w:r w:rsidR="006B5749">
          <w:rPr>
            <w:color w:val="27314A"/>
            <w:spacing w:val="-2"/>
            <w:w w:val="105"/>
            <w:u w:val="single" w:color="27314A"/>
          </w:rPr>
          <w:t>Availability</w:t>
        </w:r>
      </w:hyperlink>
    </w:p>
    <w:p w14:paraId="41C8F396" w14:textId="77777777" w:rsidR="00A52E77" w:rsidRDefault="00A52E77">
      <w:pPr>
        <w:pStyle w:val="BodyText"/>
        <w:rPr>
          <w:sz w:val="20"/>
        </w:rPr>
      </w:pPr>
    </w:p>
    <w:p w14:paraId="72A3D3EC" w14:textId="77777777" w:rsidR="00A52E77" w:rsidRDefault="00A52E77">
      <w:pPr>
        <w:pStyle w:val="BodyText"/>
        <w:spacing w:before="8"/>
        <w:rPr>
          <w:sz w:val="17"/>
        </w:rPr>
      </w:pPr>
    </w:p>
    <w:p w14:paraId="3AE34425" w14:textId="77777777" w:rsidR="00A52E77" w:rsidRDefault="006B5749">
      <w:pPr>
        <w:pStyle w:val="Heading1"/>
        <w:spacing w:line="273" w:lineRule="auto"/>
        <w:rPr>
          <w:b/>
        </w:rPr>
      </w:pPr>
      <w:r>
        <w:rPr>
          <w:b/>
        </w:rPr>
        <w:t>MP5332.4</w:t>
      </w:r>
      <w:r>
        <w:rPr>
          <w:b/>
          <w:spacing w:val="-22"/>
        </w:rPr>
        <w:t xml:space="preserve"> </w:t>
      </w:r>
      <w:r>
        <w:rPr>
          <w:b/>
        </w:rPr>
        <w:t>-</w:t>
      </w:r>
      <w:r>
        <w:rPr>
          <w:b/>
          <w:spacing w:val="-22"/>
        </w:rPr>
        <w:t xml:space="preserve"> </w:t>
      </w:r>
      <w:r>
        <w:rPr>
          <w:b/>
        </w:rPr>
        <w:t>ADVANCE</w:t>
      </w:r>
      <w:r>
        <w:rPr>
          <w:b/>
          <w:spacing w:val="-22"/>
        </w:rPr>
        <w:t xml:space="preserve"> </w:t>
      </w:r>
      <w:r>
        <w:rPr>
          <w:b/>
        </w:rPr>
        <w:t>PAYMENTS</w:t>
      </w:r>
      <w:r>
        <w:rPr>
          <w:b/>
          <w:spacing w:val="-22"/>
        </w:rPr>
        <w:t xml:space="preserve"> </w:t>
      </w:r>
      <w:r>
        <w:rPr>
          <w:b/>
        </w:rPr>
        <w:t>FOR</w:t>
      </w:r>
      <w:r>
        <w:rPr>
          <w:b/>
          <w:spacing w:val="-22"/>
        </w:rPr>
        <w:t xml:space="preserve"> </w:t>
      </w:r>
      <w:r>
        <w:rPr>
          <w:b/>
        </w:rPr>
        <w:t xml:space="preserve">NON-COMMERCIAL </w:t>
      </w:r>
      <w:r>
        <w:rPr>
          <w:b/>
          <w:spacing w:val="-2"/>
        </w:rPr>
        <w:t>ITEMS</w:t>
      </w:r>
    </w:p>
    <w:p w14:paraId="0D0B940D" w14:textId="77777777" w:rsidR="00A52E77" w:rsidRDefault="00A52E77">
      <w:pPr>
        <w:pStyle w:val="BodyText"/>
        <w:spacing w:before="6"/>
        <w:rPr>
          <w:rFonts w:ascii="Bookman Old Style"/>
          <w:b/>
          <w:sz w:val="39"/>
        </w:rPr>
      </w:pPr>
    </w:p>
    <w:p w14:paraId="7E090B50" w14:textId="577B70FE" w:rsidR="67786F18" w:rsidRDefault="67786F18" w:rsidP="34150DA6">
      <w:pPr>
        <w:pStyle w:val="Heading2"/>
        <w:rPr>
          <w:b/>
          <w:bCs/>
        </w:rPr>
      </w:pPr>
      <w:commentRangeStart w:id="14"/>
      <w:r w:rsidRPr="34150DA6">
        <w:rPr>
          <w:b/>
          <w:bCs/>
        </w:rPr>
        <w:t>MP5332.402 General</w:t>
      </w:r>
      <w:commentRangeEnd w:id="14"/>
      <w:r w:rsidR="00A83162">
        <w:rPr>
          <w:rStyle w:val="CommentReference"/>
          <w:rFonts w:ascii="Cambria" w:eastAsia="Cambria" w:hAnsi="Cambria" w:cs="Cambria"/>
        </w:rPr>
        <w:commentReference w:id="14"/>
      </w:r>
    </w:p>
    <w:p w14:paraId="1709D380" w14:textId="0C8E5310" w:rsidR="34150DA6" w:rsidRDefault="34150DA6" w:rsidP="34150DA6">
      <w:pPr>
        <w:pStyle w:val="Heading2"/>
        <w:rPr>
          <w:b/>
          <w:bCs/>
        </w:rPr>
      </w:pPr>
    </w:p>
    <w:p w14:paraId="6707827D" w14:textId="77777777" w:rsidR="398EEC3F" w:rsidRDefault="398EEC3F" w:rsidP="34150DA6">
      <w:pPr>
        <w:pStyle w:val="BodyText"/>
        <w:ind w:left="110"/>
      </w:pPr>
      <w:r>
        <w:t>Advance payment requests must be processed as follows:</w:t>
      </w:r>
    </w:p>
    <w:p w14:paraId="33FEE4AC" w14:textId="77777777" w:rsidR="34150DA6" w:rsidRDefault="34150DA6" w:rsidP="34150DA6">
      <w:pPr>
        <w:pStyle w:val="BodyText"/>
        <w:spacing w:before="11"/>
        <w:rPr>
          <w:sz w:val="23"/>
          <w:szCs w:val="23"/>
        </w:rPr>
      </w:pPr>
    </w:p>
    <w:p w14:paraId="14524492" w14:textId="7245EF02" w:rsidR="398EEC3F" w:rsidRDefault="398EEC3F" w:rsidP="34150DA6">
      <w:pPr>
        <w:pStyle w:val="ListParagraph"/>
        <w:numPr>
          <w:ilvl w:val="0"/>
          <w:numId w:val="3"/>
        </w:numPr>
        <w:tabs>
          <w:tab w:val="left" w:pos="450"/>
        </w:tabs>
        <w:spacing w:line="271" w:lineRule="auto"/>
        <w:ind w:firstLine="0"/>
      </w:pPr>
      <w:r w:rsidRPr="34150DA6">
        <w:t xml:space="preserve">The contracting officer must compile the advance payment request package in accordance with </w:t>
      </w:r>
      <w:hyperlink r:id="rId12" w:anchor="FAR_Subpart_32_4" w:history="1">
        <w:r w:rsidRPr="34150DA6">
          <w:rPr>
            <w:color w:val="27314A"/>
            <w:u w:val="single"/>
          </w:rPr>
          <w:t>FAR 32.4</w:t>
        </w:r>
      </w:hyperlink>
      <w:r w:rsidRPr="34150DA6">
        <w:rPr>
          <w:color w:val="27314A"/>
        </w:rPr>
        <w:t xml:space="preserve"> </w:t>
      </w:r>
      <w:r w:rsidRPr="34150DA6">
        <w:t xml:space="preserve">and </w:t>
      </w:r>
      <w:hyperlink r:id="rId13" w:anchor="DFARS_SUBPART_232.4" w:history="1">
        <w:r w:rsidR="00573CAE" w:rsidRPr="00573CAE">
          <w:rPr>
            <w:rStyle w:val="Hyperlink"/>
          </w:rPr>
          <w:t>DFARS 232.4</w:t>
        </w:r>
      </w:hyperlink>
      <w:r w:rsidRPr="34150DA6">
        <w:rPr>
          <w:color w:val="27314A"/>
        </w:rPr>
        <w:t xml:space="preserve"> </w:t>
      </w:r>
      <w:r w:rsidRPr="34150DA6">
        <w:t xml:space="preserve">and submit it to the SCO for coordination. The SCO must submit the request through the </w:t>
      </w:r>
      <w:hyperlink r:id="rId14" w:anchor="DAFFARS_5302_101" w:history="1">
        <w:r w:rsidRPr="34150DA6">
          <w:rPr>
            <w:color w:val="27314A"/>
            <w:u w:val="single"/>
          </w:rPr>
          <w:t>cognizant HCA Workflow</w:t>
        </w:r>
      </w:hyperlink>
      <w:r w:rsidRPr="34150DA6">
        <w:t xml:space="preserve">. The cognizant HCA forwards the package to </w:t>
      </w:r>
      <w:hyperlink r:id="rId15" w:history="1">
        <w:r w:rsidRPr="34150DA6">
          <w:rPr>
            <w:color w:val="27314A"/>
            <w:u w:val="single"/>
          </w:rPr>
          <w:t>SAF/FMF</w:t>
        </w:r>
      </w:hyperlink>
      <w:r w:rsidRPr="34150DA6">
        <w:rPr>
          <w:color w:val="27314A"/>
        </w:rPr>
        <w:t xml:space="preserve"> </w:t>
      </w:r>
      <w:r w:rsidRPr="34150DA6">
        <w:t xml:space="preserve">for review and approval. DAFRCO and </w:t>
      </w:r>
      <w:proofErr w:type="spellStart"/>
      <w:r w:rsidRPr="34150DA6">
        <w:t>SpRCO</w:t>
      </w:r>
      <w:proofErr w:type="spellEnd"/>
      <w:r w:rsidRPr="34150DA6">
        <w:t xml:space="preserve"> will submit the request directly to the cognizant HCA, as appropriate.</w:t>
      </w:r>
    </w:p>
    <w:p w14:paraId="68F8CCDE" w14:textId="77777777" w:rsidR="34150DA6" w:rsidRDefault="34150DA6" w:rsidP="34150DA6">
      <w:pPr>
        <w:pStyle w:val="BodyText"/>
        <w:spacing w:before="2"/>
        <w:rPr>
          <w:sz w:val="21"/>
          <w:szCs w:val="21"/>
        </w:rPr>
      </w:pPr>
    </w:p>
    <w:p w14:paraId="37290D84" w14:textId="63874371" w:rsidR="398EEC3F" w:rsidRDefault="398EEC3F" w:rsidP="082F4305">
      <w:pPr>
        <w:pStyle w:val="ListParagraph"/>
        <w:numPr>
          <w:ilvl w:val="0"/>
          <w:numId w:val="3"/>
        </w:numPr>
        <w:tabs>
          <w:tab w:val="left" w:pos="450"/>
        </w:tabs>
        <w:spacing w:before="1" w:line="271" w:lineRule="auto"/>
        <w:ind w:right="118" w:firstLine="0"/>
      </w:pPr>
      <w:commentRangeStart w:id="15"/>
      <w:r w:rsidRPr="082F4305">
        <w:t xml:space="preserve">SAF/FMF will evaluate the request to determine if advance payments are justified. Assistance may be solicited from other sources such as contracting officers, auditors, disbursing officers, and, if necessary, field visits to the contractor or institution. When approved, SAF/FMF will forward the findings, determinations, and authorization for advance payments to the responsible contracting officer. The contracting officer must ensure all applicable advance payment clauses are incorporated into each contract. </w:t>
      </w:r>
      <w:commentRangeEnd w:id="15"/>
      <w:r w:rsidR="00A83162">
        <w:rPr>
          <w:rStyle w:val="CommentReference"/>
        </w:rPr>
        <w:commentReference w:id="15"/>
      </w:r>
    </w:p>
    <w:p w14:paraId="1F969767" w14:textId="07783D9B" w:rsidR="34150DA6" w:rsidRDefault="34150DA6" w:rsidP="34150DA6">
      <w:pPr>
        <w:pStyle w:val="Heading2"/>
        <w:rPr>
          <w:b/>
          <w:bCs/>
        </w:rPr>
      </w:pPr>
    </w:p>
    <w:p w14:paraId="08AF365A" w14:textId="77777777" w:rsidR="00A52E77" w:rsidRDefault="006B5749">
      <w:pPr>
        <w:pStyle w:val="Heading2"/>
        <w:rPr>
          <w:b/>
        </w:rPr>
      </w:pPr>
      <w:r>
        <w:rPr>
          <w:b/>
          <w:spacing w:val="-2"/>
        </w:rPr>
        <w:t>MP5332.470</w:t>
      </w:r>
      <w:r>
        <w:rPr>
          <w:b/>
          <w:spacing w:val="-12"/>
        </w:rPr>
        <w:t xml:space="preserve"> </w:t>
      </w:r>
      <w:r>
        <w:rPr>
          <w:b/>
          <w:spacing w:val="-2"/>
        </w:rPr>
        <w:t>Advance</w:t>
      </w:r>
      <w:r>
        <w:rPr>
          <w:b/>
          <w:spacing w:val="-11"/>
        </w:rPr>
        <w:t xml:space="preserve"> </w:t>
      </w:r>
      <w:r>
        <w:rPr>
          <w:b/>
          <w:spacing w:val="-2"/>
        </w:rPr>
        <w:t>Payment</w:t>
      </w:r>
      <w:r>
        <w:rPr>
          <w:b/>
          <w:spacing w:val="-12"/>
        </w:rPr>
        <w:t xml:space="preserve"> </w:t>
      </w:r>
      <w:r>
        <w:rPr>
          <w:b/>
          <w:spacing w:val="-4"/>
        </w:rPr>
        <w:t>Pool</w:t>
      </w:r>
    </w:p>
    <w:p w14:paraId="0E27B00A" w14:textId="77777777" w:rsidR="00A52E77" w:rsidRDefault="00A52E77">
      <w:pPr>
        <w:pStyle w:val="BodyText"/>
        <w:spacing w:before="4"/>
        <w:rPr>
          <w:rFonts w:ascii="Bookman Old Style"/>
          <w:b/>
          <w:sz w:val="42"/>
        </w:rPr>
      </w:pPr>
    </w:p>
    <w:p w14:paraId="4B94D5A5" w14:textId="77777777" w:rsidR="00A52E77" w:rsidRDefault="00A52E77">
      <w:pPr>
        <w:pStyle w:val="BodyText"/>
        <w:spacing w:before="4"/>
        <w:rPr>
          <w:sz w:val="21"/>
        </w:rPr>
      </w:pPr>
    </w:p>
    <w:p w14:paraId="62904F7F" w14:textId="5D7E0D41" w:rsidR="195E609C" w:rsidRDefault="195E609C" w:rsidP="00573CAE">
      <w:pPr>
        <w:pStyle w:val="ListParagraph"/>
        <w:numPr>
          <w:ilvl w:val="0"/>
          <w:numId w:val="1"/>
        </w:numPr>
        <w:tabs>
          <w:tab w:val="left" w:pos="450"/>
        </w:tabs>
        <w:spacing w:before="1" w:line="271" w:lineRule="auto"/>
        <w:ind w:left="180" w:firstLine="0"/>
      </w:pPr>
      <w:commentRangeStart w:id="16"/>
      <w:r w:rsidRPr="082F4305">
        <w:t>Advanced Payment Pool requests should follow the same instructions as outlined in MP5332.402 above.</w:t>
      </w:r>
      <w:r w:rsidR="3B8568C8" w:rsidRPr="082F4305">
        <w:t xml:space="preserve"> In addition, for nonprofit educational or research institutions, SAF/FMF will determine if approved advance payments will be disbursed from an advance payment pool in accordance with </w:t>
      </w:r>
      <w:hyperlink r:id="rId16" w:anchor="DFARS_232.470" w:history="1">
        <w:r w:rsidR="00D9775A" w:rsidRPr="00D9775A">
          <w:rPr>
            <w:rStyle w:val="Hyperlink"/>
          </w:rPr>
          <w:t>DFARS 232.470</w:t>
        </w:r>
      </w:hyperlink>
      <w:r w:rsidR="3B8568C8" w:rsidRPr="082F4305">
        <w:t xml:space="preserve">. When approved, SAF/FMF will forward the findings, determinations, and authorization for the advance payment pool agreement to the responsible contracting officer. The contracting officer must ensure all applicable advance payment clauses are incorporated into each contract. The clause at </w:t>
      </w:r>
      <w:hyperlink r:id="rId17" w:history="1">
        <w:r w:rsidR="00D9775A" w:rsidRPr="00D9775A">
          <w:rPr>
            <w:rStyle w:val="Hyperlink"/>
          </w:rPr>
          <w:t>DFARS</w:t>
        </w:r>
        <w:r w:rsidR="3B8568C8" w:rsidRPr="00D9775A">
          <w:rPr>
            <w:rStyle w:val="Hyperlink"/>
          </w:rPr>
          <w:t xml:space="preserve"> </w:t>
        </w:r>
        <w:r w:rsidR="00D9775A" w:rsidRPr="00D9775A">
          <w:rPr>
            <w:rStyle w:val="Hyperlink"/>
          </w:rPr>
          <w:t>252.232-7000</w:t>
        </w:r>
      </w:hyperlink>
      <w:r w:rsidR="3B8568C8" w:rsidRPr="082F4305">
        <w:t xml:space="preserve">, </w:t>
      </w:r>
      <w:r w:rsidR="3B8568C8" w:rsidRPr="082F4305">
        <w:rPr>
          <w:i/>
          <w:iCs/>
        </w:rPr>
        <w:t>Advance Payment Pool</w:t>
      </w:r>
      <w:r w:rsidR="3B8568C8" w:rsidRPr="082F4305">
        <w:t>, must be incorporated into each contract that is covered by the agreement.</w:t>
      </w:r>
      <w:commentRangeEnd w:id="16"/>
      <w:r w:rsidR="001B3A3A">
        <w:rPr>
          <w:rStyle w:val="CommentReference"/>
        </w:rPr>
        <w:commentReference w:id="16"/>
      </w:r>
    </w:p>
    <w:p w14:paraId="35C1B078" w14:textId="23337131" w:rsidR="34150DA6" w:rsidRDefault="34150DA6" w:rsidP="00D9775A">
      <w:pPr>
        <w:tabs>
          <w:tab w:val="left" w:pos="450"/>
        </w:tabs>
        <w:spacing w:before="1" w:line="271" w:lineRule="auto"/>
        <w:ind w:right="320"/>
      </w:pPr>
    </w:p>
    <w:p w14:paraId="777FDCFC" w14:textId="66077664" w:rsidR="00A52E77" w:rsidRDefault="34150DA6" w:rsidP="00CD1EFF">
      <w:pPr>
        <w:pStyle w:val="ListParagraph"/>
        <w:numPr>
          <w:ilvl w:val="0"/>
          <w:numId w:val="1"/>
        </w:numPr>
        <w:tabs>
          <w:tab w:val="left" w:pos="450"/>
        </w:tabs>
        <w:spacing w:before="1" w:line="271" w:lineRule="auto"/>
        <w:ind w:left="180" w:firstLine="0"/>
      </w:pPr>
      <w:commentRangeStart w:id="17"/>
      <w:r w:rsidRPr="34150DA6">
        <w:rPr>
          <w:w w:val="105"/>
        </w:rPr>
        <w:t>The Department of the Air Force accounting and finance office is responsible for the disbursing</w:t>
      </w:r>
      <w:r w:rsidRPr="34150DA6">
        <w:rPr>
          <w:spacing w:val="40"/>
          <w:w w:val="105"/>
        </w:rPr>
        <w:t xml:space="preserve"> </w:t>
      </w:r>
      <w:r w:rsidRPr="34150DA6">
        <w:rPr>
          <w:w w:val="105"/>
        </w:rPr>
        <w:lastRenderedPageBreak/>
        <w:t>functions of the advance payment pool agreement.</w:t>
      </w:r>
      <w:commentRangeEnd w:id="17"/>
      <w:r w:rsidR="001B3A3A">
        <w:rPr>
          <w:rStyle w:val="CommentReference"/>
        </w:rPr>
        <w:commentReference w:id="17"/>
      </w:r>
    </w:p>
    <w:p w14:paraId="3DEEC669" w14:textId="77777777" w:rsidR="00A52E77" w:rsidRDefault="00A52E77">
      <w:pPr>
        <w:pStyle w:val="BodyText"/>
        <w:rPr>
          <w:sz w:val="26"/>
        </w:rPr>
      </w:pPr>
    </w:p>
    <w:p w14:paraId="0E5C2B94" w14:textId="77777777" w:rsidR="00A52E77" w:rsidRDefault="006B5749">
      <w:pPr>
        <w:pStyle w:val="Heading1"/>
        <w:spacing w:before="203"/>
        <w:rPr>
          <w:b/>
        </w:rPr>
      </w:pPr>
      <w:r>
        <w:rPr>
          <w:b/>
          <w:spacing w:val="-4"/>
        </w:rPr>
        <w:t>MP5332.7</w:t>
      </w:r>
      <w:r>
        <w:rPr>
          <w:b/>
          <w:spacing w:val="-18"/>
        </w:rPr>
        <w:t xml:space="preserve"> </w:t>
      </w:r>
      <w:r>
        <w:rPr>
          <w:b/>
          <w:spacing w:val="-4"/>
        </w:rPr>
        <w:t>-</w:t>
      </w:r>
      <w:r>
        <w:rPr>
          <w:b/>
          <w:spacing w:val="-18"/>
        </w:rPr>
        <w:t xml:space="preserve"> </w:t>
      </w:r>
      <w:r>
        <w:rPr>
          <w:b/>
          <w:spacing w:val="-4"/>
        </w:rPr>
        <w:t>CONTRACT</w:t>
      </w:r>
      <w:r>
        <w:rPr>
          <w:b/>
          <w:spacing w:val="-18"/>
        </w:rPr>
        <w:t xml:space="preserve"> </w:t>
      </w:r>
      <w:r>
        <w:rPr>
          <w:b/>
          <w:spacing w:val="-4"/>
        </w:rPr>
        <w:t>FUNDING</w:t>
      </w:r>
    </w:p>
    <w:p w14:paraId="48A42048" w14:textId="77777777" w:rsidR="00A52E77" w:rsidRDefault="006B5749">
      <w:pPr>
        <w:pStyle w:val="Heading2"/>
        <w:spacing w:before="76"/>
        <w:rPr>
          <w:b/>
        </w:rPr>
      </w:pPr>
      <w:r>
        <w:rPr>
          <w:b/>
        </w:rPr>
        <w:t>Release</w:t>
      </w:r>
      <w:r>
        <w:rPr>
          <w:b/>
          <w:spacing w:val="-14"/>
        </w:rPr>
        <w:t xml:space="preserve"> </w:t>
      </w:r>
      <w:r>
        <w:rPr>
          <w:b/>
        </w:rPr>
        <w:t>of</w:t>
      </w:r>
      <w:r>
        <w:rPr>
          <w:b/>
          <w:spacing w:val="-13"/>
        </w:rPr>
        <w:t xml:space="preserve"> </w:t>
      </w:r>
      <w:r>
        <w:rPr>
          <w:b/>
        </w:rPr>
        <w:t>Solicitations</w:t>
      </w:r>
      <w:r>
        <w:rPr>
          <w:b/>
          <w:spacing w:val="-12"/>
        </w:rPr>
        <w:t xml:space="preserve"> </w:t>
      </w:r>
      <w:r>
        <w:rPr>
          <w:b/>
        </w:rPr>
        <w:t>in</w:t>
      </w:r>
      <w:r>
        <w:rPr>
          <w:b/>
          <w:spacing w:val="-14"/>
        </w:rPr>
        <w:t xml:space="preserve"> </w:t>
      </w:r>
      <w:r>
        <w:rPr>
          <w:b/>
        </w:rPr>
        <w:t>Advance</w:t>
      </w:r>
      <w:r>
        <w:rPr>
          <w:b/>
          <w:spacing w:val="-13"/>
        </w:rPr>
        <w:t xml:space="preserve"> </w:t>
      </w:r>
      <w:r>
        <w:rPr>
          <w:b/>
        </w:rPr>
        <w:t>of</w:t>
      </w:r>
      <w:r>
        <w:rPr>
          <w:b/>
          <w:spacing w:val="-14"/>
        </w:rPr>
        <w:t xml:space="preserve"> </w:t>
      </w:r>
      <w:r>
        <w:rPr>
          <w:b/>
        </w:rPr>
        <w:t>Funding</w:t>
      </w:r>
      <w:r>
        <w:rPr>
          <w:b/>
          <w:spacing w:val="-13"/>
        </w:rPr>
        <w:t xml:space="preserve"> </w:t>
      </w:r>
      <w:r>
        <w:rPr>
          <w:b/>
          <w:spacing w:val="-2"/>
        </w:rPr>
        <w:t>Availability</w:t>
      </w:r>
    </w:p>
    <w:p w14:paraId="45FB0818" w14:textId="77777777" w:rsidR="00A52E77" w:rsidRDefault="00A52E77">
      <w:pPr>
        <w:pStyle w:val="BodyText"/>
        <w:spacing w:before="4"/>
        <w:rPr>
          <w:rFonts w:ascii="Bookman Old Style"/>
          <w:b/>
          <w:sz w:val="42"/>
        </w:rPr>
      </w:pPr>
    </w:p>
    <w:p w14:paraId="19F40099" w14:textId="0DDD9392" w:rsidR="00A52E77" w:rsidRDefault="006B5749">
      <w:pPr>
        <w:pStyle w:val="BodyText"/>
        <w:spacing w:line="271" w:lineRule="auto"/>
        <w:ind w:left="110" w:right="318"/>
      </w:pPr>
      <w:r>
        <w:rPr>
          <w:w w:val="105"/>
        </w:rPr>
        <w:t>Except</w:t>
      </w:r>
      <w:r>
        <w:rPr>
          <w:spacing w:val="29"/>
          <w:w w:val="105"/>
        </w:rPr>
        <w:t xml:space="preserve"> </w:t>
      </w:r>
      <w:r>
        <w:rPr>
          <w:w w:val="105"/>
        </w:rPr>
        <w:t>for</w:t>
      </w:r>
      <w:r>
        <w:rPr>
          <w:spacing w:val="29"/>
          <w:w w:val="105"/>
        </w:rPr>
        <w:t xml:space="preserve"> </w:t>
      </w:r>
      <w:r>
        <w:rPr>
          <w:w w:val="105"/>
        </w:rPr>
        <w:t>solicitations</w:t>
      </w:r>
      <w:r>
        <w:rPr>
          <w:spacing w:val="29"/>
          <w:w w:val="105"/>
        </w:rPr>
        <w:t xml:space="preserve"> </w:t>
      </w:r>
      <w:r>
        <w:rPr>
          <w:w w:val="105"/>
        </w:rPr>
        <w:t>and</w:t>
      </w:r>
      <w:r>
        <w:rPr>
          <w:spacing w:val="29"/>
          <w:w w:val="105"/>
        </w:rPr>
        <w:t xml:space="preserve"> </w:t>
      </w:r>
      <w:r>
        <w:rPr>
          <w:w w:val="105"/>
        </w:rPr>
        <w:t>contracts</w:t>
      </w:r>
      <w:r>
        <w:rPr>
          <w:spacing w:val="29"/>
          <w:w w:val="105"/>
        </w:rPr>
        <w:t xml:space="preserve"> </w:t>
      </w:r>
      <w:r>
        <w:rPr>
          <w:w w:val="105"/>
        </w:rPr>
        <w:t>issued</w:t>
      </w:r>
      <w:r>
        <w:rPr>
          <w:spacing w:val="29"/>
          <w:w w:val="105"/>
        </w:rPr>
        <w:t xml:space="preserve"> </w:t>
      </w:r>
      <w:r>
        <w:rPr>
          <w:w w:val="105"/>
        </w:rPr>
        <w:t>in</w:t>
      </w:r>
      <w:r>
        <w:rPr>
          <w:spacing w:val="29"/>
          <w:w w:val="105"/>
        </w:rPr>
        <w:t xml:space="preserve"> </w:t>
      </w:r>
      <w:r>
        <w:rPr>
          <w:w w:val="105"/>
        </w:rPr>
        <w:t>accordance</w:t>
      </w:r>
      <w:r>
        <w:rPr>
          <w:spacing w:val="29"/>
          <w:w w:val="105"/>
        </w:rPr>
        <w:t xml:space="preserve"> </w:t>
      </w:r>
      <w:r>
        <w:rPr>
          <w:w w:val="105"/>
        </w:rPr>
        <w:t>with</w:t>
      </w:r>
      <w:r>
        <w:rPr>
          <w:spacing w:val="33"/>
          <w:w w:val="105"/>
        </w:rPr>
        <w:t xml:space="preserve"> </w:t>
      </w:r>
      <w:hyperlink r:id="rId18" w:anchor="FAR_32_703_2">
        <w:r>
          <w:rPr>
            <w:color w:val="27314A"/>
            <w:w w:val="105"/>
            <w:u w:val="single" w:color="27314A"/>
          </w:rPr>
          <w:t>FAR</w:t>
        </w:r>
        <w:r>
          <w:rPr>
            <w:color w:val="27314A"/>
            <w:spacing w:val="29"/>
            <w:w w:val="105"/>
            <w:u w:val="single" w:color="27314A"/>
          </w:rPr>
          <w:t xml:space="preserve"> </w:t>
        </w:r>
        <w:r>
          <w:rPr>
            <w:color w:val="27314A"/>
            <w:w w:val="105"/>
            <w:u w:val="single" w:color="27314A"/>
          </w:rPr>
          <w:t>32.703-2(a)</w:t>
        </w:r>
      </w:hyperlink>
      <w:r>
        <w:rPr>
          <w:color w:val="27314A"/>
          <w:spacing w:val="29"/>
          <w:w w:val="105"/>
        </w:rPr>
        <w:t xml:space="preserve"> </w:t>
      </w:r>
      <w:r>
        <w:rPr>
          <w:w w:val="105"/>
        </w:rPr>
        <w:t>and</w:t>
      </w:r>
      <w:r>
        <w:rPr>
          <w:spacing w:val="29"/>
          <w:w w:val="105"/>
        </w:rPr>
        <w:t xml:space="preserve"> </w:t>
      </w:r>
      <w:hyperlink r:id="rId19" w:history="1">
        <w:r w:rsidR="00573CAE" w:rsidRPr="00573CAE">
          <w:rPr>
            <w:rStyle w:val="Hyperlink"/>
            <w:w w:val="105"/>
          </w:rPr>
          <w:t>clause 52.232-18</w:t>
        </w:r>
      </w:hyperlink>
      <w:r>
        <w:rPr>
          <w:w w:val="105"/>
        </w:rPr>
        <w:t xml:space="preserve">, </w:t>
      </w:r>
      <w:r>
        <w:rPr>
          <w:i/>
          <w:w w:val="105"/>
        </w:rPr>
        <w:t>Availability of Funds</w:t>
      </w:r>
      <w:r>
        <w:rPr>
          <w:w w:val="105"/>
        </w:rPr>
        <w:t>, follow the procedures below when issuing solicitations in advance</w:t>
      </w:r>
      <w:r>
        <w:rPr>
          <w:spacing w:val="80"/>
          <w:w w:val="105"/>
        </w:rPr>
        <w:t xml:space="preserve"> </w:t>
      </w:r>
      <w:r>
        <w:rPr>
          <w:w w:val="105"/>
        </w:rPr>
        <w:t>of available funds:</w:t>
      </w:r>
    </w:p>
    <w:p w14:paraId="049F31CB" w14:textId="77777777" w:rsidR="00A52E77" w:rsidRDefault="00A52E77">
      <w:pPr>
        <w:pStyle w:val="BodyText"/>
        <w:spacing w:before="2"/>
        <w:rPr>
          <w:sz w:val="21"/>
        </w:rPr>
      </w:pPr>
    </w:p>
    <w:p w14:paraId="24C76AF5" w14:textId="77777777" w:rsidR="00A52E77" w:rsidRDefault="006B5749">
      <w:pPr>
        <w:pStyle w:val="ListParagraph"/>
        <w:numPr>
          <w:ilvl w:val="0"/>
          <w:numId w:val="2"/>
        </w:numPr>
        <w:tabs>
          <w:tab w:val="left" w:pos="442"/>
        </w:tabs>
        <w:spacing w:line="271" w:lineRule="auto"/>
        <w:ind w:right="122" w:firstLine="0"/>
        <w:rPr>
          <w:i/>
        </w:rPr>
      </w:pPr>
      <w:r>
        <w:rPr>
          <w:w w:val="110"/>
        </w:rPr>
        <w:t xml:space="preserve">The following statement must be included in any such solicitation: </w:t>
      </w:r>
      <w:r>
        <w:rPr>
          <w:i/>
          <w:w w:val="110"/>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14:paraId="53128261" w14:textId="77777777" w:rsidR="00A52E77" w:rsidRDefault="00A52E77">
      <w:pPr>
        <w:pStyle w:val="BodyText"/>
        <w:spacing w:before="2"/>
        <w:rPr>
          <w:i/>
          <w:sz w:val="21"/>
        </w:rPr>
      </w:pPr>
    </w:p>
    <w:p w14:paraId="70AA26C9" w14:textId="77777777" w:rsidR="00A52E77" w:rsidRDefault="006B5749">
      <w:pPr>
        <w:pStyle w:val="ListParagraph"/>
        <w:numPr>
          <w:ilvl w:val="0"/>
          <w:numId w:val="2"/>
        </w:numPr>
        <w:tabs>
          <w:tab w:val="left" w:pos="451"/>
        </w:tabs>
        <w:spacing w:before="1" w:line="271" w:lineRule="auto"/>
        <w:ind w:right="107" w:firstLine="0"/>
      </w:pPr>
      <w:r>
        <w:rPr>
          <w:w w:val="105"/>
        </w:rPr>
        <w:t>When the resulting contract is to be funded by Procurement or Research, Development, Test, and</w:t>
      </w:r>
      <w:r>
        <w:rPr>
          <w:spacing w:val="80"/>
          <w:w w:val="105"/>
        </w:rPr>
        <w:t xml:space="preserve"> </w:t>
      </w:r>
      <w:r>
        <w:rPr>
          <w:w w:val="105"/>
        </w:rPr>
        <w:t>Evaluation appropriations, the program/requirement must be included in the President’s budget as submitted to Congress, and the program manager must provide the contracting officer a written</w:t>
      </w:r>
      <w:r>
        <w:rPr>
          <w:spacing w:val="80"/>
          <w:w w:val="105"/>
        </w:rPr>
        <w:t xml:space="preserve"> </w:t>
      </w:r>
      <w:r>
        <w:rPr>
          <w:w w:val="105"/>
        </w:rPr>
        <w:t>statement, indicating the program's inclusion. The statement must be coordinated with FM at the</w:t>
      </w:r>
      <w:r>
        <w:rPr>
          <w:spacing w:val="80"/>
          <w:w w:val="105"/>
        </w:rPr>
        <w:t xml:space="preserve"> </w:t>
      </w:r>
      <w:r>
        <w:rPr>
          <w:w w:val="105"/>
        </w:rPr>
        <w:t>Center</w:t>
      </w:r>
      <w:r>
        <w:rPr>
          <w:spacing w:val="24"/>
          <w:w w:val="105"/>
        </w:rPr>
        <w:t xml:space="preserve"> </w:t>
      </w:r>
      <w:r>
        <w:rPr>
          <w:w w:val="105"/>
        </w:rPr>
        <w:t>level</w:t>
      </w:r>
      <w:r>
        <w:rPr>
          <w:spacing w:val="24"/>
          <w:w w:val="105"/>
        </w:rPr>
        <w:t xml:space="preserve"> </w:t>
      </w:r>
      <w:r>
        <w:rPr>
          <w:w w:val="105"/>
        </w:rPr>
        <w:t>(or</w:t>
      </w:r>
      <w:r>
        <w:rPr>
          <w:spacing w:val="24"/>
          <w:w w:val="105"/>
        </w:rPr>
        <w:t xml:space="preserve"> </w:t>
      </w:r>
      <w:r>
        <w:rPr>
          <w:w w:val="105"/>
        </w:rPr>
        <w:t>equivalent)</w:t>
      </w:r>
      <w:r>
        <w:rPr>
          <w:spacing w:val="24"/>
          <w:w w:val="105"/>
        </w:rPr>
        <w:t xml:space="preserve"> </w:t>
      </w:r>
      <w:r>
        <w:rPr>
          <w:w w:val="105"/>
        </w:rPr>
        <w:t>or</w:t>
      </w:r>
      <w:r>
        <w:rPr>
          <w:spacing w:val="24"/>
          <w:w w:val="105"/>
        </w:rPr>
        <w:t xml:space="preserve"> </w:t>
      </w:r>
      <w:r>
        <w:rPr>
          <w:w w:val="105"/>
        </w:rPr>
        <w:t>as</w:t>
      </w:r>
      <w:r>
        <w:rPr>
          <w:spacing w:val="24"/>
          <w:w w:val="105"/>
        </w:rPr>
        <w:t xml:space="preserve"> </w:t>
      </w:r>
      <w:r>
        <w:rPr>
          <w:w w:val="105"/>
        </w:rPr>
        <w:t>delegated</w:t>
      </w:r>
      <w:r>
        <w:rPr>
          <w:spacing w:val="24"/>
          <w:w w:val="105"/>
        </w:rPr>
        <w:t xml:space="preserve"> </w:t>
      </w:r>
      <w:r>
        <w:rPr>
          <w:w w:val="105"/>
        </w:rPr>
        <w:t>to</w:t>
      </w:r>
      <w:r>
        <w:rPr>
          <w:spacing w:val="24"/>
          <w:w w:val="105"/>
        </w:rPr>
        <w:t xml:space="preserve"> </w:t>
      </w:r>
      <w:r>
        <w:rPr>
          <w:w w:val="105"/>
        </w:rPr>
        <w:t>FM</w:t>
      </w:r>
      <w:r>
        <w:rPr>
          <w:spacing w:val="24"/>
          <w:w w:val="105"/>
        </w:rPr>
        <w:t xml:space="preserve"> </w:t>
      </w:r>
      <w:r>
        <w:rPr>
          <w:w w:val="105"/>
        </w:rPr>
        <w:t>Organizational</w:t>
      </w:r>
      <w:r>
        <w:rPr>
          <w:spacing w:val="24"/>
          <w:w w:val="105"/>
        </w:rPr>
        <w:t xml:space="preserve"> </w:t>
      </w:r>
      <w:r>
        <w:rPr>
          <w:w w:val="105"/>
        </w:rPr>
        <w:t>Senior</w:t>
      </w:r>
      <w:r>
        <w:rPr>
          <w:spacing w:val="24"/>
          <w:w w:val="105"/>
        </w:rPr>
        <w:t xml:space="preserve"> </w:t>
      </w:r>
      <w:r>
        <w:rPr>
          <w:w w:val="105"/>
        </w:rPr>
        <w:t>Functional</w:t>
      </w:r>
      <w:r>
        <w:rPr>
          <w:spacing w:val="24"/>
          <w:w w:val="105"/>
        </w:rPr>
        <w:t xml:space="preserve"> </w:t>
      </w:r>
      <w:r>
        <w:rPr>
          <w:w w:val="105"/>
        </w:rPr>
        <w:t>(OSF)</w:t>
      </w:r>
      <w:r>
        <w:rPr>
          <w:spacing w:val="24"/>
          <w:w w:val="105"/>
        </w:rPr>
        <w:t xml:space="preserve"> </w:t>
      </w:r>
      <w:r>
        <w:rPr>
          <w:w w:val="105"/>
        </w:rPr>
        <w:t>that</w:t>
      </w:r>
      <w:r>
        <w:rPr>
          <w:spacing w:val="24"/>
          <w:w w:val="105"/>
        </w:rPr>
        <w:t xml:space="preserve"> </w:t>
      </w:r>
      <w:r>
        <w:rPr>
          <w:w w:val="105"/>
        </w:rPr>
        <w:t>these investment funds will be used for the proposed acquisition and, although not presently available, a</w:t>
      </w:r>
      <w:r>
        <w:rPr>
          <w:spacing w:val="40"/>
          <w:w w:val="105"/>
        </w:rPr>
        <w:t xml:space="preserve"> </w:t>
      </w:r>
      <w:r>
        <w:rPr>
          <w:w w:val="105"/>
        </w:rPr>
        <w:t>reasonable expectation exists that funding will be authorized and available upon enactment of the Authorization and Appropriations Acts.</w:t>
      </w:r>
    </w:p>
    <w:p w14:paraId="62486C05" w14:textId="77777777" w:rsidR="00A52E77" w:rsidRDefault="00A52E77">
      <w:pPr>
        <w:pStyle w:val="BodyText"/>
        <w:spacing w:before="4"/>
        <w:rPr>
          <w:sz w:val="21"/>
        </w:rPr>
      </w:pPr>
    </w:p>
    <w:p w14:paraId="2822C497" w14:textId="77777777" w:rsidR="00A52E77" w:rsidRDefault="006B5749">
      <w:pPr>
        <w:pStyle w:val="ListParagraph"/>
        <w:numPr>
          <w:ilvl w:val="0"/>
          <w:numId w:val="2"/>
        </w:numPr>
        <w:tabs>
          <w:tab w:val="left" w:pos="435"/>
        </w:tabs>
        <w:spacing w:line="271" w:lineRule="auto"/>
        <w:ind w:right="359" w:firstLine="0"/>
      </w:pPr>
      <w:r>
        <w:rPr>
          <w:w w:val="105"/>
        </w:rPr>
        <w:t>For solicitations for programs funded by the National Guard and Reserve Equipment Account when the Defense Appropriations Act is signed into law, for the Air National Guard Bureau, and/or Air Force Reserve Command, the Air National Guard or Reserve program manager must confirm</w:t>
      </w:r>
      <w:r>
        <w:rPr>
          <w:spacing w:val="80"/>
          <w:w w:val="150"/>
        </w:rPr>
        <w:t xml:space="preserve"> </w:t>
      </w:r>
      <w:r>
        <w:rPr>
          <w:w w:val="105"/>
        </w:rPr>
        <w:t>that funds have been identified for the acquisition.</w:t>
      </w:r>
    </w:p>
    <w:p w14:paraId="4101652C" w14:textId="77777777" w:rsidR="00A52E77" w:rsidRDefault="00A52E77">
      <w:pPr>
        <w:pStyle w:val="BodyText"/>
        <w:spacing w:before="2"/>
        <w:rPr>
          <w:sz w:val="21"/>
        </w:rPr>
      </w:pPr>
    </w:p>
    <w:p w14:paraId="37720804" w14:textId="77777777" w:rsidR="00A52E77" w:rsidRDefault="006B5749">
      <w:pPr>
        <w:pStyle w:val="ListParagraph"/>
        <w:numPr>
          <w:ilvl w:val="0"/>
          <w:numId w:val="2"/>
        </w:numPr>
        <w:tabs>
          <w:tab w:val="left" w:pos="451"/>
        </w:tabs>
        <w:spacing w:line="271" w:lineRule="auto"/>
        <w:ind w:right="133" w:firstLine="0"/>
      </w:pPr>
      <w:r>
        <w:rPr>
          <w:w w:val="105"/>
        </w:rPr>
        <w:t>Except</w:t>
      </w:r>
      <w:r>
        <w:rPr>
          <w:spacing w:val="32"/>
          <w:w w:val="105"/>
        </w:rPr>
        <w:t xml:space="preserve"> </w:t>
      </w:r>
      <w:r>
        <w:rPr>
          <w:w w:val="105"/>
        </w:rPr>
        <w:t>for</w:t>
      </w:r>
      <w:r>
        <w:rPr>
          <w:spacing w:val="32"/>
          <w:w w:val="105"/>
        </w:rPr>
        <w:t xml:space="preserve"> </w:t>
      </w:r>
      <w:r>
        <w:rPr>
          <w:w w:val="105"/>
        </w:rPr>
        <w:t>solicitations</w:t>
      </w:r>
      <w:r>
        <w:rPr>
          <w:spacing w:val="32"/>
          <w:w w:val="105"/>
        </w:rPr>
        <w:t xml:space="preserve"> </w:t>
      </w:r>
      <w:r>
        <w:rPr>
          <w:w w:val="105"/>
        </w:rPr>
        <w:t>for</w:t>
      </w:r>
      <w:r>
        <w:rPr>
          <w:spacing w:val="32"/>
          <w:w w:val="105"/>
        </w:rPr>
        <w:t xml:space="preserve"> </w:t>
      </w:r>
      <w:r>
        <w:rPr>
          <w:w w:val="105"/>
        </w:rPr>
        <w:t>operational</w:t>
      </w:r>
      <w:r>
        <w:rPr>
          <w:spacing w:val="32"/>
          <w:w w:val="105"/>
        </w:rPr>
        <w:t xml:space="preserve"> </w:t>
      </w:r>
      <w:r>
        <w:rPr>
          <w:w w:val="105"/>
        </w:rPr>
        <w:t>contracting</w:t>
      </w:r>
      <w:r>
        <w:rPr>
          <w:spacing w:val="32"/>
          <w:w w:val="105"/>
        </w:rPr>
        <w:t xml:space="preserve"> </w:t>
      </w:r>
      <w:r>
        <w:rPr>
          <w:w w:val="105"/>
        </w:rPr>
        <w:t>supply</w:t>
      </w:r>
      <w:r>
        <w:rPr>
          <w:spacing w:val="32"/>
          <w:w w:val="105"/>
        </w:rPr>
        <w:t xml:space="preserve"> </w:t>
      </w:r>
      <w:r>
        <w:rPr>
          <w:w w:val="105"/>
        </w:rPr>
        <w:t>requirements</w:t>
      </w:r>
      <w:r>
        <w:rPr>
          <w:spacing w:val="32"/>
          <w:w w:val="105"/>
        </w:rPr>
        <w:t xml:space="preserve"> </w:t>
      </w:r>
      <w:r>
        <w:rPr>
          <w:w w:val="105"/>
        </w:rPr>
        <w:t>less</w:t>
      </w:r>
      <w:r>
        <w:rPr>
          <w:spacing w:val="32"/>
          <w:w w:val="105"/>
        </w:rPr>
        <w:t xml:space="preserve"> </w:t>
      </w:r>
      <w:r>
        <w:rPr>
          <w:w w:val="105"/>
        </w:rPr>
        <w:t>than</w:t>
      </w:r>
      <w:r>
        <w:rPr>
          <w:spacing w:val="32"/>
          <w:w w:val="105"/>
        </w:rPr>
        <w:t xml:space="preserve"> </w:t>
      </w:r>
      <w:r>
        <w:rPr>
          <w:w w:val="105"/>
        </w:rPr>
        <w:t>$1M</w:t>
      </w:r>
      <w:r>
        <w:rPr>
          <w:spacing w:val="32"/>
          <w:w w:val="105"/>
        </w:rPr>
        <w:t xml:space="preserve"> </w:t>
      </w:r>
      <w:r>
        <w:rPr>
          <w:w w:val="105"/>
        </w:rPr>
        <w:t>and funded with annual appropriations, the MAJCOM/FLDCOM/DRU/DAFRCO Requiring Activity Functional Commander/Director, SCO, and Comptroller, or their appointed representatives, must</w:t>
      </w:r>
      <w:r>
        <w:rPr>
          <w:spacing w:val="40"/>
          <w:w w:val="105"/>
        </w:rPr>
        <w:t xml:space="preserve"> </w:t>
      </w:r>
      <w:r>
        <w:rPr>
          <w:w w:val="105"/>
        </w:rPr>
        <w:t>jointly agree in writing to authorize the operational contracting office to issue solicitations when it is</w:t>
      </w:r>
      <w:r>
        <w:rPr>
          <w:spacing w:val="40"/>
          <w:w w:val="105"/>
        </w:rPr>
        <w:t xml:space="preserve"> </w:t>
      </w:r>
      <w:r>
        <w:rPr>
          <w:w w:val="105"/>
        </w:rPr>
        <w:t>anticipated</w:t>
      </w:r>
      <w:r>
        <w:rPr>
          <w:spacing w:val="30"/>
          <w:w w:val="105"/>
        </w:rPr>
        <w:t xml:space="preserve"> </w:t>
      </w:r>
      <w:r>
        <w:rPr>
          <w:w w:val="105"/>
        </w:rPr>
        <w:t>that</w:t>
      </w:r>
      <w:r>
        <w:rPr>
          <w:spacing w:val="30"/>
          <w:w w:val="105"/>
        </w:rPr>
        <w:t xml:space="preserve"> </w:t>
      </w:r>
      <w:r>
        <w:rPr>
          <w:w w:val="105"/>
        </w:rPr>
        <w:t>the</w:t>
      </w:r>
      <w:r>
        <w:rPr>
          <w:spacing w:val="30"/>
          <w:w w:val="105"/>
        </w:rPr>
        <w:t xml:space="preserve"> </w:t>
      </w:r>
      <w:r>
        <w:rPr>
          <w:w w:val="105"/>
        </w:rPr>
        <w:t>contract(s)</w:t>
      </w:r>
      <w:r>
        <w:rPr>
          <w:spacing w:val="30"/>
          <w:w w:val="105"/>
        </w:rPr>
        <w:t xml:space="preserve"> </w:t>
      </w:r>
      <w:r>
        <w:rPr>
          <w:w w:val="105"/>
        </w:rPr>
        <w:t>will</w:t>
      </w:r>
      <w:r>
        <w:rPr>
          <w:spacing w:val="30"/>
          <w:w w:val="105"/>
        </w:rPr>
        <w:t xml:space="preserve"> </w:t>
      </w:r>
      <w:r>
        <w:rPr>
          <w:w w:val="105"/>
        </w:rPr>
        <w:t>be</w:t>
      </w:r>
      <w:r>
        <w:rPr>
          <w:spacing w:val="30"/>
          <w:w w:val="105"/>
        </w:rPr>
        <w:t xml:space="preserve"> </w:t>
      </w:r>
      <w:r>
        <w:rPr>
          <w:w w:val="105"/>
        </w:rPr>
        <w:t>funded,</w:t>
      </w:r>
      <w:r>
        <w:rPr>
          <w:spacing w:val="30"/>
          <w:w w:val="105"/>
        </w:rPr>
        <w:t xml:space="preserve"> </w:t>
      </w:r>
      <w:r>
        <w:rPr>
          <w:w w:val="105"/>
        </w:rPr>
        <w:t>but</w:t>
      </w:r>
      <w:r>
        <w:rPr>
          <w:spacing w:val="30"/>
          <w:w w:val="105"/>
        </w:rPr>
        <w:t xml:space="preserve"> </w:t>
      </w:r>
      <w:r>
        <w:rPr>
          <w:w w:val="105"/>
        </w:rPr>
        <w:t>funds</w:t>
      </w:r>
      <w:r>
        <w:rPr>
          <w:spacing w:val="30"/>
          <w:w w:val="105"/>
        </w:rPr>
        <w:t xml:space="preserve"> </w:t>
      </w:r>
      <w:r>
        <w:rPr>
          <w:w w:val="105"/>
        </w:rPr>
        <w:t>are</w:t>
      </w:r>
      <w:r>
        <w:rPr>
          <w:spacing w:val="30"/>
          <w:w w:val="105"/>
        </w:rPr>
        <w:t xml:space="preserve"> </w:t>
      </w:r>
      <w:r>
        <w:rPr>
          <w:w w:val="105"/>
        </w:rPr>
        <w:t>not</w:t>
      </w:r>
      <w:r>
        <w:rPr>
          <w:spacing w:val="30"/>
          <w:w w:val="105"/>
        </w:rPr>
        <w:t xml:space="preserve"> </w:t>
      </w:r>
      <w:r>
        <w:rPr>
          <w:w w:val="105"/>
        </w:rPr>
        <w:t>yet</w:t>
      </w:r>
      <w:r>
        <w:rPr>
          <w:spacing w:val="30"/>
          <w:w w:val="105"/>
        </w:rPr>
        <w:t xml:space="preserve"> </w:t>
      </w:r>
      <w:r>
        <w:rPr>
          <w:w w:val="105"/>
        </w:rPr>
        <w:t>available.</w:t>
      </w:r>
    </w:p>
    <w:sectPr w:rsidR="00A52E77">
      <w:pgSz w:w="11910" w:h="16840"/>
      <w:pgMar w:top="84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SSI, AMANDA M CIV USAF HAF SAF/AQCP" w:date="2024-05-16T09:58:00Z" w:initials="AR">
    <w:p w14:paraId="07E84D0B" w14:textId="77777777" w:rsidR="00A83162" w:rsidRDefault="00A83162" w:rsidP="00A83162">
      <w:pPr>
        <w:pStyle w:val="CommentText"/>
      </w:pPr>
      <w:r>
        <w:rPr>
          <w:rStyle w:val="CommentReference"/>
        </w:rPr>
        <w:annotationRef/>
      </w:r>
      <w:r>
        <w:t>Link added</w:t>
      </w:r>
    </w:p>
  </w:comment>
  <w:comment w:id="14" w:author="ROSSI, AMANDA M CIV USAF HAF SAF/AQCP" w:date="2024-05-16T09:58:00Z" w:initials="AR">
    <w:p w14:paraId="091B440E" w14:textId="77777777" w:rsidR="00A83162" w:rsidRDefault="00A83162" w:rsidP="00A83162">
      <w:pPr>
        <w:pStyle w:val="CommentText"/>
      </w:pPr>
      <w:r>
        <w:rPr>
          <w:rStyle w:val="CommentReference"/>
        </w:rPr>
        <w:annotationRef/>
      </w:r>
      <w:r>
        <w:t xml:space="preserve">Header added, but the existing (1) verbiage under the current MP5332.470 stands </w:t>
      </w:r>
    </w:p>
  </w:comment>
  <w:comment w:id="15" w:author="ROSSI, AMANDA M CIV USAF HAF SAF/AQCP" w:date="2024-05-16T10:01:00Z" w:initials="AR">
    <w:p w14:paraId="1AC2486E" w14:textId="77777777" w:rsidR="00A83162" w:rsidRDefault="00A83162" w:rsidP="00A83162">
      <w:pPr>
        <w:pStyle w:val="CommentText"/>
      </w:pPr>
      <w:r>
        <w:rPr>
          <w:rStyle w:val="CommentReference"/>
        </w:rPr>
        <w:annotationRef/>
      </w:r>
      <w:r>
        <w:t>revised</w:t>
      </w:r>
    </w:p>
  </w:comment>
  <w:comment w:id="16" w:author="ROSSI, AMANDA M CIV USAF HAF SAF/AQCP" w:date="2024-05-16T10:01:00Z" w:initials="AR">
    <w:p w14:paraId="125D97DC" w14:textId="77777777" w:rsidR="001B3A3A" w:rsidRDefault="001B3A3A" w:rsidP="001B3A3A">
      <w:pPr>
        <w:pStyle w:val="CommentText"/>
      </w:pPr>
      <w:r>
        <w:rPr>
          <w:rStyle w:val="CommentReference"/>
        </w:rPr>
        <w:annotationRef/>
      </w:r>
      <w:r>
        <w:t>added</w:t>
      </w:r>
    </w:p>
  </w:comment>
  <w:comment w:id="17" w:author="ROSSI, AMANDA M CIV USAF HAF SAF/AQCP" w:date="2024-05-16T10:01:00Z" w:initials="AR">
    <w:p w14:paraId="2181F3A1" w14:textId="77777777" w:rsidR="001B3A3A" w:rsidRDefault="001B3A3A" w:rsidP="001B3A3A">
      <w:pPr>
        <w:pStyle w:val="CommentText"/>
      </w:pPr>
      <w:r>
        <w:rPr>
          <w:rStyle w:val="CommentReference"/>
        </w:rPr>
        <w:annotationRef/>
      </w:r>
      <w:r>
        <w:t>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84D0B" w15:done="0"/>
  <w15:commentEx w15:paraId="091B440E" w15:done="0"/>
  <w15:commentEx w15:paraId="1AC2486E" w15:done="0"/>
  <w15:commentEx w15:paraId="125D97DC" w15:done="0"/>
  <w15:commentEx w15:paraId="2181F3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0573A" w16cex:dateUtc="2024-05-16T15:58:00Z"/>
  <w16cex:commentExtensible w16cex:durableId="29F05744" w16cex:dateUtc="2024-05-16T15:58:00Z"/>
  <w16cex:commentExtensible w16cex:durableId="29F057EB" w16cex:dateUtc="2024-05-16T16:01:00Z"/>
  <w16cex:commentExtensible w16cex:durableId="29F057F6" w16cex:dateUtc="2024-05-16T16:01:00Z"/>
  <w16cex:commentExtensible w16cex:durableId="29F05803" w16cex:dateUtc="2024-05-16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84D0B" w16cid:durableId="29F0573A"/>
  <w16cid:commentId w16cid:paraId="091B440E" w16cid:durableId="29F05744"/>
  <w16cid:commentId w16cid:paraId="1AC2486E" w16cid:durableId="29F057EB"/>
  <w16cid:commentId w16cid:paraId="125D97DC" w16cid:durableId="29F057F6"/>
  <w16cid:commentId w16cid:paraId="2181F3A1" w16cid:durableId="29F058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9664"/>
    <w:multiLevelType w:val="hybridMultilevel"/>
    <w:tmpl w:val="8834DDBA"/>
    <w:lvl w:ilvl="0" w:tplc="DB4ED45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943A0CE2">
      <w:numFmt w:val="bullet"/>
      <w:lvlText w:val="•"/>
      <w:lvlJc w:val="left"/>
      <w:pPr>
        <w:ind w:left="1148" w:hanging="336"/>
      </w:pPr>
      <w:rPr>
        <w:rFonts w:hint="default"/>
        <w:lang w:val="en-US" w:eastAsia="en-US" w:bidi="ar-SA"/>
      </w:rPr>
    </w:lvl>
    <w:lvl w:ilvl="2" w:tplc="9244B98A">
      <w:numFmt w:val="bullet"/>
      <w:lvlText w:val="•"/>
      <w:lvlJc w:val="left"/>
      <w:pPr>
        <w:ind w:left="2177" w:hanging="336"/>
      </w:pPr>
      <w:rPr>
        <w:rFonts w:hint="default"/>
        <w:lang w:val="en-US" w:eastAsia="en-US" w:bidi="ar-SA"/>
      </w:rPr>
    </w:lvl>
    <w:lvl w:ilvl="3" w:tplc="5D48116C">
      <w:numFmt w:val="bullet"/>
      <w:lvlText w:val="•"/>
      <w:lvlJc w:val="left"/>
      <w:pPr>
        <w:ind w:left="3205" w:hanging="336"/>
      </w:pPr>
      <w:rPr>
        <w:rFonts w:hint="default"/>
        <w:lang w:val="en-US" w:eastAsia="en-US" w:bidi="ar-SA"/>
      </w:rPr>
    </w:lvl>
    <w:lvl w:ilvl="4" w:tplc="BE149A1C">
      <w:numFmt w:val="bullet"/>
      <w:lvlText w:val="•"/>
      <w:lvlJc w:val="left"/>
      <w:pPr>
        <w:ind w:left="4234" w:hanging="336"/>
      </w:pPr>
      <w:rPr>
        <w:rFonts w:hint="default"/>
        <w:lang w:val="en-US" w:eastAsia="en-US" w:bidi="ar-SA"/>
      </w:rPr>
    </w:lvl>
    <w:lvl w:ilvl="5" w:tplc="C46C08F0">
      <w:numFmt w:val="bullet"/>
      <w:lvlText w:val="•"/>
      <w:lvlJc w:val="left"/>
      <w:pPr>
        <w:ind w:left="5262" w:hanging="336"/>
      </w:pPr>
      <w:rPr>
        <w:rFonts w:hint="default"/>
        <w:lang w:val="en-US" w:eastAsia="en-US" w:bidi="ar-SA"/>
      </w:rPr>
    </w:lvl>
    <w:lvl w:ilvl="6" w:tplc="3BF237A8">
      <w:numFmt w:val="bullet"/>
      <w:lvlText w:val="•"/>
      <w:lvlJc w:val="left"/>
      <w:pPr>
        <w:ind w:left="6291" w:hanging="336"/>
      </w:pPr>
      <w:rPr>
        <w:rFonts w:hint="default"/>
        <w:lang w:val="en-US" w:eastAsia="en-US" w:bidi="ar-SA"/>
      </w:rPr>
    </w:lvl>
    <w:lvl w:ilvl="7" w:tplc="A0CAF15C">
      <w:numFmt w:val="bullet"/>
      <w:lvlText w:val="•"/>
      <w:lvlJc w:val="left"/>
      <w:pPr>
        <w:ind w:left="7319" w:hanging="336"/>
      </w:pPr>
      <w:rPr>
        <w:rFonts w:hint="default"/>
        <w:lang w:val="en-US" w:eastAsia="en-US" w:bidi="ar-SA"/>
      </w:rPr>
    </w:lvl>
    <w:lvl w:ilvl="8" w:tplc="FEBE6A56">
      <w:numFmt w:val="bullet"/>
      <w:lvlText w:val="•"/>
      <w:lvlJc w:val="left"/>
      <w:pPr>
        <w:ind w:left="8348" w:hanging="336"/>
      </w:pPr>
      <w:rPr>
        <w:rFonts w:hint="default"/>
        <w:lang w:val="en-US" w:eastAsia="en-US" w:bidi="ar-SA"/>
      </w:rPr>
    </w:lvl>
  </w:abstractNum>
  <w:abstractNum w:abstractNumId="1" w15:restartNumberingAfterBreak="0">
    <w:nsid w:val="41C0B603"/>
    <w:multiLevelType w:val="hybridMultilevel"/>
    <w:tmpl w:val="2E1E79B0"/>
    <w:lvl w:ilvl="0" w:tplc="BE9C1FB0">
      <w:start w:val="1"/>
      <w:numFmt w:val="decimal"/>
      <w:lvlText w:val="(%1)"/>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1" w:tplc="08D08F72">
      <w:numFmt w:val="bullet"/>
      <w:lvlText w:val="•"/>
      <w:lvlJc w:val="left"/>
      <w:pPr>
        <w:ind w:left="1148" w:hanging="344"/>
      </w:pPr>
      <w:rPr>
        <w:rFonts w:hint="default"/>
        <w:lang w:val="en-US" w:eastAsia="en-US" w:bidi="ar-SA"/>
      </w:rPr>
    </w:lvl>
    <w:lvl w:ilvl="2" w:tplc="6B24AB90">
      <w:numFmt w:val="bullet"/>
      <w:lvlText w:val="•"/>
      <w:lvlJc w:val="left"/>
      <w:pPr>
        <w:ind w:left="2177" w:hanging="344"/>
      </w:pPr>
      <w:rPr>
        <w:rFonts w:hint="default"/>
        <w:lang w:val="en-US" w:eastAsia="en-US" w:bidi="ar-SA"/>
      </w:rPr>
    </w:lvl>
    <w:lvl w:ilvl="3" w:tplc="5242131A">
      <w:numFmt w:val="bullet"/>
      <w:lvlText w:val="•"/>
      <w:lvlJc w:val="left"/>
      <w:pPr>
        <w:ind w:left="3205" w:hanging="344"/>
      </w:pPr>
      <w:rPr>
        <w:rFonts w:hint="default"/>
        <w:lang w:val="en-US" w:eastAsia="en-US" w:bidi="ar-SA"/>
      </w:rPr>
    </w:lvl>
    <w:lvl w:ilvl="4" w:tplc="11BA730A">
      <w:numFmt w:val="bullet"/>
      <w:lvlText w:val="•"/>
      <w:lvlJc w:val="left"/>
      <w:pPr>
        <w:ind w:left="4234" w:hanging="344"/>
      </w:pPr>
      <w:rPr>
        <w:rFonts w:hint="default"/>
        <w:lang w:val="en-US" w:eastAsia="en-US" w:bidi="ar-SA"/>
      </w:rPr>
    </w:lvl>
    <w:lvl w:ilvl="5" w:tplc="D62CCC70">
      <w:numFmt w:val="bullet"/>
      <w:lvlText w:val="•"/>
      <w:lvlJc w:val="left"/>
      <w:pPr>
        <w:ind w:left="5262" w:hanging="344"/>
      </w:pPr>
      <w:rPr>
        <w:rFonts w:hint="default"/>
        <w:lang w:val="en-US" w:eastAsia="en-US" w:bidi="ar-SA"/>
      </w:rPr>
    </w:lvl>
    <w:lvl w:ilvl="6" w:tplc="65444134">
      <w:numFmt w:val="bullet"/>
      <w:lvlText w:val="•"/>
      <w:lvlJc w:val="left"/>
      <w:pPr>
        <w:ind w:left="6291" w:hanging="344"/>
      </w:pPr>
      <w:rPr>
        <w:rFonts w:hint="default"/>
        <w:lang w:val="en-US" w:eastAsia="en-US" w:bidi="ar-SA"/>
      </w:rPr>
    </w:lvl>
    <w:lvl w:ilvl="7" w:tplc="B290D274">
      <w:numFmt w:val="bullet"/>
      <w:lvlText w:val="•"/>
      <w:lvlJc w:val="left"/>
      <w:pPr>
        <w:ind w:left="7319" w:hanging="344"/>
      </w:pPr>
      <w:rPr>
        <w:rFonts w:hint="default"/>
        <w:lang w:val="en-US" w:eastAsia="en-US" w:bidi="ar-SA"/>
      </w:rPr>
    </w:lvl>
    <w:lvl w:ilvl="8" w:tplc="3E6E66BC">
      <w:numFmt w:val="bullet"/>
      <w:lvlText w:val="•"/>
      <w:lvlJc w:val="left"/>
      <w:pPr>
        <w:ind w:left="8348" w:hanging="344"/>
      </w:pPr>
      <w:rPr>
        <w:rFonts w:hint="default"/>
        <w:lang w:val="en-US" w:eastAsia="en-US" w:bidi="ar-SA"/>
      </w:rPr>
    </w:lvl>
  </w:abstractNum>
  <w:abstractNum w:abstractNumId="2" w15:restartNumberingAfterBreak="0">
    <w:nsid w:val="6E7CE3F2"/>
    <w:multiLevelType w:val="hybridMultilevel"/>
    <w:tmpl w:val="BA2A5596"/>
    <w:lvl w:ilvl="0" w:tplc="DBF87976">
      <w:start w:val="1"/>
      <w:numFmt w:val="decimal"/>
      <w:lvlText w:val="(%1)"/>
      <w:lvlJc w:val="left"/>
      <w:pPr>
        <w:ind w:left="720" w:hanging="360"/>
      </w:pPr>
    </w:lvl>
    <w:lvl w:ilvl="1" w:tplc="3BF0CBC2">
      <w:start w:val="1"/>
      <w:numFmt w:val="lowerLetter"/>
      <w:lvlText w:val="%2."/>
      <w:lvlJc w:val="left"/>
      <w:pPr>
        <w:ind w:left="1440" w:hanging="360"/>
      </w:pPr>
    </w:lvl>
    <w:lvl w:ilvl="2" w:tplc="7F882548">
      <w:start w:val="1"/>
      <w:numFmt w:val="lowerRoman"/>
      <w:lvlText w:val="%3."/>
      <w:lvlJc w:val="right"/>
      <w:pPr>
        <w:ind w:left="2160" w:hanging="180"/>
      </w:pPr>
    </w:lvl>
    <w:lvl w:ilvl="3" w:tplc="C02E2A2C">
      <w:start w:val="1"/>
      <w:numFmt w:val="decimal"/>
      <w:lvlText w:val="%4."/>
      <w:lvlJc w:val="left"/>
      <w:pPr>
        <w:ind w:left="2880" w:hanging="360"/>
      </w:pPr>
    </w:lvl>
    <w:lvl w:ilvl="4" w:tplc="28DCDDEA">
      <w:start w:val="1"/>
      <w:numFmt w:val="lowerLetter"/>
      <w:lvlText w:val="%5."/>
      <w:lvlJc w:val="left"/>
      <w:pPr>
        <w:ind w:left="3600" w:hanging="360"/>
      </w:pPr>
    </w:lvl>
    <w:lvl w:ilvl="5" w:tplc="1CD4450E">
      <w:start w:val="1"/>
      <w:numFmt w:val="lowerRoman"/>
      <w:lvlText w:val="%6."/>
      <w:lvlJc w:val="right"/>
      <w:pPr>
        <w:ind w:left="4320" w:hanging="180"/>
      </w:pPr>
    </w:lvl>
    <w:lvl w:ilvl="6" w:tplc="7820C4B4">
      <w:start w:val="1"/>
      <w:numFmt w:val="decimal"/>
      <w:lvlText w:val="%7."/>
      <w:lvlJc w:val="left"/>
      <w:pPr>
        <w:ind w:left="5040" w:hanging="360"/>
      </w:pPr>
    </w:lvl>
    <w:lvl w:ilvl="7" w:tplc="C8DC19B6">
      <w:start w:val="1"/>
      <w:numFmt w:val="lowerLetter"/>
      <w:lvlText w:val="%8."/>
      <w:lvlJc w:val="left"/>
      <w:pPr>
        <w:ind w:left="5760" w:hanging="360"/>
      </w:pPr>
    </w:lvl>
    <w:lvl w:ilvl="8" w:tplc="9EB644DC">
      <w:start w:val="1"/>
      <w:numFmt w:val="lowerRoman"/>
      <w:lvlText w:val="%9."/>
      <w:lvlJc w:val="right"/>
      <w:pPr>
        <w:ind w:left="6480" w:hanging="180"/>
      </w:pPr>
    </w:lvl>
  </w:abstractNum>
  <w:num w:numId="1" w16cid:durableId="955021003">
    <w:abstractNumId w:val="2"/>
  </w:num>
  <w:num w:numId="2" w16cid:durableId="1208646313">
    <w:abstractNumId w:val="0"/>
  </w:num>
  <w:num w:numId="3" w16cid:durableId="11362638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PRINCE, SHANNON R CIV USAF HAF SAF/AQCP">
    <w15:presenceInfo w15:providerId="AD" w15:userId="S::shannon.prince@us.af.mil::b588cd73-cece-4148-a889-b14f5e39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094289"/>
    <w:rsid w:val="000B5B29"/>
    <w:rsid w:val="001B3A3A"/>
    <w:rsid w:val="001D7663"/>
    <w:rsid w:val="0031229D"/>
    <w:rsid w:val="00573CAE"/>
    <w:rsid w:val="006B5749"/>
    <w:rsid w:val="00720AE9"/>
    <w:rsid w:val="007510F4"/>
    <w:rsid w:val="007D35C4"/>
    <w:rsid w:val="008639F1"/>
    <w:rsid w:val="00945D47"/>
    <w:rsid w:val="009B61FC"/>
    <w:rsid w:val="00A52E77"/>
    <w:rsid w:val="00A83162"/>
    <w:rsid w:val="00BC37C4"/>
    <w:rsid w:val="00CD1EFF"/>
    <w:rsid w:val="00D9775A"/>
    <w:rsid w:val="00DD18DC"/>
    <w:rsid w:val="00EF76CE"/>
    <w:rsid w:val="03094289"/>
    <w:rsid w:val="082F4305"/>
    <w:rsid w:val="088CAEA0"/>
    <w:rsid w:val="195E609C"/>
    <w:rsid w:val="22356DE9"/>
    <w:rsid w:val="25101E4F"/>
    <w:rsid w:val="2AB9A8A8"/>
    <w:rsid w:val="34150DA6"/>
    <w:rsid w:val="398EEC3F"/>
    <w:rsid w:val="3B8568C8"/>
    <w:rsid w:val="4C0452D1"/>
    <w:rsid w:val="50487EAD"/>
    <w:rsid w:val="51E44F0E"/>
    <w:rsid w:val="5BA61FA7"/>
    <w:rsid w:val="648A062C"/>
    <w:rsid w:val="67786F18"/>
    <w:rsid w:val="717CAD63"/>
    <w:rsid w:val="7B4D07EC"/>
    <w:rsid w:val="7C9A0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4F07"/>
  <w15:docId w15:val="{E63E5C37-E79A-4268-B9F7-4BA9D113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8"/>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right="320"/>
    </w:pPr>
  </w:style>
  <w:style w:type="paragraph" w:customStyle="1" w:styleId="TableParagraph">
    <w:name w:val="Table Paragraph"/>
    <w:basedOn w:val="Normal"/>
    <w:uiPriority w:val="1"/>
    <w:qFormat/>
  </w:style>
  <w:style w:type="paragraph" w:styleId="Revision">
    <w:name w:val="Revision"/>
    <w:hidden/>
    <w:uiPriority w:val="99"/>
    <w:semiHidden/>
    <w:rsid w:val="00720AE9"/>
    <w:pPr>
      <w:widowControl/>
      <w:autoSpaceDE/>
      <w:autoSpaceDN/>
    </w:pPr>
    <w:rPr>
      <w:rFonts w:ascii="Cambria" w:eastAsia="Cambria" w:hAnsi="Cambria" w:cs="Cambria"/>
    </w:rPr>
  </w:style>
  <w:style w:type="character" w:styleId="CommentReference">
    <w:name w:val="annotation reference"/>
    <w:basedOn w:val="DefaultParagraphFont"/>
    <w:uiPriority w:val="99"/>
    <w:semiHidden/>
    <w:unhideWhenUsed/>
    <w:rsid w:val="00720AE9"/>
    <w:rPr>
      <w:sz w:val="16"/>
      <w:szCs w:val="16"/>
    </w:rPr>
  </w:style>
  <w:style w:type="paragraph" w:styleId="CommentText">
    <w:name w:val="annotation text"/>
    <w:basedOn w:val="Normal"/>
    <w:link w:val="CommentTextChar"/>
    <w:uiPriority w:val="99"/>
    <w:unhideWhenUsed/>
    <w:rsid w:val="00720AE9"/>
    <w:rPr>
      <w:sz w:val="20"/>
      <w:szCs w:val="20"/>
    </w:rPr>
  </w:style>
  <w:style w:type="character" w:customStyle="1" w:styleId="CommentTextChar">
    <w:name w:val="Comment Text Char"/>
    <w:basedOn w:val="DefaultParagraphFont"/>
    <w:link w:val="CommentText"/>
    <w:uiPriority w:val="99"/>
    <w:rsid w:val="00720AE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720AE9"/>
    <w:rPr>
      <w:b/>
      <w:bCs/>
    </w:rPr>
  </w:style>
  <w:style w:type="character" w:customStyle="1" w:styleId="CommentSubjectChar">
    <w:name w:val="Comment Subject Char"/>
    <w:basedOn w:val="CommentTextChar"/>
    <w:link w:val="CommentSubject"/>
    <w:uiPriority w:val="99"/>
    <w:semiHidden/>
    <w:rsid w:val="00720AE9"/>
    <w:rPr>
      <w:rFonts w:ascii="Cambria" w:eastAsia="Cambria" w:hAnsi="Cambria" w:cs="Cambria"/>
      <w:b/>
      <w:bCs/>
      <w:sz w:val="20"/>
      <w:szCs w:val="20"/>
    </w:rPr>
  </w:style>
  <w:style w:type="character" w:styleId="Hyperlink">
    <w:name w:val="Hyperlink"/>
    <w:basedOn w:val="DefaultParagraphFont"/>
    <w:uiPriority w:val="99"/>
    <w:unhideWhenUsed/>
    <w:rsid w:val="00D9775A"/>
    <w:rPr>
      <w:color w:val="0000FF" w:themeColor="hyperlink"/>
      <w:u w:val="single"/>
    </w:rPr>
  </w:style>
  <w:style w:type="character" w:styleId="UnresolvedMention">
    <w:name w:val="Unresolved Mention"/>
    <w:basedOn w:val="DefaultParagraphFont"/>
    <w:uiPriority w:val="99"/>
    <w:semiHidden/>
    <w:unhideWhenUsed/>
    <w:rsid w:val="00D9775A"/>
    <w:rPr>
      <w:color w:val="605E5C"/>
      <w:shd w:val="clear" w:color="auto" w:fill="E1DFDD"/>
    </w:rPr>
  </w:style>
  <w:style w:type="character" w:styleId="FollowedHyperlink">
    <w:name w:val="FollowedHyperlink"/>
    <w:basedOn w:val="DefaultParagraphFont"/>
    <w:uiPriority w:val="99"/>
    <w:semiHidden/>
    <w:unhideWhenUsed/>
    <w:rsid w:val="00D9775A"/>
    <w:rPr>
      <w:color w:val="800080" w:themeColor="followedHyperlink"/>
      <w:u w:val="single"/>
    </w:rPr>
  </w:style>
  <w:style w:type="paragraph" w:customStyle="1" w:styleId="p">
    <w:name w:val="p"/>
    <w:basedOn w:val="Normal"/>
    <w:rsid w:val="00A8316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831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475">
      <w:bodyDiv w:val="1"/>
      <w:marLeft w:val="0"/>
      <w:marRight w:val="0"/>
      <w:marTop w:val="0"/>
      <w:marBottom w:val="0"/>
      <w:divBdr>
        <w:top w:val="none" w:sz="0" w:space="0" w:color="auto"/>
        <w:left w:val="none" w:sz="0" w:space="0" w:color="auto"/>
        <w:bottom w:val="none" w:sz="0" w:space="0" w:color="auto"/>
        <w:right w:val="none" w:sz="0" w:space="0" w:color="auto"/>
      </w:divBdr>
    </w:div>
    <w:div w:id="26570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quisition.gov/dfars/part-232-contract-financing" TargetMode="External"/><Relationship Id="rId18" Type="http://schemas.openxmlformats.org/officeDocument/2006/relationships/hyperlink" Target="https://www.acquisition.gov/far/part-32"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www.acquisition.gov/far/part-32" TargetMode="External"/><Relationship Id="rId17" Type="http://schemas.openxmlformats.org/officeDocument/2006/relationships/hyperlink" Target="https://www.acquisition.gov/dfars/252.232-7000-advance-payment-pool." TargetMode="External"/><Relationship Id="rId2" Type="http://schemas.openxmlformats.org/officeDocument/2006/relationships/customXml" Target="../customXml/item2.xml"/><Relationship Id="rId16" Type="http://schemas.openxmlformats.org/officeDocument/2006/relationships/hyperlink" Target="https://www.acquisition.gov/dfars/part-232-contract-financ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mailto:SAF.FMF.Workflow@us.af.mil" TargetMode="External"/><Relationship Id="rId10" Type="http://schemas.microsoft.com/office/2016/09/relationships/commentsIds" Target="commentsIds.xml"/><Relationship Id="rId19" Type="http://schemas.openxmlformats.org/officeDocument/2006/relationships/hyperlink" Target="https://www.acquisition.gov/far/52.232-18"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cquisition.gov/daffars/part-5302-definitions-words-and-ter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15080-4A7D-43DC-A289-B2506477C41C}">
  <ds:schemaRef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429D114-ECEF-4FF8-81C8-5FFA3CDDBE36}">
  <ds:schemaRefs>
    <ds:schemaRef ds:uri="http://schemas.microsoft.com/sharepoint/v3/contenttype/forms"/>
  </ds:schemaRefs>
</ds:datastoreItem>
</file>

<file path=customXml/itemProps3.xml><?xml version="1.0" encoding="utf-8"?>
<ds:datastoreItem xmlns:ds="http://schemas.openxmlformats.org/officeDocument/2006/customXml" ds:itemID="{F26E39AD-69BF-41E1-B611-7AACAB1DD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25</TotalTime>
  <Pages>2</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MP5332 - Contract Financing</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MP5332 - Contract Financing</dc:title>
  <dc:subject/>
  <dc:creator>KUBA, DEREK M CIV USAF HAF SAF/AQCP</dc:creator>
  <cp:keywords/>
  <cp:lastModifiedBy>ROSSI, AMANDA M CIV USAF HAF SAF/AQCP</cp:lastModifiedBy>
  <cp:revision>5</cp:revision>
  <dcterms:created xsi:type="dcterms:W3CDTF">2024-03-19T12:47:00Z</dcterms:created>
  <dcterms:modified xsi:type="dcterms:W3CDTF">2024-05-16T16:05:00Z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1100</vt:r8>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_SourceUrl">
    <vt:lpwstr/>
  </property>
  <property fmtid="{D5CDD505-2E9C-101B-9397-08002B2CF9AE}" pid="15" name="_SharedFileIndex">
    <vt:lpwstr/>
  </property>
</Properties>
</file>