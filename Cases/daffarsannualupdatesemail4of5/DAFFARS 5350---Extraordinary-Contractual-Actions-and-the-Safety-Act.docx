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DDB2" w14:textId="77777777" w:rsidR="00121517" w:rsidRDefault="00E93DCF">
      <w:pPr>
        <w:pStyle w:val="Title"/>
        <w:spacing w:line="273" w:lineRule="auto"/>
        <w:rPr>
          <w:b/>
        </w:rPr>
      </w:pPr>
      <w:bookmarkStart w:id="0" w:name="_bookmark0"/>
      <w:bookmarkEnd w:id="0"/>
      <w:r>
        <w:rPr>
          <w:b/>
          <w:spacing w:val="-6"/>
        </w:rPr>
        <w:t>Part</w:t>
      </w:r>
      <w:r>
        <w:rPr>
          <w:b/>
          <w:spacing w:val="-32"/>
        </w:rPr>
        <w:t xml:space="preserve"> </w:t>
      </w:r>
      <w:r>
        <w:rPr>
          <w:b/>
          <w:spacing w:val="-6"/>
        </w:rPr>
        <w:t>5350</w:t>
      </w:r>
      <w:r>
        <w:rPr>
          <w:b/>
          <w:spacing w:val="-31"/>
        </w:rPr>
        <w:t xml:space="preserve"> </w:t>
      </w:r>
      <w:r>
        <w:rPr>
          <w:b/>
          <w:spacing w:val="-6"/>
        </w:rPr>
        <w:t>-</w:t>
      </w:r>
      <w:r>
        <w:rPr>
          <w:b/>
          <w:spacing w:val="-32"/>
        </w:rPr>
        <w:t xml:space="preserve"> </w:t>
      </w:r>
      <w:r>
        <w:rPr>
          <w:b/>
          <w:spacing w:val="-6"/>
        </w:rPr>
        <w:t>Extraordinary</w:t>
      </w:r>
      <w:r>
        <w:rPr>
          <w:b/>
          <w:spacing w:val="-31"/>
        </w:rPr>
        <w:t xml:space="preserve"> </w:t>
      </w:r>
      <w:r>
        <w:rPr>
          <w:b/>
          <w:spacing w:val="-6"/>
        </w:rPr>
        <w:t xml:space="preserve">Contractual </w:t>
      </w:r>
      <w:r>
        <w:rPr>
          <w:b/>
        </w:rPr>
        <w:t>Actions</w:t>
      </w:r>
      <w:r>
        <w:rPr>
          <w:b/>
          <w:spacing w:val="-34"/>
        </w:rPr>
        <w:t xml:space="preserve"> </w:t>
      </w:r>
      <w:r>
        <w:rPr>
          <w:b/>
        </w:rPr>
        <w:t>and</w:t>
      </w:r>
      <w:r>
        <w:rPr>
          <w:b/>
          <w:spacing w:val="-34"/>
        </w:rPr>
        <w:t xml:space="preserve"> </w:t>
      </w:r>
      <w:r>
        <w:rPr>
          <w:b/>
        </w:rPr>
        <w:t>the</w:t>
      </w:r>
      <w:r>
        <w:rPr>
          <w:b/>
          <w:spacing w:val="-34"/>
        </w:rPr>
        <w:t xml:space="preserve"> </w:t>
      </w:r>
      <w:r>
        <w:rPr>
          <w:b/>
        </w:rPr>
        <w:t>Safety</w:t>
      </w:r>
      <w:r>
        <w:rPr>
          <w:b/>
          <w:spacing w:val="-34"/>
        </w:rPr>
        <w:t xml:space="preserve"> </w:t>
      </w:r>
      <w:r>
        <w:rPr>
          <w:b/>
        </w:rPr>
        <w:t>Act</w:t>
      </w:r>
    </w:p>
    <w:p w14:paraId="2C26DDB3" w14:textId="77777777" w:rsidR="00121517" w:rsidRDefault="00121517">
      <w:pPr>
        <w:pStyle w:val="BodyText"/>
        <w:spacing w:before="5"/>
        <w:rPr>
          <w:rFonts w:ascii="Bookman Old Style"/>
          <w:b/>
          <w:sz w:val="44"/>
        </w:rPr>
      </w:pPr>
    </w:p>
    <w:p w14:paraId="2C26DDB4" w14:textId="77777777" w:rsidR="00121517" w:rsidRDefault="00E93DCF">
      <w:pPr>
        <w:pStyle w:val="BodyText"/>
        <w:ind w:left="110"/>
      </w:pPr>
      <w:r>
        <w:rPr>
          <w:color w:val="27314A"/>
          <w:w w:val="105"/>
          <w:u w:val="single" w:color="27314A"/>
        </w:rPr>
        <w:t>DAFFARS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PART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5350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Knowledge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spacing w:val="-2"/>
          <w:w w:val="105"/>
          <w:u w:val="single" w:color="27314A"/>
        </w:rPr>
        <w:t>Center</w:t>
      </w:r>
    </w:p>
    <w:p w14:paraId="2C26DDB5" w14:textId="77777777" w:rsidR="00121517" w:rsidRDefault="00121517">
      <w:pPr>
        <w:pStyle w:val="BodyText"/>
        <w:spacing w:before="9"/>
        <w:rPr>
          <w:sz w:val="15"/>
        </w:rPr>
      </w:pPr>
    </w:p>
    <w:p w14:paraId="2C26DDB6" w14:textId="7B17AE45" w:rsidR="00121517" w:rsidRDefault="00E93DCF">
      <w:pPr>
        <w:spacing w:before="95"/>
        <w:ind w:left="110"/>
        <w:rPr>
          <w:i/>
        </w:rPr>
      </w:pPr>
      <w:r>
        <w:rPr>
          <w:i/>
          <w:w w:val="110"/>
        </w:rPr>
        <w:t>Revised:</w:t>
      </w:r>
      <w:r>
        <w:rPr>
          <w:i/>
          <w:spacing w:val="23"/>
          <w:w w:val="110"/>
        </w:rPr>
        <w:t xml:space="preserve"> </w:t>
      </w:r>
      <w:r>
        <w:rPr>
          <w:i/>
          <w:w w:val="110"/>
        </w:rPr>
        <w:t>June</w:t>
      </w:r>
      <w:r>
        <w:rPr>
          <w:i/>
          <w:spacing w:val="23"/>
          <w:w w:val="110"/>
        </w:rPr>
        <w:t xml:space="preserve"> </w:t>
      </w:r>
      <w:del w:id="1" w:author="ROSSI, AMANDA M CIV USAF HAF SAF/AQCP" w:date="2024-05-18T13:05:00Z">
        <w:r w:rsidDel="001B0209">
          <w:rPr>
            <w:i/>
            <w:spacing w:val="-4"/>
            <w:w w:val="110"/>
          </w:rPr>
          <w:delText>2023</w:delText>
        </w:r>
      </w:del>
      <w:ins w:id="2" w:author="ROSSI, AMANDA M CIV USAF HAF SAF/AQCP" w:date="2024-05-18T13:05:00Z">
        <w:r w:rsidR="001B0209">
          <w:rPr>
            <w:i/>
            <w:spacing w:val="-4"/>
            <w:w w:val="110"/>
          </w:rPr>
          <w:t>202</w:t>
        </w:r>
        <w:r w:rsidR="001B0209">
          <w:rPr>
            <w:i/>
            <w:spacing w:val="-4"/>
            <w:w w:val="110"/>
          </w:rPr>
          <w:t>4</w:t>
        </w:r>
      </w:ins>
    </w:p>
    <w:p w14:paraId="2C26DDB7" w14:textId="77777777" w:rsidR="00121517" w:rsidRDefault="00121517">
      <w:pPr>
        <w:pStyle w:val="BodyText"/>
        <w:spacing w:before="11"/>
        <w:rPr>
          <w:i/>
          <w:sz w:val="23"/>
        </w:rPr>
      </w:pPr>
    </w:p>
    <w:p w14:paraId="2C26DDB8" w14:textId="39408998" w:rsidR="00121517" w:rsidRDefault="00E93DCF">
      <w:pPr>
        <w:spacing w:line="271" w:lineRule="auto"/>
        <w:ind w:left="110" w:right="76"/>
        <w:rPr>
          <w:i/>
        </w:rPr>
      </w:pPr>
      <w:r>
        <w:rPr>
          <w:w w:val="110"/>
        </w:rPr>
        <w:t xml:space="preserve">See </w:t>
      </w:r>
      <w:hyperlink r:id="rId7" w:history="1">
        <w:r w:rsidRPr="00E93DCF">
          <w:rPr>
            <w:rStyle w:val="Hyperlink"/>
            <w:w w:val="110"/>
          </w:rPr>
          <w:t>PM 22-C-05 Revision 1</w:t>
        </w:r>
      </w:hyperlink>
      <w:r>
        <w:rPr>
          <w:w w:val="110"/>
        </w:rPr>
        <w:t xml:space="preserve">, </w:t>
      </w:r>
      <w:r>
        <w:rPr>
          <w:i/>
          <w:w w:val="110"/>
        </w:rPr>
        <w:t xml:space="preserve">Implementing Guidance: Managing the Effects of Inflation with Existing </w:t>
      </w:r>
      <w:r>
        <w:rPr>
          <w:i/>
          <w:spacing w:val="-2"/>
          <w:w w:val="110"/>
        </w:rPr>
        <w:t>Contracts</w:t>
      </w:r>
    </w:p>
    <w:p w14:paraId="2C26DDB9" w14:textId="77777777" w:rsidR="00121517" w:rsidRDefault="00121517">
      <w:pPr>
        <w:pStyle w:val="BodyText"/>
        <w:spacing w:before="1"/>
        <w:rPr>
          <w:i/>
          <w:sz w:val="21"/>
        </w:rPr>
      </w:pPr>
    </w:p>
    <w:p w14:paraId="2C26DDBA" w14:textId="77777777" w:rsidR="00121517" w:rsidRDefault="001B0209">
      <w:pPr>
        <w:pStyle w:val="BodyText"/>
        <w:ind w:left="110"/>
      </w:pPr>
      <w:hyperlink w:anchor="_bookmark0" w:history="1">
        <w:r w:rsidR="00E93DCF">
          <w:rPr>
            <w:color w:val="27314A"/>
            <w:w w:val="105"/>
            <w:u w:val="single" w:color="27314A"/>
          </w:rPr>
          <w:t>Subpart</w:t>
        </w:r>
        <w:r w:rsidR="00E93DCF">
          <w:rPr>
            <w:color w:val="27314A"/>
            <w:spacing w:val="4"/>
            <w:w w:val="105"/>
            <w:u w:val="single" w:color="27314A"/>
          </w:rPr>
          <w:t xml:space="preserve"> </w:t>
        </w:r>
        <w:r w:rsidR="00E93DCF">
          <w:rPr>
            <w:color w:val="27314A"/>
            <w:w w:val="105"/>
            <w:u w:val="single" w:color="27314A"/>
          </w:rPr>
          <w:t>5350.1</w:t>
        </w:r>
        <w:r w:rsidR="00E93DCF">
          <w:rPr>
            <w:color w:val="27314A"/>
            <w:spacing w:val="4"/>
            <w:w w:val="105"/>
            <w:u w:val="single" w:color="27314A"/>
          </w:rPr>
          <w:t xml:space="preserve"> </w:t>
        </w:r>
        <w:r w:rsidR="00E93DCF">
          <w:rPr>
            <w:color w:val="27314A"/>
            <w:w w:val="105"/>
            <w:u w:val="single" w:color="27314A"/>
          </w:rPr>
          <w:t>—</w:t>
        </w:r>
        <w:r w:rsidR="00E93DCF">
          <w:rPr>
            <w:color w:val="27314A"/>
            <w:spacing w:val="4"/>
            <w:w w:val="105"/>
            <w:u w:val="single" w:color="27314A"/>
          </w:rPr>
          <w:t xml:space="preserve"> </w:t>
        </w:r>
        <w:r w:rsidR="00E93DCF">
          <w:rPr>
            <w:color w:val="27314A"/>
            <w:spacing w:val="-2"/>
            <w:w w:val="105"/>
            <w:u w:val="single" w:color="27314A"/>
          </w:rPr>
          <w:t>GENERAL</w:t>
        </w:r>
      </w:hyperlink>
    </w:p>
    <w:p w14:paraId="2C26DDBB" w14:textId="77777777" w:rsidR="00121517" w:rsidRDefault="00121517">
      <w:pPr>
        <w:pStyle w:val="BodyText"/>
        <w:spacing w:before="10"/>
        <w:rPr>
          <w:sz w:val="15"/>
        </w:rPr>
      </w:pPr>
    </w:p>
    <w:p w14:paraId="2C26DDBC" w14:textId="77777777" w:rsidR="00121517" w:rsidRDefault="001B0209">
      <w:pPr>
        <w:pStyle w:val="BodyText"/>
        <w:spacing w:before="95"/>
        <w:ind w:left="110"/>
      </w:pPr>
      <w:hyperlink w:anchor="_bookmark0" w:history="1">
        <w:r w:rsidR="00E93DCF">
          <w:rPr>
            <w:color w:val="27314A"/>
            <w:w w:val="105"/>
            <w:u w:val="single" w:color="27314A"/>
          </w:rPr>
          <w:t>5350.101-1</w:t>
        </w:r>
        <w:r w:rsidR="00E93DCF">
          <w:rPr>
            <w:color w:val="27314A"/>
            <w:spacing w:val="-10"/>
            <w:w w:val="105"/>
            <w:u w:val="single" w:color="27314A"/>
          </w:rPr>
          <w:t xml:space="preserve"> </w:t>
        </w:r>
        <w:r w:rsidR="00E93DCF">
          <w:rPr>
            <w:color w:val="27314A"/>
            <w:spacing w:val="-2"/>
            <w:w w:val="105"/>
            <w:u w:val="single" w:color="27314A"/>
          </w:rPr>
          <w:t>Authority</w:t>
        </w:r>
      </w:hyperlink>
    </w:p>
    <w:p w14:paraId="2C26DDBD" w14:textId="77777777" w:rsidR="00121517" w:rsidRDefault="00121517">
      <w:pPr>
        <w:pStyle w:val="BodyText"/>
        <w:spacing w:before="9"/>
        <w:rPr>
          <w:sz w:val="15"/>
        </w:rPr>
      </w:pPr>
    </w:p>
    <w:p w14:paraId="2C26DDBE" w14:textId="77777777" w:rsidR="00121517" w:rsidRDefault="001B0209">
      <w:pPr>
        <w:pStyle w:val="BodyText"/>
        <w:spacing w:before="96"/>
        <w:ind w:left="110"/>
      </w:pPr>
      <w:hyperlink w:anchor="_bookmark0" w:history="1">
        <w:r w:rsidR="00E93DCF">
          <w:rPr>
            <w:color w:val="27314A"/>
            <w:w w:val="110"/>
            <w:u w:val="single" w:color="27314A"/>
          </w:rPr>
          <w:t>Subpart</w:t>
        </w:r>
        <w:r w:rsidR="00E93DCF">
          <w:rPr>
            <w:color w:val="27314A"/>
            <w:spacing w:val="3"/>
            <w:w w:val="110"/>
            <w:u w:val="single" w:color="27314A"/>
          </w:rPr>
          <w:t xml:space="preserve"> </w:t>
        </w:r>
        <w:r w:rsidR="00E93DCF">
          <w:rPr>
            <w:color w:val="27314A"/>
            <w:w w:val="110"/>
            <w:u w:val="single" w:color="27314A"/>
          </w:rPr>
          <w:t>5350.102</w:t>
        </w:r>
        <w:r w:rsidR="00E93DCF">
          <w:rPr>
            <w:color w:val="27314A"/>
            <w:spacing w:val="3"/>
            <w:w w:val="110"/>
            <w:u w:val="single" w:color="27314A"/>
          </w:rPr>
          <w:t xml:space="preserve"> </w:t>
        </w:r>
        <w:r w:rsidR="00E93DCF">
          <w:rPr>
            <w:color w:val="27314A"/>
            <w:w w:val="110"/>
            <w:u w:val="single" w:color="27314A"/>
          </w:rPr>
          <w:t>—</w:t>
        </w:r>
        <w:r w:rsidR="00E93DCF">
          <w:rPr>
            <w:color w:val="27314A"/>
            <w:spacing w:val="3"/>
            <w:w w:val="110"/>
            <w:u w:val="single" w:color="27314A"/>
          </w:rPr>
          <w:t xml:space="preserve"> </w:t>
        </w:r>
        <w:r w:rsidR="00E93DCF">
          <w:rPr>
            <w:color w:val="27314A"/>
            <w:w w:val="110"/>
            <w:u w:val="single" w:color="27314A"/>
          </w:rPr>
          <w:t>DELEGATION</w:t>
        </w:r>
        <w:r w:rsidR="00E93DCF">
          <w:rPr>
            <w:color w:val="27314A"/>
            <w:spacing w:val="3"/>
            <w:w w:val="110"/>
            <w:u w:val="single" w:color="27314A"/>
          </w:rPr>
          <w:t xml:space="preserve"> </w:t>
        </w:r>
        <w:r w:rsidR="00E93DCF">
          <w:rPr>
            <w:color w:val="27314A"/>
            <w:w w:val="110"/>
            <w:u w:val="single" w:color="27314A"/>
          </w:rPr>
          <w:t>OF</w:t>
        </w:r>
        <w:r w:rsidR="00E93DCF">
          <w:rPr>
            <w:color w:val="27314A"/>
            <w:spacing w:val="4"/>
            <w:w w:val="110"/>
            <w:u w:val="single" w:color="27314A"/>
          </w:rPr>
          <w:t xml:space="preserve"> </w:t>
        </w:r>
        <w:r w:rsidR="00E93DCF">
          <w:rPr>
            <w:color w:val="27314A"/>
            <w:w w:val="110"/>
            <w:u w:val="single" w:color="27314A"/>
          </w:rPr>
          <w:t>AND</w:t>
        </w:r>
        <w:r w:rsidR="00E93DCF">
          <w:rPr>
            <w:color w:val="27314A"/>
            <w:spacing w:val="3"/>
            <w:w w:val="110"/>
            <w:u w:val="single" w:color="27314A"/>
          </w:rPr>
          <w:t xml:space="preserve"> </w:t>
        </w:r>
        <w:r w:rsidR="00E93DCF">
          <w:rPr>
            <w:color w:val="27314A"/>
            <w:w w:val="110"/>
            <w:u w:val="single" w:color="27314A"/>
          </w:rPr>
          <w:t>LIMITATIONS</w:t>
        </w:r>
        <w:r w:rsidR="00E93DCF">
          <w:rPr>
            <w:color w:val="27314A"/>
            <w:spacing w:val="3"/>
            <w:w w:val="110"/>
            <w:u w:val="single" w:color="27314A"/>
          </w:rPr>
          <w:t xml:space="preserve"> </w:t>
        </w:r>
        <w:r w:rsidR="00E93DCF">
          <w:rPr>
            <w:color w:val="27314A"/>
            <w:w w:val="110"/>
            <w:u w:val="single" w:color="27314A"/>
          </w:rPr>
          <w:t>ON</w:t>
        </w:r>
        <w:r w:rsidR="00E93DCF">
          <w:rPr>
            <w:color w:val="27314A"/>
            <w:spacing w:val="3"/>
            <w:w w:val="110"/>
            <w:u w:val="single" w:color="27314A"/>
          </w:rPr>
          <w:t xml:space="preserve"> </w:t>
        </w:r>
        <w:r w:rsidR="00E93DCF">
          <w:rPr>
            <w:color w:val="27314A"/>
            <w:w w:val="110"/>
            <w:u w:val="single" w:color="27314A"/>
          </w:rPr>
          <w:t>EXERCISE</w:t>
        </w:r>
        <w:r w:rsidR="00E93DCF">
          <w:rPr>
            <w:color w:val="27314A"/>
            <w:spacing w:val="4"/>
            <w:w w:val="110"/>
            <w:u w:val="single" w:color="27314A"/>
          </w:rPr>
          <w:t xml:space="preserve"> </w:t>
        </w:r>
        <w:r w:rsidR="00E93DCF">
          <w:rPr>
            <w:color w:val="27314A"/>
            <w:w w:val="110"/>
            <w:u w:val="single" w:color="27314A"/>
          </w:rPr>
          <w:t>OF</w:t>
        </w:r>
        <w:r w:rsidR="00E93DCF">
          <w:rPr>
            <w:color w:val="27314A"/>
            <w:spacing w:val="3"/>
            <w:w w:val="110"/>
            <w:u w:val="single" w:color="27314A"/>
          </w:rPr>
          <w:t xml:space="preserve"> </w:t>
        </w:r>
        <w:r w:rsidR="00E93DCF">
          <w:rPr>
            <w:color w:val="27314A"/>
            <w:spacing w:val="-2"/>
            <w:w w:val="110"/>
            <w:u w:val="single" w:color="27314A"/>
          </w:rPr>
          <w:t>AUTHORITY</w:t>
        </w:r>
      </w:hyperlink>
    </w:p>
    <w:p w14:paraId="2C26DDBF" w14:textId="77777777" w:rsidR="00121517" w:rsidRDefault="00121517">
      <w:pPr>
        <w:pStyle w:val="BodyText"/>
        <w:spacing w:before="9"/>
        <w:rPr>
          <w:sz w:val="15"/>
        </w:rPr>
      </w:pPr>
    </w:p>
    <w:p w14:paraId="2C26DDC0" w14:textId="77777777" w:rsidR="00121517" w:rsidRDefault="001B0209">
      <w:pPr>
        <w:pStyle w:val="BodyText"/>
        <w:spacing w:before="95"/>
        <w:ind w:left="110"/>
      </w:pPr>
      <w:hyperlink w:anchor="_bookmark0" w:history="1">
        <w:r w:rsidR="00E93DCF">
          <w:rPr>
            <w:color w:val="27314A"/>
            <w:u w:val="single" w:color="27314A"/>
          </w:rPr>
          <w:t>5350.102-1-70</w:t>
        </w:r>
        <w:r w:rsidR="00E93DCF">
          <w:rPr>
            <w:color w:val="27314A"/>
            <w:spacing w:val="44"/>
            <w:u w:val="single" w:color="27314A"/>
          </w:rPr>
          <w:t xml:space="preserve"> </w:t>
        </w:r>
        <w:r w:rsidR="00E93DCF">
          <w:rPr>
            <w:color w:val="27314A"/>
            <w:spacing w:val="-2"/>
            <w:u w:val="single" w:color="27314A"/>
          </w:rPr>
          <w:t>Delegations</w:t>
        </w:r>
      </w:hyperlink>
    </w:p>
    <w:p w14:paraId="2C26DDC1" w14:textId="77777777" w:rsidR="00121517" w:rsidRDefault="00121517">
      <w:pPr>
        <w:pStyle w:val="BodyText"/>
        <w:spacing w:before="9"/>
        <w:rPr>
          <w:sz w:val="15"/>
        </w:rPr>
      </w:pPr>
    </w:p>
    <w:p w14:paraId="2C26DDC2" w14:textId="77777777" w:rsidR="00121517" w:rsidRDefault="001B0209">
      <w:pPr>
        <w:pStyle w:val="BodyText"/>
        <w:spacing w:before="96"/>
        <w:ind w:left="110"/>
      </w:pPr>
      <w:hyperlink w:anchor="_bookmark0" w:history="1">
        <w:r w:rsidR="00E93DCF">
          <w:rPr>
            <w:color w:val="27314A"/>
            <w:w w:val="105"/>
            <w:u w:val="single" w:color="27314A"/>
          </w:rPr>
          <w:t>5350.102-2</w:t>
        </w:r>
        <w:r w:rsidR="00E93DCF">
          <w:rPr>
            <w:color w:val="27314A"/>
            <w:spacing w:val="6"/>
            <w:w w:val="105"/>
            <w:u w:val="single" w:color="27314A"/>
          </w:rPr>
          <w:t xml:space="preserve"> </w:t>
        </w:r>
        <w:r w:rsidR="00E93DCF">
          <w:rPr>
            <w:color w:val="27314A"/>
            <w:w w:val="105"/>
            <w:u w:val="single" w:color="27314A"/>
          </w:rPr>
          <w:t>Contract</w:t>
        </w:r>
        <w:r w:rsidR="00E93DCF">
          <w:rPr>
            <w:color w:val="27314A"/>
            <w:spacing w:val="6"/>
            <w:w w:val="105"/>
            <w:u w:val="single" w:color="27314A"/>
          </w:rPr>
          <w:t xml:space="preserve"> </w:t>
        </w:r>
        <w:r w:rsidR="00E93DCF">
          <w:rPr>
            <w:color w:val="27314A"/>
            <w:w w:val="105"/>
            <w:u w:val="single" w:color="27314A"/>
          </w:rPr>
          <w:t>Adjustment</w:t>
        </w:r>
        <w:r w:rsidR="00E93DCF">
          <w:rPr>
            <w:color w:val="27314A"/>
            <w:spacing w:val="6"/>
            <w:w w:val="105"/>
            <w:u w:val="single" w:color="27314A"/>
          </w:rPr>
          <w:t xml:space="preserve"> </w:t>
        </w:r>
        <w:r w:rsidR="00E93DCF">
          <w:rPr>
            <w:color w:val="27314A"/>
            <w:spacing w:val="-2"/>
            <w:w w:val="105"/>
            <w:u w:val="single" w:color="27314A"/>
          </w:rPr>
          <w:t>Boards</w:t>
        </w:r>
      </w:hyperlink>
    </w:p>
    <w:p w14:paraId="2C26DDC3" w14:textId="77777777" w:rsidR="00121517" w:rsidRDefault="00121517">
      <w:pPr>
        <w:pStyle w:val="BodyText"/>
        <w:spacing w:before="9"/>
        <w:rPr>
          <w:sz w:val="15"/>
        </w:rPr>
      </w:pPr>
    </w:p>
    <w:p w14:paraId="2C26DDC4" w14:textId="77777777" w:rsidR="00121517" w:rsidRDefault="001B0209">
      <w:pPr>
        <w:pStyle w:val="BodyText"/>
        <w:spacing w:before="95"/>
        <w:ind w:left="110"/>
      </w:pPr>
      <w:hyperlink w:anchor="_bookmark0" w:history="1">
        <w:r w:rsidR="00E93DCF">
          <w:rPr>
            <w:color w:val="27314A"/>
            <w:w w:val="105"/>
            <w:u w:val="single" w:color="27314A"/>
          </w:rPr>
          <w:t>Subpart</w:t>
        </w:r>
        <w:r w:rsidR="00E93DCF">
          <w:rPr>
            <w:color w:val="27314A"/>
            <w:spacing w:val="17"/>
            <w:w w:val="105"/>
            <w:u w:val="single" w:color="27314A"/>
          </w:rPr>
          <w:t xml:space="preserve"> </w:t>
        </w:r>
        <w:r w:rsidR="00E93DCF">
          <w:rPr>
            <w:color w:val="27314A"/>
            <w:w w:val="105"/>
            <w:u w:val="single" w:color="27314A"/>
          </w:rPr>
          <w:t>5350.103</w:t>
        </w:r>
        <w:r w:rsidR="00E93DCF">
          <w:rPr>
            <w:color w:val="27314A"/>
            <w:spacing w:val="18"/>
            <w:w w:val="105"/>
            <w:u w:val="single" w:color="27314A"/>
          </w:rPr>
          <w:t xml:space="preserve"> </w:t>
        </w:r>
        <w:r w:rsidR="00E93DCF">
          <w:rPr>
            <w:color w:val="27314A"/>
            <w:w w:val="105"/>
            <w:u w:val="single" w:color="27314A"/>
          </w:rPr>
          <w:t>—</w:t>
        </w:r>
        <w:r w:rsidR="00E93DCF">
          <w:rPr>
            <w:color w:val="27314A"/>
            <w:spacing w:val="17"/>
            <w:w w:val="105"/>
            <w:u w:val="single" w:color="27314A"/>
          </w:rPr>
          <w:t xml:space="preserve"> </w:t>
        </w:r>
        <w:r w:rsidR="00E93DCF">
          <w:rPr>
            <w:color w:val="27314A"/>
            <w:w w:val="105"/>
            <w:u w:val="single" w:color="27314A"/>
          </w:rPr>
          <w:t>CONTRACT</w:t>
        </w:r>
        <w:r w:rsidR="00E93DCF">
          <w:rPr>
            <w:color w:val="27314A"/>
            <w:spacing w:val="18"/>
            <w:w w:val="105"/>
            <w:u w:val="single" w:color="27314A"/>
          </w:rPr>
          <w:t xml:space="preserve"> </w:t>
        </w:r>
        <w:r w:rsidR="00E93DCF">
          <w:rPr>
            <w:color w:val="27314A"/>
            <w:spacing w:val="-2"/>
            <w:w w:val="105"/>
            <w:u w:val="single" w:color="27314A"/>
          </w:rPr>
          <w:t>ADJUSTMENTS</w:t>
        </w:r>
      </w:hyperlink>
    </w:p>
    <w:p w14:paraId="2C26DDC5" w14:textId="77777777" w:rsidR="00121517" w:rsidRDefault="00121517">
      <w:pPr>
        <w:pStyle w:val="BodyText"/>
        <w:spacing w:before="9"/>
        <w:rPr>
          <w:sz w:val="15"/>
        </w:rPr>
      </w:pPr>
    </w:p>
    <w:p w14:paraId="2C26DDC6" w14:textId="77777777" w:rsidR="00121517" w:rsidRDefault="001B0209">
      <w:pPr>
        <w:pStyle w:val="BodyText"/>
        <w:spacing w:before="96"/>
        <w:ind w:left="110"/>
      </w:pPr>
      <w:hyperlink w:anchor="_bookmark0" w:history="1">
        <w:r w:rsidR="00E93DCF">
          <w:rPr>
            <w:color w:val="27314A"/>
            <w:w w:val="105"/>
            <w:u w:val="single" w:color="27314A"/>
          </w:rPr>
          <w:t>5350.103-5</w:t>
        </w:r>
        <w:r w:rsidR="00E93DCF">
          <w:rPr>
            <w:color w:val="27314A"/>
            <w:spacing w:val="11"/>
            <w:w w:val="105"/>
            <w:u w:val="single" w:color="27314A"/>
          </w:rPr>
          <w:t xml:space="preserve"> </w:t>
        </w:r>
        <w:r w:rsidR="00E93DCF">
          <w:rPr>
            <w:color w:val="27314A"/>
            <w:w w:val="105"/>
            <w:u w:val="single" w:color="27314A"/>
          </w:rPr>
          <w:t>Processing</w:t>
        </w:r>
        <w:r w:rsidR="00E93DCF">
          <w:rPr>
            <w:color w:val="27314A"/>
            <w:spacing w:val="12"/>
            <w:w w:val="105"/>
            <w:u w:val="single" w:color="27314A"/>
          </w:rPr>
          <w:t xml:space="preserve"> </w:t>
        </w:r>
        <w:r w:rsidR="00E93DCF">
          <w:rPr>
            <w:color w:val="27314A"/>
            <w:spacing w:val="-2"/>
            <w:w w:val="105"/>
            <w:u w:val="single" w:color="27314A"/>
          </w:rPr>
          <w:t>Cases</w:t>
        </w:r>
      </w:hyperlink>
    </w:p>
    <w:p w14:paraId="2C26DDC7" w14:textId="77777777" w:rsidR="00121517" w:rsidRDefault="00121517">
      <w:pPr>
        <w:pStyle w:val="BodyText"/>
        <w:spacing w:before="9"/>
        <w:rPr>
          <w:sz w:val="15"/>
        </w:rPr>
      </w:pPr>
    </w:p>
    <w:p w14:paraId="2C26DDC8" w14:textId="77777777" w:rsidR="00121517" w:rsidRDefault="001B0209">
      <w:pPr>
        <w:pStyle w:val="BodyText"/>
        <w:spacing w:before="95"/>
        <w:ind w:left="110"/>
      </w:pPr>
      <w:hyperlink w:anchor="_bookmark0" w:history="1">
        <w:r w:rsidR="00E93DCF">
          <w:rPr>
            <w:color w:val="27314A"/>
            <w:w w:val="105"/>
            <w:u w:val="single" w:color="27314A"/>
          </w:rPr>
          <w:t>Subpart</w:t>
        </w:r>
        <w:r w:rsidR="00E93DCF">
          <w:rPr>
            <w:color w:val="27314A"/>
            <w:spacing w:val="21"/>
            <w:w w:val="105"/>
            <w:u w:val="single" w:color="27314A"/>
          </w:rPr>
          <w:t xml:space="preserve"> </w:t>
        </w:r>
        <w:r w:rsidR="00E93DCF">
          <w:rPr>
            <w:color w:val="27314A"/>
            <w:w w:val="105"/>
            <w:u w:val="single" w:color="27314A"/>
          </w:rPr>
          <w:t>5350.104</w:t>
        </w:r>
        <w:r w:rsidR="00E93DCF">
          <w:rPr>
            <w:color w:val="27314A"/>
            <w:spacing w:val="21"/>
            <w:w w:val="105"/>
            <w:u w:val="single" w:color="27314A"/>
          </w:rPr>
          <w:t xml:space="preserve"> </w:t>
        </w:r>
        <w:r w:rsidR="00E93DCF">
          <w:rPr>
            <w:color w:val="27314A"/>
            <w:w w:val="105"/>
            <w:u w:val="single" w:color="27314A"/>
          </w:rPr>
          <w:t>—</w:t>
        </w:r>
        <w:r w:rsidR="00E93DCF">
          <w:rPr>
            <w:color w:val="27314A"/>
            <w:spacing w:val="21"/>
            <w:w w:val="105"/>
            <w:u w:val="single" w:color="27314A"/>
          </w:rPr>
          <w:t xml:space="preserve"> </w:t>
        </w:r>
        <w:r w:rsidR="00E93DCF">
          <w:rPr>
            <w:color w:val="27314A"/>
            <w:w w:val="105"/>
            <w:u w:val="single" w:color="27314A"/>
          </w:rPr>
          <w:t>RESIDUAL</w:t>
        </w:r>
        <w:r w:rsidR="00E93DCF">
          <w:rPr>
            <w:color w:val="27314A"/>
            <w:spacing w:val="21"/>
            <w:w w:val="105"/>
            <w:u w:val="single" w:color="27314A"/>
          </w:rPr>
          <w:t xml:space="preserve"> </w:t>
        </w:r>
        <w:r w:rsidR="00E93DCF">
          <w:rPr>
            <w:color w:val="27314A"/>
            <w:spacing w:val="-2"/>
            <w:w w:val="105"/>
            <w:u w:val="single" w:color="27314A"/>
          </w:rPr>
          <w:t>POWERS</w:t>
        </w:r>
      </w:hyperlink>
    </w:p>
    <w:p w14:paraId="2C26DDC9" w14:textId="77777777" w:rsidR="00121517" w:rsidRDefault="00121517">
      <w:pPr>
        <w:pStyle w:val="BodyText"/>
        <w:spacing w:before="10"/>
        <w:rPr>
          <w:sz w:val="15"/>
        </w:rPr>
      </w:pPr>
    </w:p>
    <w:p w14:paraId="2C26DDCA" w14:textId="77777777" w:rsidR="00121517" w:rsidRDefault="001B0209">
      <w:pPr>
        <w:pStyle w:val="BodyText"/>
        <w:spacing w:before="95"/>
        <w:ind w:left="110"/>
      </w:pPr>
      <w:hyperlink w:anchor="_bookmark0" w:history="1">
        <w:r w:rsidR="00E93DCF">
          <w:rPr>
            <w:color w:val="27314A"/>
            <w:w w:val="105"/>
            <w:u w:val="single" w:color="27314A"/>
          </w:rPr>
          <w:t>5350.104-3</w:t>
        </w:r>
        <w:r w:rsidR="00E93DCF">
          <w:rPr>
            <w:color w:val="27314A"/>
            <w:spacing w:val="-6"/>
            <w:w w:val="105"/>
            <w:u w:val="single" w:color="27314A"/>
          </w:rPr>
          <w:t xml:space="preserve"> </w:t>
        </w:r>
        <w:r w:rsidR="00E93DCF">
          <w:rPr>
            <w:color w:val="27314A"/>
            <w:w w:val="105"/>
            <w:u w:val="single" w:color="27314A"/>
          </w:rPr>
          <w:t>(b)(1)</w:t>
        </w:r>
        <w:r w:rsidR="00E93DCF">
          <w:rPr>
            <w:color w:val="27314A"/>
            <w:spacing w:val="-5"/>
            <w:w w:val="105"/>
            <w:u w:val="single" w:color="27314A"/>
          </w:rPr>
          <w:t xml:space="preserve"> </w:t>
        </w:r>
        <w:r w:rsidR="00E93DCF">
          <w:rPr>
            <w:color w:val="27314A"/>
            <w:w w:val="105"/>
            <w:u w:val="single" w:color="27314A"/>
          </w:rPr>
          <w:t>Action</w:t>
        </w:r>
        <w:r w:rsidR="00E93DCF">
          <w:rPr>
            <w:color w:val="27314A"/>
            <w:spacing w:val="-5"/>
            <w:w w:val="105"/>
            <w:u w:val="single" w:color="27314A"/>
          </w:rPr>
          <w:t xml:space="preserve"> </w:t>
        </w:r>
        <w:r w:rsidR="00E93DCF">
          <w:rPr>
            <w:color w:val="27314A"/>
            <w:w w:val="105"/>
            <w:u w:val="single" w:color="27314A"/>
          </w:rPr>
          <w:t>on</w:t>
        </w:r>
        <w:r w:rsidR="00E93DCF">
          <w:rPr>
            <w:color w:val="27314A"/>
            <w:spacing w:val="-5"/>
            <w:w w:val="105"/>
            <w:u w:val="single" w:color="27314A"/>
          </w:rPr>
          <w:t xml:space="preserve"> </w:t>
        </w:r>
        <w:r w:rsidR="00E93DCF">
          <w:rPr>
            <w:color w:val="27314A"/>
            <w:w w:val="105"/>
            <w:u w:val="single" w:color="27314A"/>
          </w:rPr>
          <w:t>Indemnification</w:t>
        </w:r>
        <w:r w:rsidR="00E93DCF">
          <w:rPr>
            <w:color w:val="27314A"/>
            <w:spacing w:val="-5"/>
            <w:w w:val="105"/>
            <w:u w:val="single" w:color="27314A"/>
          </w:rPr>
          <w:t xml:space="preserve"> </w:t>
        </w:r>
        <w:r w:rsidR="00E93DCF">
          <w:rPr>
            <w:color w:val="27314A"/>
            <w:spacing w:val="-2"/>
            <w:w w:val="105"/>
            <w:u w:val="single" w:color="27314A"/>
          </w:rPr>
          <w:t>Requests</w:t>
        </w:r>
      </w:hyperlink>
    </w:p>
    <w:p w14:paraId="2C26DDCB" w14:textId="77777777" w:rsidR="00121517" w:rsidRDefault="00121517">
      <w:pPr>
        <w:pStyle w:val="BodyText"/>
        <w:rPr>
          <w:sz w:val="20"/>
        </w:rPr>
      </w:pPr>
    </w:p>
    <w:p w14:paraId="2C26DDCC" w14:textId="77777777" w:rsidR="00121517" w:rsidRDefault="00121517">
      <w:pPr>
        <w:pStyle w:val="BodyText"/>
        <w:spacing w:before="8"/>
        <w:rPr>
          <w:sz w:val="17"/>
        </w:rPr>
      </w:pPr>
    </w:p>
    <w:p w14:paraId="2C26DDCD" w14:textId="77777777" w:rsidR="00121517" w:rsidRDefault="00E93DCF">
      <w:pPr>
        <w:pStyle w:val="Heading1"/>
        <w:spacing w:before="99"/>
        <w:rPr>
          <w:b/>
        </w:rPr>
      </w:pPr>
      <w:r>
        <w:rPr>
          <w:b/>
          <w:spacing w:val="-6"/>
        </w:rPr>
        <w:t>Subpart</w:t>
      </w:r>
      <w:r>
        <w:rPr>
          <w:b/>
          <w:spacing w:val="-23"/>
        </w:rPr>
        <w:t xml:space="preserve"> </w:t>
      </w:r>
      <w:r>
        <w:rPr>
          <w:b/>
          <w:spacing w:val="-6"/>
        </w:rPr>
        <w:t>5350.1</w:t>
      </w:r>
      <w:r>
        <w:rPr>
          <w:b/>
          <w:spacing w:val="-22"/>
        </w:rPr>
        <w:t xml:space="preserve"> </w:t>
      </w:r>
      <w:r>
        <w:rPr>
          <w:b/>
          <w:spacing w:val="-6"/>
        </w:rPr>
        <w:t>—</w:t>
      </w:r>
      <w:r>
        <w:rPr>
          <w:b/>
          <w:spacing w:val="-21"/>
        </w:rPr>
        <w:t xml:space="preserve"> </w:t>
      </w:r>
      <w:r>
        <w:rPr>
          <w:b/>
          <w:spacing w:val="-6"/>
        </w:rPr>
        <w:t>GENERAL</w:t>
      </w:r>
    </w:p>
    <w:p w14:paraId="2C26DDCE" w14:textId="77777777" w:rsidR="00121517" w:rsidRDefault="00121517">
      <w:pPr>
        <w:pStyle w:val="BodyText"/>
        <w:rPr>
          <w:rFonts w:ascii="Bookman Old Style"/>
          <w:b/>
          <w:sz w:val="44"/>
        </w:rPr>
      </w:pPr>
    </w:p>
    <w:p w14:paraId="2C26DDCF" w14:textId="77777777" w:rsidR="00121517" w:rsidRDefault="00E93DCF">
      <w:pPr>
        <w:pStyle w:val="Heading2"/>
        <w:rPr>
          <w:b/>
        </w:rPr>
      </w:pPr>
      <w:r>
        <w:rPr>
          <w:b/>
          <w:spacing w:val="-2"/>
        </w:rPr>
        <w:t>5350.101-1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Authority</w:t>
      </w:r>
    </w:p>
    <w:p w14:paraId="2C26DDD0" w14:textId="77777777" w:rsidR="00121517" w:rsidRDefault="00121517">
      <w:pPr>
        <w:pStyle w:val="BodyText"/>
        <w:spacing w:before="5"/>
        <w:rPr>
          <w:rFonts w:ascii="Bookman Old Style"/>
          <w:b/>
          <w:sz w:val="42"/>
        </w:rPr>
      </w:pPr>
    </w:p>
    <w:p w14:paraId="2C26DDD1" w14:textId="77777777" w:rsidR="00121517" w:rsidRDefault="00E93DCF">
      <w:pPr>
        <w:spacing w:line="271" w:lineRule="auto"/>
        <w:ind w:left="110" w:right="76"/>
      </w:pPr>
      <w:r>
        <w:rPr>
          <w:spacing w:val="-2"/>
          <w:w w:val="110"/>
        </w:rPr>
        <w:t>(b)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authorities,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policies,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procedures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established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this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part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based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authority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 xml:space="preserve">of </w:t>
      </w:r>
      <w:hyperlink r:id="rId8">
        <w:r>
          <w:rPr>
            <w:color w:val="27314A"/>
            <w:w w:val="110"/>
            <w:u w:val="single" w:color="27314A"/>
          </w:rPr>
          <w:t>HAF MD 1-10</w:t>
        </w:r>
      </w:hyperlink>
      <w:r>
        <w:rPr>
          <w:w w:val="110"/>
        </w:rPr>
        <w:t xml:space="preserve">, </w:t>
      </w:r>
      <w:r>
        <w:rPr>
          <w:i/>
          <w:w w:val="110"/>
        </w:rPr>
        <w:t>Assistant Secretary of the Air Force (Acquisition)</w:t>
      </w:r>
      <w:r>
        <w:rPr>
          <w:w w:val="110"/>
        </w:rPr>
        <w:t>.</w:t>
      </w:r>
    </w:p>
    <w:p w14:paraId="2C26DDD2" w14:textId="77777777" w:rsidR="00121517" w:rsidRDefault="00121517">
      <w:pPr>
        <w:pStyle w:val="BodyText"/>
        <w:rPr>
          <w:sz w:val="26"/>
        </w:rPr>
      </w:pPr>
    </w:p>
    <w:p w14:paraId="2C26DDD3" w14:textId="77777777" w:rsidR="00121517" w:rsidRDefault="00E93DCF">
      <w:pPr>
        <w:pStyle w:val="Heading1"/>
        <w:spacing w:line="273" w:lineRule="auto"/>
        <w:ind w:right="76"/>
        <w:rPr>
          <w:b/>
        </w:rPr>
      </w:pPr>
      <w:r>
        <w:rPr>
          <w:b/>
          <w:spacing w:val="-2"/>
        </w:rPr>
        <w:t>Subpart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5350.102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—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DELEGATION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 xml:space="preserve">LIMITATIONS </w:t>
      </w:r>
      <w:r>
        <w:rPr>
          <w:b/>
        </w:rPr>
        <w:t>ON EXERCISE OF AUTHORITY</w:t>
      </w:r>
    </w:p>
    <w:p w14:paraId="2C26DDD4" w14:textId="77777777" w:rsidR="00121517" w:rsidRDefault="00121517">
      <w:pPr>
        <w:pStyle w:val="BodyText"/>
        <w:spacing w:before="5"/>
        <w:rPr>
          <w:rFonts w:ascii="Bookman Old Style"/>
          <w:b/>
          <w:sz w:val="39"/>
        </w:rPr>
      </w:pPr>
    </w:p>
    <w:p w14:paraId="2C26DDD5" w14:textId="77777777" w:rsidR="00121517" w:rsidRDefault="00E93DCF">
      <w:pPr>
        <w:pStyle w:val="Heading2"/>
        <w:rPr>
          <w:b/>
        </w:rPr>
      </w:pPr>
      <w:r>
        <w:rPr>
          <w:b/>
          <w:spacing w:val="-2"/>
        </w:rPr>
        <w:t>5350.102-1-70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Delegations</w:t>
      </w:r>
    </w:p>
    <w:p w14:paraId="2C26DDD6" w14:textId="77777777" w:rsidR="00121517" w:rsidRDefault="00121517">
      <w:pPr>
        <w:pStyle w:val="BodyText"/>
        <w:spacing w:before="4"/>
        <w:rPr>
          <w:rFonts w:ascii="Bookman Old Style"/>
          <w:b/>
          <w:sz w:val="42"/>
        </w:rPr>
      </w:pPr>
    </w:p>
    <w:p w14:paraId="2C26DDD7" w14:textId="77777777" w:rsidR="00121517" w:rsidRDefault="00E93DCF">
      <w:pPr>
        <w:pStyle w:val="BodyText"/>
        <w:spacing w:line="271" w:lineRule="auto"/>
        <w:ind w:left="110" w:right="295"/>
      </w:pPr>
      <w:r>
        <w:rPr>
          <w:w w:val="105"/>
        </w:rPr>
        <w:t xml:space="preserve">(a) The DAS(C) is authorized to deny or approve any request for contract adjustment under FAR 50 and take any action pursuant to </w:t>
      </w:r>
      <w:hyperlink r:id="rId9" w:anchor="FAR_50_103_2">
        <w:r>
          <w:rPr>
            <w:color w:val="27314A"/>
            <w:w w:val="105"/>
            <w:u w:val="single" w:color="27314A"/>
          </w:rPr>
          <w:t>FAR 50.103-2(b)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 xml:space="preserve">or </w:t>
      </w:r>
      <w:hyperlink r:id="rId10" w:anchor="FAR_50_103_2">
        <w:r>
          <w:rPr>
            <w:color w:val="27314A"/>
            <w:w w:val="105"/>
            <w:u w:val="single" w:color="27314A"/>
          </w:rPr>
          <w:t>FAR 50.103-2(c)</w:t>
        </w:r>
      </w:hyperlink>
      <w:r>
        <w:rPr>
          <w:w w:val="105"/>
        </w:rPr>
        <w:t>, including the authority to modify or release unaccrued obligations of any sort and to extend delivery and performance dates</w:t>
      </w:r>
      <w:r>
        <w:rPr>
          <w:spacing w:val="80"/>
          <w:w w:val="105"/>
        </w:rPr>
        <w:t xml:space="preserve"> </w:t>
      </w:r>
      <w:r>
        <w:rPr>
          <w:w w:val="105"/>
        </w:rPr>
        <w:t>for amounts not exceeding $75,000.</w:t>
      </w:r>
    </w:p>
    <w:p w14:paraId="2C26DDD8" w14:textId="77777777" w:rsidR="00121517" w:rsidRDefault="00121517">
      <w:pPr>
        <w:spacing w:line="271" w:lineRule="auto"/>
        <w:sectPr w:rsidR="00121517">
          <w:type w:val="continuous"/>
          <w:pgSz w:w="11910" w:h="16840"/>
          <w:pgMar w:top="840" w:right="840" w:bottom="280" w:left="740" w:header="720" w:footer="720" w:gutter="0"/>
          <w:cols w:space="720"/>
        </w:sectPr>
      </w:pPr>
    </w:p>
    <w:p w14:paraId="2C26DDD9" w14:textId="77777777" w:rsidR="00121517" w:rsidRDefault="00E93DCF">
      <w:pPr>
        <w:pStyle w:val="Heading2"/>
        <w:spacing w:before="76"/>
        <w:rPr>
          <w:b/>
        </w:rPr>
      </w:pPr>
      <w:r>
        <w:rPr>
          <w:b/>
          <w:spacing w:val="-2"/>
        </w:rPr>
        <w:lastRenderedPageBreak/>
        <w:t>5350.102-2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Contract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Adjustment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Boards</w:t>
      </w:r>
    </w:p>
    <w:p w14:paraId="2C26DDDA" w14:textId="77777777" w:rsidR="00121517" w:rsidRDefault="00121517">
      <w:pPr>
        <w:pStyle w:val="BodyText"/>
        <w:spacing w:before="4"/>
        <w:rPr>
          <w:rFonts w:ascii="Bookman Old Style"/>
          <w:b/>
          <w:sz w:val="42"/>
        </w:rPr>
      </w:pPr>
    </w:p>
    <w:p w14:paraId="2C26DDDB" w14:textId="77777777" w:rsidR="00121517" w:rsidRDefault="00E93DCF">
      <w:pPr>
        <w:pStyle w:val="BodyText"/>
        <w:spacing w:line="271" w:lineRule="auto"/>
        <w:ind w:left="110" w:right="76"/>
      </w:pPr>
      <w:r>
        <w:rPr>
          <w:w w:val="105"/>
        </w:rPr>
        <w:t>The Department of the Air Force Contract Adjustment Board (DAFCAB) is authorized to deny or approve any request for contract adjustment more than $75,000.</w:t>
      </w:r>
    </w:p>
    <w:p w14:paraId="2C26DDDC" w14:textId="77777777" w:rsidR="00121517" w:rsidRDefault="00121517">
      <w:pPr>
        <w:pStyle w:val="BodyText"/>
        <w:rPr>
          <w:sz w:val="26"/>
        </w:rPr>
      </w:pPr>
    </w:p>
    <w:p w14:paraId="2C26DDDD" w14:textId="77777777" w:rsidR="00121517" w:rsidRDefault="00E93DCF">
      <w:pPr>
        <w:pStyle w:val="Heading1"/>
        <w:rPr>
          <w:b/>
        </w:rPr>
      </w:pPr>
      <w:r>
        <w:rPr>
          <w:b/>
          <w:spacing w:val="-6"/>
        </w:rPr>
        <w:t>Subpart</w:t>
      </w:r>
      <w:r>
        <w:rPr>
          <w:b/>
          <w:spacing w:val="-22"/>
        </w:rPr>
        <w:t xml:space="preserve"> </w:t>
      </w:r>
      <w:r>
        <w:rPr>
          <w:b/>
          <w:spacing w:val="-6"/>
        </w:rPr>
        <w:t>5350.103</w:t>
      </w:r>
      <w:r>
        <w:rPr>
          <w:b/>
          <w:spacing w:val="-22"/>
        </w:rPr>
        <w:t xml:space="preserve"> </w:t>
      </w:r>
      <w:r>
        <w:rPr>
          <w:b/>
          <w:spacing w:val="-6"/>
        </w:rPr>
        <w:t>—</w:t>
      </w:r>
      <w:r>
        <w:rPr>
          <w:b/>
          <w:spacing w:val="-22"/>
        </w:rPr>
        <w:t xml:space="preserve"> </w:t>
      </w:r>
      <w:r>
        <w:rPr>
          <w:b/>
          <w:spacing w:val="-6"/>
        </w:rPr>
        <w:t>CONTRACT</w:t>
      </w:r>
      <w:r>
        <w:rPr>
          <w:b/>
          <w:spacing w:val="-21"/>
        </w:rPr>
        <w:t xml:space="preserve"> </w:t>
      </w:r>
      <w:r>
        <w:rPr>
          <w:b/>
          <w:spacing w:val="-6"/>
        </w:rPr>
        <w:t>ADJUSTMENTS</w:t>
      </w:r>
    </w:p>
    <w:p w14:paraId="2C26DDDE" w14:textId="77777777" w:rsidR="00121517" w:rsidRDefault="00121517">
      <w:pPr>
        <w:pStyle w:val="BodyText"/>
        <w:spacing w:before="1"/>
        <w:rPr>
          <w:rFonts w:ascii="Bookman Old Style"/>
          <w:b/>
          <w:sz w:val="44"/>
        </w:rPr>
      </w:pPr>
    </w:p>
    <w:p w14:paraId="2C26DDDF" w14:textId="77777777" w:rsidR="00121517" w:rsidRDefault="00E93DCF">
      <w:pPr>
        <w:pStyle w:val="Heading2"/>
        <w:rPr>
          <w:b/>
        </w:rPr>
      </w:pPr>
      <w:r>
        <w:rPr>
          <w:b/>
        </w:rPr>
        <w:t>5350.103-5</w:t>
      </w:r>
      <w:r>
        <w:rPr>
          <w:b/>
          <w:spacing w:val="-7"/>
        </w:rPr>
        <w:t xml:space="preserve"> </w:t>
      </w:r>
      <w:r>
        <w:rPr>
          <w:b/>
        </w:rPr>
        <w:t>Processing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Cases</w:t>
      </w:r>
    </w:p>
    <w:p w14:paraId="2C26DDE0" w14:textId="77777777" w:rsidR="00121517" w:rsidRDefault="00121517">
      <w:pPr>
        <w:pStyle w:val="BodyText"/>
        <w:spacing w:before="4"/>
        <w:rPr>
          <w:rFonts w:ascii="Bookman Old Style"/>
          <w:b/>
          <w:sz w:val="42"/>
        </w:rPr>
      </w:pPr>
    </w:p>
    <w:p w14:paraId="2C26DDE1" w14:textId="77777777" w:rsidR="00121517" w:rsidRDefault="00E93DCF">
      <w:pPr>
        <w:pStyle w:val="BodyText"/>
        <w:spacing w:line="271" w:lineRule="auto"/>
        <w:ind w:left="110" w:right="76"/>
      </w:pPr>
      <w:r>
        <w:rPr>
          <w:w w:val="105"/>
        </w:rPr>
        <w:t>(a)</w:t>
      </w:r>
      <w:r>
        <w:rPr>
          <w:spacing w:val="38"/>
          <w:w w:val="105"/>
        </w:rPr>
        <w:t xml:space="preserve"> </w:t>
      </w:r>
      <w:r>
        <w:rPr>
          <w:w w:val="105"/>
        </w:rPr>
        <w:t>All</w:t>
      </w:r>
      <w:r>
        <w:rPr>
          <w:spacing w:val="38"/>
          <w:w w:val="105"/>
        </w:rPr>
        <w:t xml:space="preserve"> </w:t>
      </w:r>
      <w:r>
        <w:rPr>
          <w:w w:val="105"/>
        </w:rPr>
        <w:t>requests</w:t>
      </w:r>
      <w:r>
        <w:rPr>
          <w:spacing w:val="38"/>
          <w:w w:val="105"/>
        </w:rPr>
        <w:t xml:space="preserve"> </w:t>
      </w:r>
      <w:r>
        <w:rPr>
          <w:w w:val="105"/>
        </w:rPr>
        <w:t>for</w:t>
      </w:r>
      <w:r>
        <w:rPr>
          <w:spacing w:val="38"/>
          <w:w w:val="105"/>
        </w:rPr>
        <w:t xml:space="preserve"> </w:t>
      </w:r>
      <w:r>
        <w:rPr>
          <w:w w:val="105"/>
        </w:rPr>
        <w:t>relief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all</w:t>
      </w:r>
      <w:r>
        <w:rPr>
          <w:spacing w:val="38"/>
          <w:w w:val="105"/>
        </w:rPr>
        <w:t xml:space="preserve"> </w:t>
      </w:r>
      <w:r>
        <w:rPr>
          <w:w w:val="105"/>
        </w:rPr>
        <w:t>related</w:t>
      </w:r>
      <w:r>
        <w:rPr>
          <w:spacing w:val="38"/>
          <w:w w:val="105"/>
        </w:rPr>
        <w:t xml:space="preserve"> </w:t>
      </w:r>
      <w:r>
        <w:rPr>
          <w:w w:val="105"/>
        </w:rPr>
        <w:t>documents,</w:t>
      </w:r>
      <w:r>
        <w:rPr>
          <w:spacing w:val="38"/>
          <w:w w:val="105"/>
        </w:rPr>
        <w:t xml:space="preserve"> </w:t>
      </w:r>
      <w:r>
        <w:rPr>
          <w:w w:val="105"/>
        </w:rPr>
        <w:t>certifications,</w:t>
      </w:r>
      <w:r>
        <w:rPr>
          <w:spacing w:val="38"/>
          <w:w w:val="105"/>
        </w:rPr>
        <w:t xml:space="preserve"> </w:t>
      </w:r>
      <w:r>
        <w:rPr>
          <w:w w:val="105"/>
        </w:rPr>
        <w:t>correspondence,</w:t>
      </w:r>
      <w:r>
        <w:rPr>
          <w:spacing w:val="38"/>
          <w:w w:val="105"/>
        </w:rPr>
        <w:t xml:space="preserve"> </w:t>
      </w:r>
      <w:r>
        <w:rPr>
          <w:w w:val="105"/>
        </w:rPr>
        <w:t>reports,</w:t>
      </w:r>
      <w:r>
        <w:rPr>
          <w:spacing w:val="38"/>
          <w:w w:val="105"/>
        </w:rPr>
        <w:t xml:space="preserve"> </w:t>
      </w:r>
      <w:r>
        <w:rPr>
          <w:w w:val="105"/>
        </w:rPr>
        <w:t>files, and a proposed memorandum of decision must be forwarded through the SCO for submission to the</w:t>
      </w:r>
      <w:r>
        <w:rPr>
          <w:spacing w:val="40"/>
          <w:w w:val="105"/>
        </w:rPr>
        <w:t xml:space="preserve"> </w:t>
      </w:r>
      <w:r>
        <w:rPr>
          <w:w w:val="105"/>
        </w:rPr>
        <w:t>approving official.</w:t>
      </w:r>
    </w:p>
    <w:p w14:paraId="2C26DDE2" w14:textId="77777777" w:rsidR="00121517" w:rsidRDefault="00121517">
      <w:pPr>
        <w:pStyle w:val="BodyText"/>
        <w:spacing w:before="2"/>
        <w:rPr>
          <w:sz w:val="21"/>
        </w:rPr>
      </w:pPr>
    </w:p>
    <w:p w14:paraId="2C26DDE3" w14:textId="77777777" w:rsidR="00121517" w:rsidRDefault="00E93DCF">
      <w:pPr>
        <w:pStyle w:val="BodyText"/>
        <w:spacing w:line="271" w:lineRule="auto"/>
        <w:ind w:left="110" w:right="273"/>
        <w:jc w:val="both"/>
      </w:pPr>
      <w:r>
        <w:rPr>
          <w:w w:val="105"/>
        </w:rPr>
        <w:t xml:space="preserve">(b) The DAFCAB serves as the exclusive point of contact with other military departments, or other departments or agencies of the Government, relative to the exercise of authority under Public Law </w:t>
      </w:r>
      <w:r>
        <w:rPr>
          <w:spacing w:val="-2"/>
          <w:w w:val="105"/>
        </w:rPr>
        <w:t>85-804.</w:t>
      </w:r>
    </w:p>
    <w:p w14:paraId="2C26DDE4" w14:textId="77777777" w:rsidR="00121517" w:rsidRDefault="00121517">
      <w:pPr>
        <w:pStyle w:val="BodyText"/>
        <w:rPr>
          <w:sz w:val="26"/>
        </w:rPr>
      </w:pPr>
    </w:p>
    <w:p w14:paraId="2C26DDE5" w14:textId="77777777" w:rsidR="00121517" w:rsidRDefault="00E93DCF">
      <w:pPr>
        <w:pStyle w:val="Heading1"/>
        <w:rPr>
          <w:b/>
        </w:rPr>
      </w:pPr>
      <w:r>
        <w:rPr>
          <w:b/>
          <w:spacing w:val="-6"/>
        </w:rPr>
        <w:t>Subpart</w:t>
      </w:r>
      <w:r>
        <w:rPr>
          <w:b/>
          <w:spacing w:val="-15"/>
        </w:rPr>
        <w:t xml:space="preserve"> </w:t>
      </w:r>
      <w:r>
        <w:rPr>
          <w:b/>
          <w:spacing w:val="-6"/>
        </w:rPr>
        <w:t>5350.104</w:t>
      </w:r>
      <w:r>
        <w:rPr>
          <w:b/>
          <w:spacing w:val="-15"/>
        </w:rPr>
        <w:t xml:space="preserve"> </w:t>
      </w:r>
      <w:r>
        <w:rPr>
          <w:b/>
          <w:spacing w:val="-6"/>
        </w:rPr>
        <w:t>—</w:t>
      </w:r>
      <w:r>
        <w:rPr>
          <w:b/>
          <w:spacing w:val="-15"/>
        </w:rPr>
        <w:t xml:space="preserve"> </w:t>
      </w:r>
      <w:r>
        <w:rPr>
          <w:b/>
          <w:spacing w:val="-6"/>
        </w:rPr>
        <w:t>RESIDUAL</w:t>
      </w:r>
      <w:r>
        <w:rPr>
          <w:b/>
          <w:spacing w:val="-14"/>
        </w:rPr>
        <w:t xml:space="preserve"> </w:t>
      </w:r>
      <w:r>
        <w:rPr>
          <w:b/>
          <w:spacing w:val="-6"/>
        </w:rPr>
        <w:t>POWERS</w:t>
      </w:r>
    </w:p>
    <w:p w14:paraId="2C26DDE6" w14:textId="77777777" w:rsidR="00121517" w:rsidRDefault="00121517">
      <w:pPr>
        <w:pStyle w:val="BodyText"/>
        <w:spacing w:before="1"/>
        <w:rPr>
          <w:rFonts w:ascii="Bookman Old Style"/>
          <w:b/>
          <w:sz w:val="44"/>
        </w:rPr>
      </w:pPr>
    </w:p>
    <w:p w14:paraId="2C26DDE7" w14:textId="77777777" w:rsidR="00121517" w:rsidRDefault="00E93DCF">
      <w:pPr>
        <w:pStyle w:val="Heading2"/>
        <w:rPr>
          <w:b/>
        </w:rPr>
      </w:pPr>
      <w:r>
        <w:rPr>
          <w:b/>
        </w:rPr>
        <w:t>5350.104-3 (b)(1)</w:t>
      </w:r>
      <w:r>
        <w:rPr>
          <w:b/>
          <w:spacing w:val="1"/>
        </w:rPr>
        <w:t xml:space="preserve"> </w:t>
      </w:r>
      <w:r>
        <w:rPr>
          <w:b/>
        </w:rPr>
        <w:t>Action</w:t>
      </w:r>
      <w:r>
        <w:rPr>
          <w:b/>
          <w:spacing w:val="1"/>
        </w:rPr>
        <w:t xml:space="preserve"> </w:t>
      </w:r>
      <w:r>
        <w:rPr>
          <w:b/>
        </w:rPr>
        <w:t>on</w:t>
      </w:r>
      <w:r>
        <w:rPr>
          <w:b/>
          <w:spacing w:val="1"/>
        </w:rPr>
        <w:t xml:space="preserve"> </w:t>
      </w:r>
      <w:r>
        <w:rPr>
          <w:b/>
        </w:rPr>
        <w:t>Indemnification</w:t>
      </w:r>
      <w:r>
        <w:rPr>
          <w:b/>
          <w:spacing w:val="1"/>
        </w:rPr>
        <w:t xml:space="preserve"> </w:t>
      </w:r>
      <w:r>
        <w:rPr>
          <w:b/>
          <w:spacing w:val="-2"/>
        </w:rPr>
        <w:t>Requests</w:t>
      </w:r>
    </w:p>
    <w:p w14:paraId="2C26DDE8" w14:textId="77777777" w:rsidR="00121517" w:rsidRDefault="00121517">
      <w:pPr>
        <w:pStyle w:val="BodyText"/>
        <w:spacing w:before="4"/>
        <w:rPr>
          <w:rFonts w:ascii="Bookman Old Style"/>
          <w:b/>
          <w:sz w:val="42"/>
        </w:rPr>
      </w:pPr>
    </w:p>
    <w:p w14:paraId="2C26DDE9" w14:textId="375177F8" w:rsidR="00121517" w:rsidRDefault="00E93DCF">
      <w:pPr>
        <w:pStyle w:val="BodyText"/>
        <w:spacing w:line="271" w:lineRule="auto"/>
        <w:ind w:left="110" w:right="76"/>
      </w:pPr>
      <w:r>
        <w:rPr>
          <w:w w:val="105"/>
        </w:rPr>
        <w:t xml:space="preserve">See the </w:t>
      </w:r>
      <w:commentRangeStart w:id="3"/>
      <w:r w:rsidR="001B0209">
        <w:fldChar w:fldCharType="begin"/>
      </w:r>
      <w:ins w:id="4" w:author="ROSSI, AMANDA M CIV USAF HAF SAF/AQCP" w:date="2024-05-18T13:10:00Z">
        <w:r w:rsidR="001B0209">
          <w:instrText>HYPERLINK "https://usaf.dps.mil/:b:/r/sites/AFCC/AQCP/KnowledgeCenter/Documents/AFFARS_Library/AFFARS_5350/Indemnification-Guide--Change-1-22May2023.pdf?csf=1&amp;web=1&amp;e=2NsHK0"</w:instrText>
        </w:r>
      </w:ins>
      <w:del w:id="5" w:author="ROSSI, AMANDA M CIV USAF HAF SAF/AQCP" w:date="2024-05-18T13:09:00Z">
        <w:r w:rsidR="001B0209" w:rsidDel="001B0209">
          <w:delInstrText>HYPERLINK "https://usaf.dps.mil/sites/AFCC/AQCP/KnowledgeCenter/SiteAssets/SitePages/5350(1)/Indemnification-Guide--Change-1-22May2023.pdf?web=1"</w:delInstrText>
        </w:r>
      </w:del>
      <w:ins w:id="6" w:author="ROSSI, AMANDA M CIV USAF HAF SAF/AQCP" w:date="2024-05-18T13:10:00Z"/>
      <w:r w:rsidR="001B0209">
        <w:fldChar w:fldCharType="separate"/>
      </w:r>
      <w:r w:rsidRPr="00E83D86">
        <w:rPr>
          <w:rStyle w:val="Hyperlink"/>
          <w:w w:val="105"/>
        </w:rPr>
        <w:t>Indemnification Guide for Unusually Hazardous or Nuclear Risks</w:t>
      </w:r>
      <w:r w:rsidR="001B0209">
        <w:rPr>
          <w:rStyle w:val="Hyperlink"/>
          <w:w w:val="105"/>
        </w:rPr>
        <w:fldChar w:fldCharType="end"/>
      </w:r>
      <w:commentRangeEnd w:id="3"/>
      <w:r w:rsidR="001B0209">
        <w:rPr>
          <w:rStyle w:val="CommentReference"/>
        </w:rPr>
        <w:commentReference w:id="3"/>
      </w:r>
      <w:r>
        <w:rPr>
          <w:color w:val="27314A"/>
          <w:w w:val="105"/>
        </w:rPr>
        <w:t xml:space="preserve"> </w:t>
      </w:r>
      <w:r>
        <w:rPr>
          <w:w w:val="105"/>
        </w:rPr>
        <w:t>for additional information.</w:t>
      </w:r>
      <w:r>
        <w:rPr>
          <w:spacing w:val="80"/>
          <w:w w:val="105"/>
        </w:rPr>
        <w:t xml:space="preserve"> </w:t>
      </w:r>
      <w:r>
        <w:rPr>
          <w:w w:val="105"/>
        </w:rPr>
        <w:t>Upon completion of all buying activity coordination, the contracting officer must forward the indemnification</w:t>
      </w:r>
      <w:r>
        <w:rPr>
          <w:spacing w:val="31"/>
          <w:w w:val="105"/>
        </w:rPr>
        <w:t xml:space="preserve"> </w:t>
      </w:r>
      <w:r>
        <w:rPr>
          <w:w w:val="105"/>
        </w:rPr>
        <w:t>request</w:t>
      </w:r>
      <w:r>
        <w:rPr>
          <w:spacing w:val="31"/>
          <w:w w:val="105"/>
        </w:rPr>
        <w:t xml:space="preserve"> </w:t>
      </w:r>
      <w:r>
        <w:rPr>
          <w:w w:val="105"/>
        </w:rPr>
        <w:t>through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SCO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commentRangeStart w:id="7"/>
      <w:ins w:id="8" w:author="ROSSI, AMANDA M CIV USAF HAF SAF/AQCP" w:date="2024-05-18T13:08:00Z">
        <w:r w:rsidR="001B0209">
          <w:rPr>
            <w:w w:val="105"/>
          </w:rPr>
          <w:fldChar w:fldCharType="begin"/>
        </w:r>
        <w:r w:rsidR="001B0209">
          <w:rPr>
            <w:w w:val="105"/>
          </w:rPr>
          <w:instrText>HYPERLINK "https://www.acquisition.gov/daffars/part-5302-definitions-words-and-terms"</w:instrText>
        </w:r>
        <w:r w:rsidR="001B0209">
          <w:rPr>
            <w:w w:val="105"/>
          </w:rPr>
        </w:r>
        <w:r w:rsidR="001B0209">
          <w:rPr>
            <w:w w:val="105"/>
          </w:rPr>
          <w:fldChar w:fldCharType="separate"/>
        </w:r>
        <w:r w:rsidRPr="001B0209">
          <w:rPr>
            <w:rStyle w:val="Hyperlink"/>
            <w:w w:val="105"/>
          </w:rPr>
          <w:t>cognizant</w:t>
        </w:r>
        <w:r w:rsidRPr="001B0209">
          <w:rPr>
            <w:rStyle w:val="Hyperlink"/>
            <w:spacing w:val="31"/>
            <w:w w:val="105"/>
          </w:rPr>
          <w:t xml:space="preserve"> </w:t>
        </w:r>
        <w:r w:rsidRPr="001B0209">
          <w:rPr>
            <w:rStyle w:val="Hyperlink"/>
            <w:w w:val="105"/>
          </w:rPr>
          <w:t>HCA</w:t>
        </w:r>
        <w:r w:rsidRPr="001B0209">
          <w:rPr>
            <w:rStyle w:val="Hyperlink"/>
            <w:spacing w:val="31"/>
            <w:w w:val="105"/>
          </w:rPr>
          <w:t xml:space="preserve"> </w:t>
        </w:r>
        <w:r w:rsidRPr="001B0209">
          <w:rPr>
            <w:rStyle w:val="Hyperlink"/>
            <w:w w:val="105"/>
          </w:rPr>
          <w:t>Workflow</w:t>
        </w:r>
        <w:r w:rsidR="001B0209">
          <w:rPr>
            <w:w w:val="105"/>
          </w:rPr>
          <w:fldChar w:fldCharType="end"/>
        </w:r>
        <w:commentRangeEnd w:id="7"/>
        <w:r w:rsidR="001B0209">
          <w:rPr>
            <w:rStyle w:val="CommentReference"/>
          </w:rPr>
          <w:commentReference w:id="7"/>
        </w:r>
      </w:ins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for</w:t>
      </w:r>
      <w:r>
        <w:rPr>
          <w:spacing w:val="31"/>
          <w:w w:val="105"/>
        </w:rPr>
        <w:t xml:space="preserve"> </w:t>
      </w:r>
      <w:r>
        <w:rPr>
          <w:w w:val="105"/>
        </w:rPr>
        <w:t>staffing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-2"/>
          <w:w w:val="105"/>
        </w:rPr>
        <w:t>SECAF.</w:t>
      </w:r>
    </w:p>
    <w:sectPr w:rsidR="00121517">
      <w:pgSz w:w="11910" w:h="16840"/>
      <w:pgMar w:top="840" w:right="84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ROSSI, AMANDA M CIV USAF HAF SAF/AQCP" w:date="2024-05-18T13:10:00Z" w:initials="AR">
    <w:p w14:paraId="65468DA9" w14:textId="77777777" w:rsidR="001B0209" w:rsidRDefault="001B0209" w:rsidP="001B0209">
      <w:pPr>
        <w:pStyle w:val="CommentText"/>
      </w:pPr>
      <w:r>
        <w:rPr>
          <w:rStyle w:val="CommentReference"/>
        </w:rPr>
        <w:annotationRef/>
      </w:r>
      <w:r>
        <w:t>Revised link</w:t>
      </w:r>
    </w:p>
  </w:comment>
  <w:comment w:id="7" w:author="ROSSI, AMANDA M CIV USAF HAF SAF/AQCP" w:date="2024-05-18T13:08:00Z" w:initials="AR">
    <w:p w14:paraId="306CF3BC" w14:textId="092CC599" w:rsidR="001B0209" w:rsidRDefault="001B0209" w:rsidP="001B0209">
      <w:pPr>
        <w:pStyle w:val="CommentText"/>
      </w:pPr>
      <w:r>
        <w:rPr>
          <w:rStyle w:val="CommentReference"/>
        </w:rPr>
        <w:annotationRef/>
      </w:r>
      <w:r>
        <w:t>Link added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468DA9" w15:done="0"/>
  <w15:commentEx w15:paraId="306CF3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09FA7D5" w16cex:dateUtc="2024-05-18T19:10:00Z"/>
  <w16cex:commentExtensible w16cex:durableId="2E7121A4" w16cex:dateUtc="2024-05-18T19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468DA9" w16cid:durableId="509FA7D5"/>
  <w16cid:commentId w16cid:paraId="306CF3BC" w16cid:durableId="2E7121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17"/>
    <w:rsid w:val="00121517"/>
    <w:rsid w:val="001B0209"/>
    <w:rsid w:val="00311620"/>
    <w:rsid w:val="00724758"/>
    <w:rsid w:val="00A753D3"/>
    <w:rsid w:val="00E83D86"/>
    <w:rsid w:val="00E9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DDB2"/>
  <w15:docId w15:val="{39B40676-0DBE-4445-BAA8-79B77177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03"/>
      <w:ind w:left="110"/>
      <w:outlineLvl w:val="0"/>
    </w:pPr>
    <w:rPr>
      <w:rFonts w:ascii="Bookman Old Style" w:eastAsia="Bookman Old Style" w:hAnsi="Bookman Old Style" w:cs="Bookman Old Style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Bookman Old Style" w:eastAsia="Bookman Old Style" w:hAnsi="Bookman Old Style" w:cs="Bookman Old Style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10" w:right="76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93D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DC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B0209"/>
    <w:pPr>
      <w:widowControl/>
      <w:autoSpaceDE/>
      <w:autoSpaceDN/>
    </w:pPr>
    <w:rPr>
      <w:rFonts w:ascii="Cambria" w:eastAsia="Cambria" w:hAnsi="Cambria" w:cs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1B02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02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0209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02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0209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e-publishing.af.mil/production/1/saf_aq/publication/hafmd1-10/hafmd1-10.pdf" TargetMode="Externa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hyperlink" Target="https://usaf.dps.mil/sites/AFCC/AQCP/KnowledgeCenter/SiteAssets/SitePages/5350/PM-22-C-05-Signed-29-Mar-23.pdf?web=1" TargetMode="Externa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cquisition.gov/far/part-50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acquisition.gov/far/part-50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F39FA8-6C18-45DD-9B1D-A8C40617500A}">
  <ds:schemaRefs>
    <ds:schemaRef ds:uri="http://purl.org/dc/elements/1.1/"/>
    <ds:schemaRef ds:uri="494a06ad-f065-438e-b0c5-3c8ee8c1fb4f"/>
    <ds:schemaRef ds:uri="http://purl.org/dc/terms/"/>
    <ds:schemaRef ds:uri="http://schemas.openxmlformats.org/package/2006/metadata/core-properties"/>
    <ds:schemaRef ds:uri="c7b28551-714a-466d-aef6-d2c6ef9e9028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0E226FB-F65A-41C8-B05E-FB45769ACD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FE1708-CCBE-4CE5-B465-734A012086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5350 - Extraordinary Contractual Actions and the Safety Act</vt:lpstr>
    </vt:vector>
  </TitlesOfParts>
  <Company>U.S. Air Force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5350 - Extraordinary Contractual Actions and the Safety Act</dc:title>
  <dc:creator>STEVENS, KAREN M CIV USAF HAF SAF/AQCP</dc:creator>
  <cp:lastModifiedBy>ROSSI, AMANDA M CIV USAF HAF SAF/AQCP</cp:lastModifiedBy>
  <cp:revision>3</cp:revision>
  <dcterms:created xsi:type="dcterms:W3CDTF">2024-05-18T19:05:00Z</dcterms:created>
  <dcterms:modified xsi:type="dcterms:W3CDTF">2024-05-18T19:11:00Z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Order">
    <vt:r8>6100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riggerFlowInfo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