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130B7" w14:textId="77777777" w:rsidR="000E0972" w:rsidRDefault="000E2834">
      <w:pPr>
        <w:pStyle w:val="Title"/>
        <w:rPr>
          <w:b/>
        </w:rPr>
      </w:pPr>
      <w:bookmarkStart w:id="0" w:name="_bookmark0"/>
      <w:bookmarkEnd w:id="0"/>
      <w:r>
        <w:rPr>
          <w:b/>
          <w:spacing w:val="-4"/>
        </w:rPr>
        <w:t>Part</w:t>
      </w:r>
      <w:r>
        <w:rPr>
          <w:b/>
          <w:spacing w:val="-30"/>
        </w:rPr>
        <w:t xml:space="preserve"> </w:t>
      </w:r>
      <w:r>
        <w:rPr>
          <w:b/>
          <w:spacing w:val="-4"/>
        </w:rPr>
        <w:t>5327</w:t>
      </w:r>
      <w:r>
        <w:rPr>
          <w:b/>
          <w:spacing w:val="-30"/>
        </w:rPr>
        <w:t xml:space="preserve"> </w:t>
      </w:r>
      <w:r>
        <w:rPr>
          <w:b/>
          <w:spacing w:val="-4"/>
        </w:rPr>
        <w:t>-</w:t>
      </w:r>
      <w:r>
        <w:rPr>
          <w:b/>
          <w:spacing w:val="-29"/>
        </w:rPr>
        <w:t xml:space="preserve"> </w:t>
      </w:r>
      <w:r>
        <w:rPr>
          <w:b/>
          <w:spacing w:val="-4"/>
        </w:rPr>
        <w:t>Patents,</w:t>
      </w:r>
      <w:r>
        <w:rPr>
          <w:b/>
          <w:spacing w:val="-29"/>
        </w:rPr>
        <w:t xml:space="preserve"> </w:t>
      </w:r>
      <w:r>
        <w:rPr>
          <w:b/>
          <w:spacing w:val="-4"/>
        </w:rPr>
        <w:t>Data,</w:t>
      </w:r>
      <w:r>
        <w:rPr>
          <w:b/>
          <w:spacing w:val="-29"/>
        </w:rPr>
        <w:t xml:space="preserve"> </w:t>
      </w:r>
      <w:r>
        <w:rPr>
          <w:b/>
          <w:spacing w:val="-4"/>
        </w:rPr>
        <w:t>and</w:t>
      </w:r>
      <w:r>
        <w:rPr>
          <w:b/>
          <w:spacing w:val="-29"/>
        </w:rPr>
        <w:t xml:space="preserve"> </w:t>
      </w:r>
      <w:r>
        <w:rPr>
          <w:b/>
          <w:spacing w:val="-4"/>
        </w:rPr>
        <w:t>Copyrights</w:t>
      </w:r>
    </w:p>
    <w:p w14:paraId="672A6659" w14:textId="77777777" w:rsidR="000E0972" w:rsidRDefault="000E0972">
      <w:pPr>
        <w:pStyle w:val="BodyText"/>
        <w:spacing w:before="6"/>
        <w:rPr>
          <w:rFonts w:ascii="Bookman Old Style"/>
          <w:b/>
          <w:sz w:val="50"/>
        </w:rPr>
      </w:pPr>
    </w:p>
    <w:p w14:paraId="2642EF92" w14:textId="77777777" w:rsidR="000E0972" w:rsidRDefault="000E2834">
      <w:pPr>
        <w:pStyle w:val="BodyText"/>
        <w:ind w:left="110"/>
      </w:pPr>
      <w:r>
        <w:rPr>
          <w:color w:val="27314A"/>
          <w:w w:val="105"/>
          <w:u w:val="single" w:color="27314A"/>
        </w:rPr>
        <w:t>DAFFARS</w:t>
      </w:r>
      <w:r>
        <w:rPr>
          <w:color w:val="27314A"/>
          <w:spacing w:val="18"/>
          <w:w w:val="105"/>
          <w:u w:val="single" w:color="27314A"/>
        </w:rPr>
        <w:t xml:space="preserve"> </w:t>
      </w:r>
      <w:r>
        <w:rPr>
          <w:color w:val="27314A"/>
          <w:w w:val="105"/>
          <w:u w:val="single" w:color="27314A"/>
        </w:rPr>
        <w:t>PART</w:t>
      </w:r>
      <w:r>
        <w:rPr>
          <w:color w:val="27314A"/>
          <w:spacing w:val="18"/>
          <w:w w:val="105"/>
          <w:u w:val="single" w:color="27314A"/>
        </w:rPr>
        <w:t xml:space="preserve"> </w:t>
      </w:r>
      <w:r>
        <w:rPr>
          <w:color w:val="27314A"/>
          <w:w w:val="105"/>
          <w:u w:val="single" w:color="27314A"/>
        </w:rPr>
        <w:t>5327</w:t>
      </w:r>
      <w:r>
        <w:rPr>
          <w:color w:val="27314A"/>
          <w:spacing w:val="18"/>
          <w:w w:val="105"/>
          <w:u w:val="single" w:color="27314A"/>
        </w:rPr>
        <w:t xml:space="preserve"> </w:t>
      </w:r>
      <w:r>
        <w:rPr>
          <w:color w:val="27314A"/>
          <w:w w:val="105"/>
          <w:u w:val="single" w:color="27314A"/>
        </w:rPr>
        <w:t>Knowledge</w:t>
      </w:r>
      <w:r>
        <w:rPr>
          <w:color w:val="27314A"/>
          <w:spacing w:val="18"/>
          <w:w w:val="105"/>
          <w:u w:val="single" w:color="27314A"/>
        </w:rPr>
        <w:t xml:space="preserve"> </w:t>
      </w:r>
      <w:r>
        <w:rPr>
          <w:color w:val="27314A"/>
          <w:spacing w:val="-2"/>
          <w:w w:val="105"/>
          <w:u w:val="single" w:color="27314A"/>
        </w:rPr>
        <w:t>Center</w:t>
      </w:r>
    </w:p>
    <w:p w14:paraId="0A37501D" w14:textId="77777777" w:rsidR="000E0972" w:rsidRDefault="000E0972">
      <w:pPr>
        <w:pStyle w:val="BodyText"/>
        <w:spacing w:before="9"/>
        <w:rPr>
          <w:sz w:val="15"/>
        </w:rPr>
      </w:pPr>
    </w:p>
    <w:p w14:paraId="51E4B3C0" w14:textId="153C99F5" w:rsidR="000E0972" w:rsidRDefault="000E2834">
      <w:pPr>
        <w:spacing w:before="96"/>
        <w:ind w:left="110"/>
        <w:rPr>
          <w:i/>
        </w:rPr>
      </w:pPr>
      <w:r>
        <w:rPr>
          <w:i/>
          <w:w w:val="110"/>
        </w:rPr>
        <w:t>Revised:</w:t>
      </w:r>
      <w:r>
        <w:rPr>
          <w:i/>
          <w:spacing w:val="23"/>
          <w:w w:val="110"/>
        </w:rPr>
        <w:t xml:space="preserve"> </w:t>
      </w:r>
      <w:r>
        <w:rPr>
          <w:i/>
          <w:w w:val="110"/>
        </w:rPr>
        <w:t>June</w:t>
      </w:r>
      <w:r>
        <w:rPr>
          <w:i/>
          <w:spacing w:val="23"/>
          <w:w w:val="110"/>
        </w:rPr>
        <w:t xml:space="preserve"> </w:t>
      </w:r>
      <w:del w:id="1" w:author="ROSSI, AMANDA M CIV USAF HAF SAF/AQCP" w:date="2024-05-18T14:39:00Z">
        <w:r w:rsidDel="00E07FAE">
          <w:rPr>
            <w:i/>
            <w:spacing w:val="-4"/>
            <w:w w:val="110"/>
          </w:rPr>
          <w:delText>2023</w:delText>
        </w:r>
      </w:del>
      <w:ins w:id="2" w:author="ROSSI, AMANDA M CIV USAF HAF SAF/AQCP" w:date="2024-05-18T14:39:00Z">
        <w:r w:rsidR="00E07FAE">
          <w:rPr>
            <w:i/>
            <w:spacing w:val="-4"/>
            <w:w w:val="110"/>
          </w:rPr>
          <w:t>202</w:t>
        </w:r>
        <w:r w:rsidR="00E07FAE">
          <w:rPr>
            <w:i/>
            <w:spacing w:val="-4"/>
            <w:w w:val="110"/>
          </w:rPr>
          <w:t>4</w:t>
        </w:r>
      </w:ins>
    </w:p>
    <w:p w14:paraId="5DAB6C7B" w14:textId="77777777" w:rsidR="000E0972" w:rsidRDefault="000E0972">
      <w:pPr>
        <w:pStyle w:val="BodyText"/>
        <w:spacing w:before="10"/>
        <w:rPr>
          <w:i/>
          <w:sz w:val="23"/>
        </w:rPr>
      </w:pPr>
    </w:p>
    <w:p w14:paraId="11A93A42" w14:textId="77777777" w:rsidR="000E0972" w:rsidRDefault="00E07FAE">
      <w:pPr>
        <w:pStyle w:val="BodyText"/>
        <w:spacing w:before="1"/>
        <w:ind w:left="110"/>
      </w:pPr>
      <w:hyperlink w:anchor="_bookmark0" w:history="1">
        <w:r w:rsidR="000E2834">
          <w:rPr>
            <w:color w:val="27314A"/>
            <w:w w:val="105"/>
            <w:u w:val="single" w:color="27314A"/>
          </w:rPr>
          <w:t>Subpart</w:t>
        </w:r>
        <w:r w:rsidR="000E2834">
          <w:rPr>
            <w:color w:val="27314A"/>
            <w:spacing w:val="20"/>
            <w:w w:val="105"/>
            <w:u w:val="single" w:color="27314A"/>
          </w:rPr>
          <w:t xml:space="preserve"> </w:t>
        </w:r>
        <w:r w:rsidR="000E2834">
          <w:rPr>
            <w:color w:val="27314A"/>
            <w:w w:val="105"/>
            <w:u w:val="single" w:color="27314A"/>
          </w:rPr>
          <w:t>5327.2</w:t>
        </w:r>
        <w:r w:rsidR="000E2834">
          <w:rPr>
            <w:color w:val="27314A"/>
            <w:spacing w:val="20"/>
            <w:w w:val="105"/>
            <w:u w:val="single" w:color="27314A"/>
          </w:rPr>
          <w:t xml:space="preserve"> </w:t>
        </w:r>
        <w:r w:rsidR="000E2834">
          <w:rPr>
            <w:color w:val="27314A"/>
            <w:w w:val="105"/>
            <w:u w:val="single" w:color="27314A"/>
          </w:rPr>
          <w:t>–</w:t>
        </w:r>
        <w:r w:rsidR="000E2834">
          <w:rPr>
            <w:color w:val="27314A"/>
            <w:spacing w:val="21"/>
            <w:w w:val="105"/>
            <w:u w:val="single" w:color="27314A"/>
          </w:rPr>
          <w:t xml:space="preserve"> </w:t>
        </w:r>
        <w:r w:rsidR="000E2834">
          <w:rPr>
            <w:color w:val="27314A"/>
            <w:w w:val="105"/>
            <w:u w:val="single" w:color="27314A"/>
          </w:rPr>
          <w:t>PATENTS</w:t>
        </w:r>
        <w:r w:rsidR="000E2834">
          <w:rPr>
            <w:color w:val="27314A"/>
            <w:spacing w:val="20"/>
            <w:w w:val="105"/>
            <w:u w:val="single" w:color="27314A"/>
          </w:rPr>
          <w:t xml:space="preserve"> </w:t>
        </w:r>
        <w:r w:rsidR="000E2834">
          <w:rPr>
            <w:color w:val="27314A"/>
            <w:w w:val="105"/>
            <w:u w:val="single" w:color="27314A"/>
          </w:rPr>
          <w:t>AND</w:t>
        </w:r>
        <w:r w:rsidR="000E2834">
          <w:rPr>
            <w:color w:val="27314A"/>
            <w:spacing w:val="20"/>
            <w:w w:val="105"/>
            <w:u w:val="single" w:color="27314A"/>
          </w:rPr>
          <w:t xml:space="preserve"> </w:t>
        </w:r>
        <w:r w:rsidR="000E2834">
          <w:rPr>
            <w:color w:val="27314A"/>
            <w:spacing w:val="-2"/>
            <w:w w:val="105"/>
            <w:u w:val="single" w:color="27314A"/>
          </w:rPr>
          <w:t>COPYRIGHTS</w:t>
        </w:r>
      </w:hyperlink>
    </w:p>
    <w:p w14:paraId="02EB378F" w14:textId="77777777" w:rsidR="000E0972" w:rsidRDefault="000E0972">
      <w:pPr>
        <w:pStyle w:val="BodyText"/>
        <w:spacing w:before="9"/>
        <w:rPr>
          <w:sz w:val="15"/>
        </w:rPr>
      </w:pPr>
    </w:p>
    <w:p w14:paraId="551B1D9E" w14:textId="77777777" w:rsidR="000E0972" w:rsidRDefault="00E07FAE">
      <w:pPr>
        <w:pStyle w:val="BodyText"/>
        <w:spacing w:before="95"/>
        <w:ind w:left="110"/>
      </w:pPr>
      <w:hyperlink w:anchor="_bookmark0" w:history="1">
        <w:r w:rsidR="000E2834">
          <w:rPr>
            <w:color w:val="27314A"/>
            <w:w w:val="105"/>
            <w:u w:val="single" w:color="27314A"/>
          </w:rPr>
          <w:t>5327.201-2</w:t>
        </w:r>
        <w:r w:rsidR="000E2834">
          <w:rPr>
            <w:color w:val="27314A"/>
            <w:spacing w:val="12"/>
            <w:w w:val="105"/>
            <w:u w:val="single" w:color="27314A"/>
          </w:rPr>
          <w:t xml:space="preserve"> </w:t>
        </w:r>
        <w:r w:rsidR="000E2834">
          <w:rPr>
            <w:color w:val="27314A"/>
            <w:w w:val="105"/>
            <w:u w:val="single" w:color="27314A"/>
          </w:rPr>
          <w:t>Contract</w:t>
        </w:r>
        <w:r w:rsidR="000E2834">
          <w:rPr>
            <w:color w:val="27314A"/>
            <w:spacing w:val="13"/>
            <w:w w:val="105"/>
            <w:u w:val="single" w:color="27314A"/>
          </w:rPr>
          <w:t xml:space="preserve"> </w:t>
        </w:r>
        <w:r w:rsidR="000E2834">
          <w:rPr>
            <w:color w:val="27314A"/>
            <w:spacing w:val="-2"/>
            <w:w w:val="105"/>
            <w:u w:val="single" w:color="27314A"/>
          </w:rPr>
          <w:t>Clauses</w:t>
        </w:r>
      </w:hyperlink>
    </w:p>
    <w:p w14:paraId="6A05A809" w14:textId="77777777" w:rsidR="000E0972" w:rsidRDefault="000E0972">
      <w:pPr>
        <w:pStyle w:val="BodyText"/>
        <w:spacing w:before="9"/>
        <w:rPr>
          <w:sz w:val="15"/>
        </w:rPr>
      </w:pPr>
    </w:p>
    <w:p w14:paraId="30125660" w14:textId="77777777" w:rsidR="000E0972" w:rsidRDefault="00E07FAE">
      <w:pPr>
        <w:pStyle w:val="BodyText"/>
        <w:spacing w:before="96"/>
        <w:ind w:left="110"/>
      </w:pPr>
      <w:hyperlink w:anchor="_bookmark0" w:history="1">
        <w:r w:rsidR="000E2834">
          <w:rPr>
            <w:color w:val="27314A"/>
            <w:w w:val="105"/>
            <w:u w:val="single" w:color="27314A"/>
          </w:rPr>
          <w:t>Subpart</w:t>
        </w:r>
        <w:r w:rsidR="000E2834">
          <w:rPr>
            <w:color w:val="27314A"/>
            <w:spacing w:val="38"/>
            <w:w w:val="105"/>
            <w:u w:val="single" w:color="27314A"/>
          </w:rPr>
          <w:t xml:space="preserve"> </w:t>
        </w:r>
        <w:r w:rsidR="000E2834">
          <w:rPr>
            <w:color w:val="27314A"/>
            <w:w w:val="105"/>
            <w:u w:val="single" w:color="27314A"/>
          </w:rPr>
          <w:t>5327.3</w:t>
        </w:r>
        <w:r w:rsidR="000E2834">
          <w:rPr>
            <w:color w:val="27314A"/>
            <w:spacing w:val="38"/>
            <w:w w:val="105"/>
            <w:u w:val="single" w:color="27314A"/>
          </w:rPr>
          <w:t xml:space="preserve"> </w:t>
        </w:r>
        <w:r w:rsidR="000E2834">
          <w:rPr>
            <w:color w:val="27314A"/>
            <w:w w:val="105"/>
            <w:u w:val="single" w:color="27314A"/>
          </w:rPr>
          <w:t>–</w:t>
        </w:r>
        <w:r w:rsidR="000E2834">
          <w:rPr>
            <w:color w:val="27314A"/>
            <w:spacing w:val="38"/>
            <w:w w:val="105"/>
            <w:u w:val="single" w:color="27314A"/>
          </w:rPr>
          <w:t xml:space="preserve"> </w:t>
        </w:r>
        <w:r w:rsidR="000E2834">
          <w:rPr>
            <w:color w:val="27314A"/>
            <w:w w:val="105"/>
            <w:u w:val="single" w:color="27314A"/>
          </w:rPr>
          <w:t>PATENT</w:t>
        </w:r>
        <w:r w:rsidR="000E2834">
          <w:rPr>
            <w:color w:val="27314A"/>
            <w:spacing w:val="39"/>
            <w:w w:val="105"/>
            <w:u w:val="single" w:color="27314A"/>
          </w:rPr>
          <w:t xml:space="preserve"> </w:t>
        </w:r>
        <w:r w:rsidR="000E2834">
          <w:rPr>
            <w:color w:val="27314A"/>
            <w:w w:val="105"/>
            <w:u w:val="single" w:color="27314A"/>
          </w:rPr>
          <w:t>RIGHTS</w:t>
        </w:r>
        <w:r w:rsidR="000E2834">
          <w:rPr>
            <w:color w:val="27314A"/>
            <w:spacing w:val="38"/>
            <w:w w:val="105"/>
            <w:u w:val="single" w:color="27314A"/>
          </w:rPr>
          <w:t xml:space="preserve"> </w:t>
        </w:r>
        <w:r w:rsidR="000E2834">
          <w:rPr>
            <w:color w:val="27314A"/>
            <w:w w:val="105"/>
            <w:u w:val="single" w:color="27314A"/>
          </w:rPr>
          <w:t>UNDER</w:t>
        </w:r>
        <w:r w:rsidR="000E2834">
          <w:rPr>
            <w:color w:val="27314A"/>
            <w:spacing w:val="38"/>
            <w:w w:val="105"/>
            <w:u w:val="single" w:color="27314A"/>
          </w:rPr>
          <w:t xml:space="preserve"> </w:t>
        </w:r>
        <w:r w:rsidR="000E2834">
          <w:rPr>
            <w:color w:val="27314A"/>
            <w:w w:val="105"/>
            <w:u w:val="single" w:color="27314A"/>
          </w:rPr>
          <w:t>GOVERNMENT</w:t>
        </w:r>
        <w:r w:rsidR="000E2834">
          <w:rPr>
            <w:color w:val="27314A"/>
            <w:spacing w:val="38"/>
            <w:w w:val="105"/>
            <w:u w:val="single" w:color="27314A"/>
          </w:rPr>
          <w:t xml:space="preserve"> </w:t>
        </w:r>
        <w:r w:rsidR="000E2834">
          <w:rPr>
            <w:color w:val="27314A"/>
            <w:spacing w:val="-2"/>
            <w:w w:val="105"/>
            <w:u w:val="single" w:color="27314A"/>
          </w:rPr>
          <w:t>CONTRACTS</w:t>
        </w:r>
      </w:hyperlink>
    </w:p>
    <w:p w14:paraId="5A39BBE3" w14:textId="77777777" w:rsidR="000E0972" w:rsidRDefault="000E0972">
      <w:pPr>
        <w:pStyle w:val="BodyText"/>
        <w:spacing w:before="9"/>
        <w:rPr>
          <w:sz w:val="15"/>
        </w:rPr>
      </w:pPr>
    </w:p>
    <w:p w14:paraId="1E67D796" w14:textId="77777777" w:rsidR="000E0972" w:rsidRDefault="00E07FAE">
      <w:pPr>
        <w:pStyle w:val="BodyText"/>
        <w:spacing w:before="95"/>
        <w:ind w:left="110"/>
      </w:pPr>
      <w:hyperlink w:anchor="_bookmark0" w:history="1">
        <w:r w:rsidR="000E2834">
          <w:rPr>
            <w:color w:val="27314A"/>
            <w:u w:val="single" w:color="27314A"/>
          </w:rPr>
          <w:t>5327.303</w:t>
        </w:r>
        <w:r w:rsidR="000E2834">
          <w:rPr>
            <w:color w:val="27314A"/>
            <w:spacing w:val="63"/>
            <w:u w:val="single" w:color="27314A"/>
          </w:rPr>
          <w:t xml:space="preserve"> </w:t>
        </w:r>
        <w:r w:rsidR="000E2834">
          <w:rPr>
            <w:color w:val="27314A"/>
            <w:u w:val="single" w:color="27314A"/>
          </w:rPr>
          <w:t>Contract</w:t>
        </w:r>
        <w:r w:rsidR="000E2834">
          <w:rPr>
            <w:color w:val="27314A"/>
            <w:spacing w:val="63"/>
            <w:u w:val="single" w:color="27314A"/>
          </w:rPr>
          <w:t xml:space="preserve"> </w:t>
        </w:r>
        <w:r w:rsidR="000E2834">
          <w:rPr>
            <w:color w:val="27314A"/>
            <w:spacing w:val="-2"/>
            <w:u w:val="single" w:color="27314A"/>
          </w:rPr>
          <w:t>Clauses</w:t>
        </w:r>
      </w:hyperlink>
    </w:p>
    <w:p w14:paraId="41C8F396" w14:textId="77777777" w:rsidR="000E0972" w:rsidRDefault="000E0972">
      <w:pPr>
        <w:pStyle w:val="BodyText"/>
        <w:spacing w:before="9"/>
        <w:rPr>
          <w:sz w:val="15"/>
        </w:rPr>
      </w:pPr>
    </w:p>
    <w:p w14:paraId="630400A6" w14:textId="77777777" w:rsidR="000E0972" w:rsidRDefault="00E07FAE">
      <w:pPr>
        <w:pStyle w:val="BodyText"/>
        <w:spacing w:before="96"/>
        <w:ind w:left="110"/>
      </w:pPr>
      <w:hyperlink w:anchor="_bookmark0" w:history="1">
        <w:r w:rsidR="000E2834">
          <w:rPr>
            <w:color w:val="27314A"/>
            <w:w w:val="105"/>
            <w:u w:val="single" w:color="27314A"/>
          </w:rPr>
          <w:t>5327.306</w:t>
        </w:r>
        <w:r w:rsidR="000E2834">
          <w:rPr>
            <w:color w:val="27314A"/>
            <w:spacing w:val="15"/>
            <w:w w:val="105"/>
            <w:u w:val="single" w:color="27314A"/>
          </w:rPr>
          <w:t xml:space="preserve"> </w:t>
        </w:r>
        <w:r w:rsidR="000E2834">
          <w:rPr>
            <w:color w:val="27314A"/>
            <w:w w:val="105"/>
            <w:u w:val="single" w:color="27314A"/>
          </w:rPr>
          <w:t>Licensing</w:t>
        </w:r>
        <w:r w:rsidR="000E2834">
          <w:rPr>
            <w:color w:val="27314A"/>
            <w:spacing w:val="15"/>
            <w:w w:val="105"/>
            <w:u w:val="single" w:color="27314A"/>
          </w:rPr>
          <w:t xml:space="preserve"> </w:t>
        </w:r>
        <w:r w:rsidR="000E2834">
          <w:rPr>
            <w:color w:val="27314A"/>
            <w:w w:val="105"/>
            <w:u w:val="single" w:color="27314A"/>
          </w:rPr>
          <w:t>background</w:t>
        </w:r>
        <w:r w:rsidR="000E2834">
          <w:rPr>
            <w:color w:val="27314A"/>
            <w:spacing w:val="15"/>
            <w:w w:val="105"/>
            <w:u w:val="single" w:color="27314A"/>
          </w:rPr>
          <w:t xml:space="preserve"> </w:t>
        </w:r>
        <w:r w:rsidR="000E2834">
          <w:rPr>
            <w:color w:val="27314A"/>
            <w:w w:val="105"/>
            <w:u w:val="single" w:color="27314A"/>
          </w:rPr>
          <w:t>patent</w:t>
        </w:r>
        <w:r w:rsidR="000E2834">
          <w:rPr>
            <w:color w:val="27314A"/>
            <w:spacing w:val="15"/>
            <w:w w:val="105"/>
            <w:u w:val="single" w:color="27314A"/>
          </w:rPr>
          <w:t xml:space="preserve"> </w:t>
        </w:r>
        <w:r w:rsidR="000E2834">
          <w:rPr>
            <w:color w:val="27314A"/>
            <w:w w:val="105"/>
            <w:u w:val="single" w:color="27314A"/>
          </w:rPr>
          <w:t>rights</w:t>
        </w:r>
        <w:r w:rsidR="000E2834">
          <w:rPr>
            <w:color w:val="27314A"/>
            <w:spacing w:val="15"/>
            <w:w w:val="105"/>
            <w:u w:val="single" w:color="27314A"/>
          </w:rPr>
          <w:t xml:space="preserve"> </w:t>
        </w:r>
        <w:r w:rsidR="000E2834">
          <w:rPr>
            <w:color w:val="27314A"/>
            <w:w w:val="105"/>
            <w:u w:val="single" w:color="27314A"/>
          </w:rPr>
          <w:t>to</w:t>
        </w:r>
        <w:r w:rsidR="000E2834">
          <w:rPr>
            <w:color w:val="27314A"/>
            <w:spacing w:val="15"/>
            <w:w w:val="105"/>
            <w:u w:val="single" w:color="27314A"/>
          </w:rPr>
          <w:t xml:space="preserve"> </w:t>
        </w:r>
        <w:r w:rsidR="000E2834">
          <w:rPr>
            <w:color w:val="27314A"/>
            <w:w w:val="105"/>
            <w:u w:val="single" w:color="27314A"/>
          </w:rPr>
          <w:t>third</w:t>
        </w:r>
        <w:r w:rsidR="000E2834">
          <w:rPr>
            <w:color w:val="27314A"/>
            <w:spacing w:val="15"/>
            <w:w w:val="105"/>
            <w:u w:val="single" w:color="27314A"/>
          </w:rPr>
          <w:t xml:space="preserve"> </w:t>
        </w:r>
        <w:r w:rsidR="000E2834">
          <w:rPr>
            <w:color w:val="27314A"/>
            <w:spacing w:val="-2"/>
            <w:w w:val="105"/>
            <w:u w:val="single" w:color="27314A"/>
          </w:rPr>
          <w:t>parties</w:t>
        </w:r>
      </w:hyperlink>
    </w:p>
    <w:p w14:paraId="72A3D3EC" w14:textId="77777777" w:rsidR="000E0972" w:rsidRDefault="000E0972">
      <w:pPr>
        <w:pStyle w:val="BodyText"/>
        <w:spacing w:before="9"/>
        <w:rPr>
          <w:sz w:val="15"/>
        </w:rPr>
      </w:pPr>
    </w:p>
    <w:p w14:paraId="64BC637C" w14:textId="77777777" w:rsidR="000E0972" w:rsidRDefault="00E07FAE">
      <w:pPr>
        <w:pStyle w:val="BodyText"/>
        <w:spacing w:before="95"/>
        <w:ind w:left="110"/>
      </w:pPr>
      <w:hyperlink w:anchor="_bookmark0" w:history="1">
        <w:r w:rsidR="000E2834">
          <w:rPr>
            <w:color w:val="27314A"/>
            <w:w w:val="110"/>
            <w:u w:val="single" w:color="27314A"/>
          </w:rPr>
          <w:t>Subpart</w:t>
        </w:r>
        <w:r w:rsidR="000E2834">
          <w:rPr>
            <w:color w:val="27314A"/>
            <w:spacing w:val="-9"/>
            <w:w w:val="110"/>
            <w:u w:val="single" w:color="27314A"/>
          </w:rPr>
          <w:t xml:space="preserve"> </w:t>
        </w:r>
        <w:r w:rsidR="000E2834">
          <w:rPr>
            <w:color w:val="27314A"/>
            <w:w w:val="110"/>
            <w:u w:val="single" w:color="27314A"/>
          </w:rPr>
          <w:t>5327.90</w:t>
        </w:r>
        <w:r w:rsidR="000E2834">
          <w:rPr>
            <w:color w:val="27314A"/>
            <w:spacing w:val="-8"/>
            <w:w w:val="110"/>
            <w:u w:val="single" w:color="27314A"/>
          </w:rPr>
          <w:t xml:space="preserve"> </w:t>
        </w:r>
        <w:r w:rsidR="000E2834">
          <w:rPr>
            <w:color w:val="27314A"/>
            <w:w w:val="110"/>
            <w:u w:val="single" w:color="27314A"/>
          </w:rPr>
          <w:t>–</w:t>
        </w:r>
        <w:r w:rsidR="000E2834">
          <w:rPr>
            <w:color w:val="27314A"/>
            <w:spacing w:val="-8"/>
            <w:w w:val="110"/>
            <w:u w:val="single" w:color="27314A"/>
          </w:rPr>
          <w:t xml:space="preserve"> </w:t>
        </w:r>
        <w:r w:rsidR="000E2834">
          <w:rPr>
            <w:color w:val="27314A"/>
            <w:w w:val="110"/>
            <w:u w:val="single" w:color="27314A"/>
          </w:rPr>
          <w:t>FOREIGN</w:t>
        </w:r>
        <w:r w:rsidR="000E2834">
          <w:rPr>
            <w:color w:val="27314A"/>
            <w:spacing w:val="-8"/>
            <w:w w:val="110"/>
            <w:u w:val="single" w:color="27314A"/>
          </w:rPr>
          <w:t xml:space="preserve"> </w:t>
        </w:r>
        <w:r w:rsidR="000E2834">
          <w:rPr>
            <w:color w:val="27314A"/>
            <w:spacing w:val="-2"/>
            <w:w w:val="110"/>
            <w:u w:val="single" w:color="27314A"/>
          </w:rPr>
          <w:t>DISCLOSURE</w:t>
        </w:r>
      </w:hyperlink>
    </w:p>
    <w:p w14:paraId="0D0B940D" w14:textId="77777777" w:rsidR="000E0972" w:rsidRDefault="000E0972">
      <w:pPr>
        <w:pStyle w:val="BodyText"/>
        <w:spacing w:before="10"/>
        <w:rPr>
          <w:sz w:val="15"/>
        </w:rPr>
      </w:pPr>
    </w:p>
    <w:p w14:paraId="40F38034" w14:textId="77777777" w:rsidR="000E0972" w:rsidRDefault="00E07FAE">
      <w:pPr>
        <w:pStyle w:val="BodyText"/>
        <w:spacing w:before="95"/>
        <w:ind w:left="110"/>
      </w:pPr>
      <w:hyperlink w:anchor="_bookmark0" w:history="1">
        <w:r w:rsidR="000E2834">
          <w:rPr>
            <w:color w:val="27314A"/>
            <w:w w:val="105"/>
            <w:u w:val="single" w:color="27314A"/>
          </w:rPr>
          <w:t>5327.9000</w:t>
        </w:r>
        <w:r w:rsidR="000E2834">
          <w:rPr>
            <w:color w:val="27314A"/>
            <w:spacing w:val="16"/>
            <w:w w:val="105"/>
            <w:u w:val="single" w:color="27314A"/>
          </w:rPr>
          <w:t xml:space="preserve"> </w:t>
        </w:r>
        <w:r w:rsidR="000E2834">
          <w:rPr>
            <w:color w:val="27314A"/>
            <w:w w:val="105"/>
            <w:u w:val="single" w:color="27314A"/>
          </w:rPr>
          <w:t>Foreign</w:t>
        </w:r>
        <w:r w:rsidR="000E2834">
          <w:rPr>
            <w:color w:val="27314A"/>
            <w:spacing w:val="17"/>
            <w:w w:val="105"/>
            <w:u w:val="single" w:color="27314A"/>
          </w:rPr>
          <w:t xml:space="preserve"> </w:t>
        </w:r>
        <w:r w:rsidR="000E2834">
          <w:rPr>
            <w:color w:val="27314A"/>
            <w:w w:val="105"/>
            <w:u w:val="single" w:color="27314A"/>
          </w:rPr>
          <w:t>Disclosure</w:t>
        </w:r>
        <w:r w:rsidR="000E2834">
          <w:rPr>
            <w:color w:val="27314A"/>
            <w:spacing w:val="17"/>
            <w:w w:val="105"/>
            <w:u w:val="single" w:color="27314A"/>
          </w:rPr>
          <w:t xml:space="preserve"> </w:t>
        </w:r>
        <w:r w:rsidR="000E2834">
          <w:rPr>
            <w:color w:val="27314A"/>
            <w:spacing w:val="-2"/>
            <w:w w:val="105"/>
            <w:u w:val="single" w:color="27314A"/>
          </w:rPr>
          <w:t>Policy</w:t>
        </w:r>
      </w:hyperlink>
    </w:p>
    <w:p w14:paraId="0E27B00A" w14:textId="77777777" w:rsidR="000E0972" w:rsidRDefault="000E0972">
      <w:pPr>
        <w:pStyle w:val="BodyText"/>
        <w:rPr>
          <w:sz w:val="20"/>
        </w:rPr>
      </w:pPr>
    </w:p>
    <w:p w14:paraId="60061E4C" w14:textId="77777777" w:rsidR="000E0972" w:rsidRDefault="000E0972">
      <w:pPr>
        <w:pStyle w:val="BodyText"/>
        <w:spacing w:before="8"/>
        <w:rPr>
          <w:sz w:val="17"/>
        </w:rPr>
      </w:pPr>
    </w:p>
    <w:p w14:paraId="0FAB397A" w14:textId="77777777" w:rsidR="000E0972" w:rsidRDefault="000E2834">
      <w:pPr>
        <w:pStyle w:val="Heading1"/>
        <w:rPr>
          <w:b/>
        </w:rPr>
      </w:pPr>
      <w:r>
        <w:rPr>
          <w:b/>
          <w:spacing w:val="-2"/>
        </w:rPr>
        <w:t>Subpart</w:t>
      </w:r>
      <w:r>
        <w:rPr>
          <w:b/>
          <w:spacing w:val="-21"/>
        </w:rPr>
        <w:t xml:space="preserve"> </w:t>
      </w:r>
      <w:r>
        <w:rPr>
          <w:b/>
          <w:spacing w:val="-2"/>
        </w:rPr>
        <w:t>5327.2</w:t>
      </w:r>
      <w:r>
        <w:rPr>
          <w:b/>
          <w:spacing w:val="-22"/>
        </w:rPr>
        <w:t xml:space="preserve"> </w:t>
      </w:r>
      <w:r>
        <w:rPr>
          <w:b/>
          <w:spacing w:val="-2"/>
        </w:rPr>
        <w:t>–</w:t>
      </w:r>
      <w:r>
        <w:rPr>
          <w:b/>
          <w:spacing w:val="-21"/>
        </w:rPr>
        <w:t xml:space="preserve"> </w:t>
      </w:r>
      <w:r>
        <w:rPr>
          <w:b/>
          <w:spacing w:val="-2"/>
        </w:rPr>
        <w:t>PATENTS</w:t>
      </w:r>
      <w:r>
        <w:rPr>
          <w:b/>
          <w:spacing w:val="-21"/>
        </w:rPr>
        <w:t xml:space="preserve"> </w:t>
      </w:r>
      <w:r>
        <w:rPr>
          <w:b/>
          <w:spacing w:val="-2"/>
        </w:rPr>
        <w:t>AND</w:t>
      </w:r>
      <w:r>
        <w:rPr>
          <w:b/>
          <w:spacing w:val="-21"/>
        </w:rPr>
        <w:t xml:space="preserve"> </w:t>
      </w:r>
      <w:r>
        <w:rPr>
          <w:b/>
          <w:spacing w:val="-2"/>
        </w:rPr>
        <w:t>COPYRIGHTS</w:t>
      </w:r>
    </w:p>
    <w:p w14:paraId="44EAFD9C" w14:textId="77777777" w:rsidR="000E0972" w:rsidRDefault="000E0972">
      <w:pPr>
        <w:pStyle w:val="BodyText"/>
        <w:rPr>
          <w:rFonts w:ascii="Bookman Old Style"/>
          <w:b/>
          <w:sz w:val="44"/>
        </w:rPr>
      </w:pPr>
    </w:p>
    <w:p w14:paraId="0F670F57" w14:textId="77777777" w:rsidR="000E0972" w:rsidRDefault="000E2834">
      <w:pPr>
        <w:pStyle w:val="Heading2"/>
        <w:rPr>
          <w:b/>
        </w:rPr>
      </w:pPr>
      <w:r>
        <w:rPr>
          <w:b/>
          <w:spacing w:val="-2"/>
        </w:rPr>
        <w:t>5327.201-2</w:t>
      </w:r>
      <w:r>
        <w:rPr>
          <w:b/>
          <w:spacing w:val="-8"/>
        </w:rPr>
        <w:t xml:space="preserve"> </w:t>
      </w:r>
      <w:r>
        <w:rPr>
          <w:b/>
          <w:spacing w:val="-2"/>
        </w:rPr>
        <w:t>Contract</w:t>
      </w:r>
      <w:r>
        <w:rPr>
          <w:b/>
          <w:spacing w:val="-8"/>
        </w:rPr>
        <w:t xml:space="preserve"> </w:t>
      </w:r>
      <w:r>
        <w:rPr>
          <w:b/>
          <w:spacing w:val="-2"/>
        </w:rPr>
        <w:t>Clauses</w:t>
      </w:r>
    </w:p>
    <w:p w14:paraId="4B94D5A5" w14:textId="77777777" w:rsidR="000E0972" w:rsidRDefault="000E0972">
      <w:pPr>
        <w:pStyle w:val="BodyText"/>
        <w:spacing w:before="5"/>
        <w:rPr>
          <w:rFonts w:ascii="Bookman Old Style"/>
          <w:b/>
          <w:sz w:val="42"/>
        </w:rPr>
      </w:pPr>
    </w:p>
    <w:p w14:paraId="159E1AA5" w14:textId="77777777" w:rsidR="000E0972" w:rsidRDefault="000E2834">
      <w:pPr>
        <w:pStyle w:val="BodyText"/>
        <w:ind w:left="110"/>
      </w:pPr>
      <w:r>
        <w:rPr>
          <w:w w:val="105"/>
        </w:rPr>
        <w:t>(e)</w:t>
      </w:r>
      <w:r>
        <w:rPr>
          <w:spacing w:val="14"/>
          <w:w w:val="105"/>
        </w:rPr>
        <w:t xml:space="preserve"> </w:t>
      </w:r>
      <w:r>
        <w:rPr>
          <w:w w:val="105"/>
        </w:rPr>
        <w:t>See</w:t>
      </w:r>
      <w:r>
        <w:rPr>
          <w:spacing w:val="15"/>
          <w:w w:val="105"/>
        </w:rPr>
        <w:t xml:space="preserve"> </w:t>
      </w:r>
      <w:hyperlink r:id="rId8" w:anchor="DAFFARS_MP5301_601">
        <w:r>
          <w:rPr>
            <w:color w:val="27314A"/>
            <w:spacing w:val="-2"/>
            <w:w w:val="105"/>
            <w:u w:val="single" w:color="27314A"/>
          </w:rPr>
          <w:t>MP5301.601(a)(i).</w:t>
        </w:r>
      </w:hyperlink>
    </w:p>
    <w:p w14:paraId="3DEEC669" w14:textId="77777777" w:rsidR="000E0972" w:rsidRDefault="000E0972">
      <w:pPr>
        <w:pStyle w:val="BodyText"/>
        <w:rPr>
          <w:sz w:val="20"/>
        </w:rPr>
      </w:pPr>
    </w:p>
    <w:p w14:paraId="3656B9AB" w14:textId="77777777" w:rsidR="000E0972" w:rsidRDefault="000E0972">
      <w:pPr>
        <w:pStyle w:val="BodyText"/>
        <w:spacing w:before="8"/>
        <w:rPr>
          <w:sz w:val="17"/>
        </w:rPr>
      </w:pPr>
    </w:p>
    <w:p w14:paraId="59B655A9" w14:textId="77777777" w:rsidR="000E0972" w:rsidRDefault="000E2834">
      <w:pPr>
        <w:pStyle w:val="Heading1"/>
        <w:spacing w:line="273" w:lineRule="auto"/>
        <w:rPr>
          <w:b/>
        </w:rPr>
      </w:pPr>
      <w:r>
        <w:rPr>
          <w:b/>
        </w:rPr>
        <w:t>Subpart</w:t>
      </w:r>
      <w:r>
        <w:rPr>
          <w:b/>
          <w:spacing w:val="-27"/>
        </w:rPr>
        <w:t xml:space="preserve"> </w:t>
      </w:r>
      <w:r>
        <w:rPr>
          <w:b/>
        </w:rPr>
        <w:t>5327.3</w:t>
      </w:r>
      <w:r>
        <w:rPr>
          <w:b/>
          <w:spacing w:val="-28"/>
        </w:rPr>
        <w:t xml:space="preserve"> </w:t>
      </w:r>
      <w:r>
        <w:rPr>
          <w:b/>
        </w:rPr>
        <w:t>–</w:t>
      </w:r>
      <w:r>
        <w:rPr>
          <w:b/>
          <w:spacing w:val="-27"/>
        </w:rPr>
        <w:t xml:space="preserve"> </w:t>
      </w:r>
      <w:r>
        <w:rPr>
          <w:b/>
        </w:rPr>
        <w:t>PATENT</w:t>
      </w:r>
      <w:r>
        <w:rPr>
          <w:b/>
          <w:spacing w:val="-27"/>
        </w:rPr>
        <w:t xml:space="preserve"> </w:t>
      </w:r>
      <w:r>
        <w:rPr>
          <w:b/>
        </w:rPr>
        <w:t>RIGHTS</w:t>
      </w:r>
      <w:r>
        <w:rPr>
          <w:b/>
          <w:spacing w:val="-27"/>
        </w:rPr>
        <w:t xml:space="preserve"> </w:t>
      </w:r>
      <w:r>
        <w:rPr>
          <w:b/>
        </w:rPr>
        <w:t>UNDER</w:t>
      </w:r>
      <w:r>
        <w:rPr>
          <w:b/>
          <w:spacing w:val="-27"/>
        </w:rPr>
        <w:t xml:space="preserve"> </w:t>
      </w:r>
      <w:r>
        <w:rPr>
          <w:b/>
        </w:rPr>
        <w:t xml:space="preserve">GOVERNMENT </w:t>
      </w:r>
      <w:r>
        <w:rPr>
          <w:b/>
          <w:spacing w:val="-2"/>
        </w:rPr>
        <w:t>CONTRACTS</w:t>
      </w:r>
    </w:p>
    <w:p w14:paraId="45FB0818" w14:textId="77777777" w:rsidR="000E0972" w:rsidRDefault="000E0972">
      <w:pPr>
        <w:pStyle w:val="BodyText"/>
        <w:spacing w:before="5"/>
        <w:rPr>
          <w:rFonts w:ascii="Bookman Old Style"/>
          <w:b/>
          <w:sz w:val="39"/>
        </w:rPr>
      </w:pPr>
    </w:p>
    <w:p w14:paraId="2EFB6C0A" w14:textId="77777777" w:rsidR="000E0972" w:rsidRDefault="000E2834">
      <w:pPr>
        <w:pStyle w:val="Heading2"/>
        <w:rPr>
          <w:b/>
        </w:rPr>
      </w:pPr>
      <w:r>
        <w:rPr>
          <w:b/>
          <w:spacing w:val="-2"/>
        </w:rPr>
        <w:t>5327.303</w:t>
      </w:r>
      <w:r>
        <w:rPr>
          <w:b/>
          <w:spacing w:val="-14"/>
        </w:rPr>
        <w:t xml:space="preserve"> </w:t>
      </w:r>
      <w:r>
        <w:rPr>
          <w:b/>
          <w:spacing w:val="-2"/>
        </w:rPr>
        <w:t>Contract</w:t>
      </w:r>
      <w:r>
        <w:rPr>
          <w:b/>
          <w:spacing w:val="-13"/>
        </w:rPr>
        <w:t xml:space="preserve"> </w:t>
      </w:r>
      <w:r>
        <w:rPr>
          <w:b/>
          <w:spacing w:val="-2"/>
        </w:rPr>
        <w:t>Clauses</w:t>
      </w:r>
    </w:p>
    <w:p w14:paraId="049F31CB" w14:textId="77777777" w:rsidR="000E0972" w:rsidRDefault="000E0972">
      <w:pPr>
        <w:pStyle w:val="BodyText"/>
        <w:spacing w:before="4"/>
        <w:rPr>
          <w:rFonts w:ascii="Bookman Old Style"/>
          <w:b/>
          <w:sz w:val="42"/>
        </w:rPr>
      </w:pPr>
    </w:p>
    <w:p w14:paraId="427DC548" w14:textId="77777777" w:rsidR="000E0972" w:rsidRDefault="000E2834" w:rsidP="00DB4FD2">
      <w:pPr>
        <w:ind w:firstLine="720"/>
      </w:pPr>
      <w:r>
        <w:rPr>
          <w:w w:val="105"/>
        </w:rPr>
        <w:t xml:space="preserve">(b)(1) When using </w:t>
      </w:r>
      <w:hyperlink r:id="rId9" w:anchor="FAR_52_227_11">
        <w:r>
          <w:rPr>
            <w:color w:val="27314A"/>
            <w:w w:val="105"/>
            <w:u w:val="single" w:color="27314A"/>
          </w:rPr>
          <w:t>FAR clause 52.227-11</w:t>
        </w:r>
      </w:hyperlink>
      <w:r>
        <w:rPr>
          <w:w w:val="105"/>
        </w:rPr>
        <w:t>, insert instructions substantially the same as the following</w:t>
      </w:r>
      <w:r>
        <w:rPr>
          <w:spacing w:val="40"/>
          <w:w w:val="105"/>
        </w:rPr>
        <w:t xml:space="preserve"> </w:t>
      </w:r>
      <w:r>
        <w:rPr>
          <w:w w:val="105"/>
        </w:rPr>
        <w:t>in the fill-in of section (j):</w:t>
      </w:r>
    </w:p>
    <w:p w14:paraId="53128261" w14:textId="77777777" w:rsidR="000E0972" w:rsidRDefault="000E0972" w:rsidP="007A4824">
      <w:pPr>
        <w:rPr>
          <w:sz w:val="21"/>
        </w:rPr>
      </w:pPr>
    </w:p>
    <w:p w14:paraId="4A2856D2" w14:textId="00DB21C4" w:rsidR="000E0972" w:rsidRDefault="4EA4D74D" w:rsidP="005A662D">
      <w:pPr>
        <w:ind w:firstLine="720"/>
      </w:pPr>
      <w:commentRangeStart w:id="3"/>
      <w:r w:rsidRPr="4D7539E1">
        <w:rPr>
          <w:w w:val="105"/>
        </w:rPr>
        <w:t>(1) “Interim or final Invention Reports shall be sent to both the Administrative Contracting Officer,</w:t>
      </w:r>
      <w:r w:rsidR="4D7539E1" w:rsidRPr="4D7539E1">
        <w:rPr>
          <w:spacing w:val="80"/>
          <w:w w:val="105"/>
        </w:rPr>
        <w:t xml:space="preserve"> </w:t>
      </w:r>
      <w:r w:rsidR="4D7539E1" w:rsidRPr="4D7539E1">
        <w:rPr>
          <w:i/>
          <w:iCs/>
          <w:w w:val="105"/>
        </w:rPr>
        <w:t>(insert</w:t>
      </w:r>
      <w:r w:rsidR="4D7539E1" w:rsidRPr="4D7539E1">
        <w:rPr>
          <w:i/>
          <w:iCs/>
          <w:spacing w:val="40"/>
          <w:w w:val="105"/>
        </w:rPr>
        <w:t xml:space="preserve"> </w:t>
      </w:r>
      <w:r w:rsidR="4D7539E1" w:rsidRPr="4D7539E1">
        <w:rPr>
          <w:i/>
          <w:iCs/>
          <w:w w:val="105"/>
        </w:rPr>
        <w:t>“at</w:t>
      </w:r>
      <w:r w:rsidR="4D7539E1" w:rsidRPr="4D7539E1">
        <w:rPr>
          <w:i/>
          <w:iCs/>
          <w:spacing w:val="40"/>
          <w:w w:val="105"/>
        </w:rPr>
        <w:t xml:space="preserve"> </w:t>
      </w:r>
      <w:r w:rsidR="4D7539E1" w:rsidRPr="4D7539E1">
        <w:rPr>
          <w:i/>
          <w:iCs/>
          <w:w w:val="105"/>
        </w:rPr>
        <w:t>the</w:t>
      </w:r>
      <w:r w:rsidR="4D7539E1" w:rsidRPr="4D7539E1">
        <w:rPr>
          <w:i/>
          <w:iCs/>
          <w:spacing w:val="40"/>
          <w:w w:val="105"/>
        </w:rPr>
        <w:t xml:space="preserve"> </w:t>
      </w:r>
      <w:r w:rsidR="4D7539E1" w:rsidRPr="4D7539E1">
        <w:rPr>
          <w:i/>
          <w:iCs/>
          <w:w w:val="105"/>
        </w:rPr>
        <w:t>address</w:t>
      </w:r>
      <w:r w:rsidR="4D7539E1" w:rsidRPr="4D7539E1">
        <w:rPr>
          <w:i/>
          <w:iCs/>
          <w:spacing w:val="40"/>
          <w:w w:val="105"/>
        </w:rPr>
        <w:t xml:space="preserve"> </w:t>
      </w:r>
      <w:r w:rsidR="4D7539E1" w:rsidRPr="4D7539E1">
        <w:rPr>
          <w:i/>
          <w:iCs/>
          <w:w w:val="105"/>
        </w:rPr>
        <w:t>located</w:t>
      </w:r>
      <w:r w:rsidR="4D7539E1" w:rsidRPr="4D7539E1">
        <w:rPr>
          <w:i/>
          <w:iCs/>
          <w:spacing w:val="40"/>
          <w:w w:val="105"/>
        </w:rPr>
        <w:t xml:space="preserve"> </w:t>
      </w:r>
      <w:r w:rsidR="4D7539E1" w:rsidRPr="4D7539E1">
        <w:rPr>
          <w:i/>
          <w:iCs/>
          <w:w w:val="105"/>
        </w:rPr>
        <w:t>on</w:t>
      </w:r>
      <w:r w:rsidR="4D7539E1" w:rsidRPr="4D7539E1">
        <w:rPr>
          <w:i/>
          <w:iCs/>
          <w:spacing w:val="40"/>
          <w:w w:val="105"/>
        </w:rPr>
        <w:t xml:space="preserve"> </w:t>
      </w:r>
      <w:r w:rsidR="4D7539E1" w:rsidRPr="4D7539E1">
        <w:rPr>
          <w:i/>
          <w:iCs/>
          <w:w w:val="105"/>
        </w:rPr>
        <w:t>the</w:t>
      </w:r>
      <w:r w:rsidR="4D7539E1" w:rsidRPr="4D7539E1">
        <w:rPr>
          <w:i/>
          <w:iCs/>
          <w:spacing w:val="40"/>
          <w:w w:val="105"/>
        </w:rPr>
        <w:t xml:space="preserve"> </w:t>
      </w:r>
      <w:r w:rsidR="4D7539E1" w:rsidRPr="4D7539E1">
        <w:rPr>
          <w:i/>
          <w:iCs/>
          <w:w w:val="105"/>
        </w:rPr>
        <w:t>face</w:t>
      </w:r>
      <w:r w:rsidR="4D7539E1" w:rsidRPr="4D7539E1">
        <w:rPr>
          <w:i/>
          <w:iCs/>
          <w:spacing w:val="40"/>
          <w:w w:val="105"/>
        </w:rPr>
        <w:t xml:space="preserve"> </w:t>
      </w:r>
      <w:r w:rsidR="4D7539E1" w:rsidRPr="4D7539E1">
        <w:rPr>
          <w:i/>
          <w:iCs/>
          <w:w w:val="105"/>
        </w:rPr>
        <w:t>of</w:t>
      </w:r>
      <w:r w:rsidR="4D7539E1" w:rsidRPr="4D7539E1">
        <w:rPr>
          <w:i/>
          <w:iCs/>
          <w:spacing w:val="40"/>
          <w:w w:val="105"/>
        </w:rPr>
        <w:t xml:space="preserve"> </w:t>
      </w:r>
      <w:r w:rsidR="4D7539E1" w:rsidRPr="4D7539E1">
        <w:rPr>
          <w:i/>
          <w:iCs/>
          <w:w w:val="105"/>
        </w:rPr>
        <w:t>the</w:t>
      </w:r>
      <w:r w:rsidR="4D7539E1" w:rsidRPr="4D7539E1">
        <w:rPr>
          <w:i/>
          <w:iCs/>
          <w:spacing w:val="40"/>
          <w:w w:val="105"/>
        </w:rPr>
        <w:t xml:space="preserve"> </w:t>
      </w:r>
      <w:r w:rsidR="4D7539E1" w:rsidRPr="4D7539E1">
        <w:rPr>
          <w:i/>
          <w:iCs/>
          <w:w w:val="105"/>
        </w:rPr>
        <w:t>contract”</w:t>
      </w:r>
      <w:r w:rsidR="4D7539E1" w:rsidRPr="4D7539E1">
        <w:rPr>
          <w:i/>
          <w:iCs/>
          <w:spacing w:val="40"/>
          <w:w w:val="105"/>
        </w:rPr>
        <w:t xml:space="preserve"> </w:t>
      </w:r>
      <w:r w:rsidR="4D7539E1" w:rsidRPr="4D7539E1">
        <w:rPr>
          <w:i/>
          <w:iCs/>
          <w:w w:val="105"/>
        </w:rPr>
        <w:t>or</w:t>
      </w:r>
      <w:r w:rsidR="4D7539E1" w:rsidRPr="4D7539E1">
        <w:rPr>
          <w:i/>
          <w:iCs/>
          <w:spacing w:val="40"/>
          <w:w w:val="105"/>
        </w:rPr>
        <w:t xml:space="preserve"> </w:t>
      </w:r>
      <w:r w:rsidR="4D7539E1" w:rsidRPr="4D7539E1">
        <w:rPr>
          <w:i/>
          <w:iCs/>
          <w:w w:val="105"/>
        </w:rPr>
        <w:t>name</w:t>
      </w:r>
      <w:r w:rsidR="4D7539E1" w:rsidRPr="4D7539E1">
        <w:rPr>
          <w:i/>
          <w:iCs/>
          <w:spacing w:val="40"/>
          <w:w w:val="105"/>
        </w:rPr>
        <w:t xml:space="preserve"> </w:t>
      </w:r>
      <w:r w:rsidR="4D7539E1" w:rsidRPr="4D7539E1">
        <w:rPr>
          <w:i/>
          <w:iCs/>
          <w:w w:val="105"/>
        </w:rPr>
        <w:t>and</w:t>
      </w:r>
      <w:r w:rsidR="4D7539E1" w:rsidRPr="4D7539E1">
        <w:rPr>
          <w:i/>
          <w:iCs/>
          <w:spacing w:val="40"/>
          <w:w w:val="105"/>
        </w:rPr>
        <w:t xml:space="preserve"> </w:t>
      </w:r>
      <w:r w:rsidR="4D7539E1" w:rsidRPr="4D7539E1">
        <w:rPr>
          <w:i/>
          <w:iCs/>
          <w:w w:val="105"/>
        </w:rPr>
        <w:t>address</w:t>
      </w:r>
      <w:r w:rsidR="4D7539E1" w:rsidRPr="4D7539E1">
        <w:rPr>
          <w:i/>
          <w:iCs/>
          <w:spacing w:val="40"/>
          <w:w w:val="105"/>
        </w:rPr>
        <w:t xml:space="preserve"> </w:t>
      </w:r>
      <w:r w:rsidR="4D7539E1" w:rsidRPr="4D7539E1">
        <w:rPr>
          <w:i/>
          <w:iCs/>
          <w:w w:val="105"/>
        </w:rPr>
        <w:t>for</w:t>
      </w:r>
      <w:r w:rsidR="4D7539E1" w:rsidRPr="4D7539E1">
        <w:rPr>
          <w:i/>
          <w:iCs/>
          <w:spacing w:val="40"/>
          <w:w w:val="105"/>
        </w:rPr>
        <w:t xml:space="preserve"> </w:t>
      </w:r>
      <w:r w:rsidR="4D7539E1" w:rsidRPr="4D7539E1">
        <w:rPr>
          <w:i/>
          <w:iCs/>
          <w:w w:val="105"/>
        </w:rPr>
        <w:t>the</w:t>
      </w:r>
      <w:r w:rsidR="4D7539E1" w:rsidRPr="4D7539E1">
        <w:rPr>
          <w:i/>
          <w:iCs/>
          <w:spacing w:val="40"/>
          <w:w w:val="105"/>
        </w:rPr>
        <w:t xml:space="preserve"> </w:t>
      </w:r>
      <w:r w:rsidR="4D7539E1" w:rsidRPr="4D7539E1">
        <w:rPr>
          <w:i/>
          <w:iCs/>
          <w:w w:val="105"/>
        </w:rPr>
        <w:t xml:space="preserve">ACO) </w:t>
      </w:r>
      <w:r w:rsidR="4D7539E1">
        <w:t xml:space="preserve">and </w:t>
      </w:r>
      <w:r w:rsidR="344DF7CE">
        <w:rPr>
          <w:w w:val="105"/>
        </w:rPr>
        <w:t>(insert contact information, name/or position title, email, and phone number for person(s) at the procuring contract office who will perform patent administration for this contract) within the timeframes specified in the Patent Rights clause of this contract.</w:t>
      </w:r>
      <w:commentRangeEnd w:id="3"/>
      <w:r w:rsidR="00E07FAE">
        <w:rPr>
          <w:rStyle w:val="CommentReference"/>
        </w:rPr>
        <w:commentReference w:id="3"/>
      </w:r>
    </w:p>
    <w:p w14:paraId="4101652C" w14:textId="77777777" w:rsidR="000E0972" w:rsidRDefault="000E0972" w:rsidP="007A4824">
      <w:pPr>
        <w:rPr>
          <w:sz w:val="21"/>
        </w:rPr>
      </w:pPr>
    </w:p>
    <w:p w14:paraId="09B48542" w14:textId="6D31CF0D" w:rsidR="000E0972" w:rsidRDefault="007A4824" w:rsidP="005A662D">
      <w:pPr>
        <w:ind w:firstLine="720"/>
      </w:pPr>
      <w:r w:rsidRPr="4D7539E1">
        <w:rPr>
          <w:w w:val="105"/>
        </w:rPr>
        <w:t>(</w:t>
      </w:r>
      <w:r>
        <w:rPr>
          <w:w w:val="105"/>
        </w:rPr>
        <w:t>2</w:t>
      </w:r>
      <w:r w:rsidRPr="4D7539E1">
        <w:rPr>
          <w:w w:val="105"/>
        </w:rPr>
        <w:t xml:space="preserve">) </w:t>
      </w:r>
      <w:r w:rsidRPr="344DF7CE">
        <w:rPr>
          <w:w w:val="105"/>
        </w:rPr>
        <w:t>The</w:t>
      </w:r>
      <w:r w:rsidR="00E07FAE">
        <w:rPr>
          <w:w w:val="105"/>
        </w:rPr>
        <w:t xml:space="preserve"> </w:t>
      </w:r>
      <w:r w:rsidR="00E07FAE">
        <w:rPr>
          <w:rFonts w:ascii="open_sansregular" w:hAnsi="open_sansregular"/>
          <w:color w:val="000000"/>
          <w:sz w:val="21"/>
          <w:szCs w:val="21"/>
          <w:shd w:val="clear" w:color="auto" w:fill="FFFFFF"/>
        </w:rPr>
        <w:t> </w:t>
      </w:r>
      <w:hyperlink r:id="rId14" w:tgtFrame="_blank" w:tooltip="DD Form 882" w:history="1">
        <w:r w:rsidR="00E07FAE">
          <w:rPr>
            <w:rStyle w:val="Hyperlink"/>
            <w:rFonts w:ascii="open_sansregular" w:hAnsi="open_sansregular"/>
            <w:sz w:val="21"/>
            <w:szCs w:val="21"/>
            <w:bdr w:val="none" w:sz="0" w:space="0" w:color="auto" w:frame="1"/>
            <w:shd w:val="clear" w:color="auto" w:fill="FFFFFF"/>
          </w:rPr>
          <w:t>DD Form 882</w:t>
        </w:r>
      </w:hyperlink>
      <w:r w:rsidRPr="344DF7CE">
        <w:rPr>
          <w:spacing w:val="25"/>
          <w:w w:val="105"/>
        </w:rPr>
        <w:t>,</w:t>
      </w:r>
      <w:r w:rsidR="344DF7CE" w:rsidRPr="344DF7CE">
        <w:rPr>
          <w:spacing w:val="25"/>
          <w:w w:val="105"/>
        </w:rPr>
        <w:t xml:space="preserve"> </w:t>
      </w:r>
      <w:r w:rsidR="344DF7CE" w:rsidRPr="4D7539E1">
        <w:rPr>
          <w:i/>
          <w:iCs/>
          <w:w w:val="105"/>
        </w:rPr>
        <w:t>Report</w:t>
      </w:r>
      <w:r w:rsidR="344DF7CE" w:rsidRPr="4D7539E1">
        <w:rPr>
          <w:i/>
          <w:iCs/>
          <w:spacing w:val="25"/>
          <w:w w:val="105"/>
        </w:rPr>
        <w:t xml:space="preserve"> </w:t>
      </w:r>
      <w:r w:rsidR="344DF7CE" w:rsidRPr="4D7539E1">
        <w:rPr>
          <w:i/>
          <w:iCs/>
          <w:w w:val="105"/>
        </w:rPr>
        <w:t>of</w:t>
      </w:r>
      <w:r w:rsidR="344DF7CE" w:rsidRPr="4D7539E1">
        <w:rPr>
          <w:i/>
          <w:iCs/>
          <w:spacing w:val="25"/>
          <w:w w:val="105"/>
        </w:rPr>
        <w:t xml:space="preserve"> </w:t>
      </w:r>
      <w:r w:rsidR="344DF7CE" w:rsidRPr="4D7539E1">
        <w:rPr>
          <w:i/>
          <w:iCs/>
          <w:w w:val="105"/>
        </w:rPr>
        <w:t>Inventions</w:t>
      </w:r>
      <w:r w:rsidR="344DF7CE" w:rsidRPr="4D7539E1">
        <w:rPr>
          <w:i/>
          <w:iCs/>
          <w:spacing w:val="25"/>
          <w:w w:val="105"/>
        </w:rPr>
        <w:t xml:space="preserve"> </w:t>
      </w:r>
      <w:r w:rsidR="344DF7CE" w:rsidRPr="4D7539E1">
        <w:rPr>
          <w:i/>
          <w:iCs/>
          <w:w w:val="105"/>
        </w:rPr>
        <w:t>and</w:t>
      </w:r>
      <w:r w:rsidR="344DF7CE" w:rsidRPr="4D7539E1">
        <w:rPr>
          <w:i/>
          <w:iCs/>
          <w:spacing w:val="25"/>
          <w:w w:val="105"/>
        </w:rPr>
        <w:t xml:space="preserve"> </w:t>
      </w:r>
      <w:r w:rsidR="344DF7CE" w:rsidRPr="4D7539E1">
        <w:rPr>
          <w:i/>
          <w:iCs/>
          <w:w w:val="105"/>
        </w:rPr>
        <w:t>Subcontracts</w:t>
      </w:r>
      <w:r w:rsidR="344DF7CE" w:rsidRPr="344DF7CE">
        <w:rPr>
          <w:w w:val="105"/>
        </w:rPr>
        <w:t>,</w:t>
      </w:r>
      <w:r w:rsidR="344DF7CE" w:rsidRPr="344DF7CE">
        <w:rPr>
          <w:spacing w:val="25"/>
          <w:w w:val="105"/>
        </w:rPr>
        <w:t xml:space="preserve"> </w:t>
      </w:r>
      <w:r w:rsidR="3CB3174B" w:rsidRPr="3BCD922C" w:rsidDel="344DF7CE">
        <w:t>may be used to submit these reports.</w:t>
      </w:r>
      <w:r w:rsidR="3CB3174B" w:rsidRPr="3BCD922C" w:rsidDel="3BCD922C">
        <w:t xml:space="preserve"> </w:t>
      </w:r>
      <w:r w:rsidR="344DF7CE" w:rsidRPr="344DF7CE">
        <w:rPr>
          <w:w w:val="105"/>
        </w:rPr>
        <w:t>T</w:t>
      </w:r>
      <w:r w:rsidR="344DF7CE" w:rsidRPr="3CB3174B">
        <w:rPr>
          <w:w w:val="105"/>
        </w:rPr>
        <w:t>he</w:t>
      </w:r>
      <w:r w:rsidR="3CB3174B" w:rsidRPr="3CB3174B" w:rsidDel="3BCD922C">
        <w:t xml:space="preserve"> </w:t>
      </w:r>
      <w:hyperlink r:id="rId15" w:history="1"/>
      <w:r w:rsidR="344DF7CE" w:rsidRPr="3CB3174B">
        <w:t>DD</w:t>
      </w:r>
      <w:r w:rsidR="344DF7CE" w:rsidRPr="3CB3174B">
        <w:rPr>
          <w:w w:val="105"/>
        </w:rPr>
        <w:t xml:space="preserve"> </w:t>
      </w:r>
      <w:r w:rsidR="344DF7CE" w:rsidRPr="3CB3174B">
        <w:rPr>
          <w:spacing w:val="20"/>
          <w:w w:val="105"/>
        </w:rPr>
        <w:t>Form</w:t>
      </w:r>
      <w:r w:rsidR="344DF7CE" w:rsidRPr="3CB3174B">
        <w:rPr>
          <w:w w:val="105"/>
        </w:rPr>
        <w:t xml:space="preserve"> </w:t>
      </w:r>
      <w:r w:rsidR="344DF7CE" w:rsidRPr="344DF7CE">
        <w:rPr>
          <w:spacing w:val="20"/>
          <w:w w:val="105"/>
        </w:rPr>
        <w:t>882</w:t>
      </w:r>
      <w:r w:rsidR="344DF7CE" w:rsidRPr="344DF7CE">
        <w:rPr>
          <w:w w:val="105"/>
        </w:rPr>
        <w:t xml:space="preserve"> </w:t>
      </w:r>
      <w:r w:rsidR="344DF7CE" w:rsidRPr="344DF7CE">
        <w:rPr>
          <w:spacing w:val="20"/>
          <w:w w:val="105"/>
        </w:rPr>
        <w:t>may</w:t>
      </w:r>
      <w:r w:rsidR="344DF7CE" w:rsidRPr="344DF7CE">
        <w:rPr>
          <w:w w:val="105"/>
        </w:rPr>
        <w:t xml:space="preserve"> </w:t>
      </w:r>
      <w:r w:rsidR="344DF7CE" w:rsidRPr="344DF7CE">
        <w:rPr>
          <w:spacing w:val="20"/>
          <w:w w:val="105"/>
        </w:rPr>
        <w:t>also</w:t>
      </w:r>
      <w:r w:rsidR="344DF7CE" w:rsidRPr="344DF7CE">
        <w:rPr>
          <w:w w:val="105"/>
        </w:rPr>
        <w:t xml:space="preserve"> </w:t>
      </w:r>
      <w:r w:rsidR="344DF7CE" w:rsidRPr="344DF7CE">
        <w:rPr>
          <w:spacing w:val="20"/>
          <w:w w:val="105"/>
        </w:rPr>
        <w:t>be</w:t>
      </w:r>
      <w:r w:rsidR="344DF7CE" w:rsidRPr="344DF7CE">
        <w:rPr>
          <w:w w:val="105"/>
        </w:rPr>
        <w:t xml:space="preserve"> </w:t>
      </w:r>
      <w:r w:rsidR="344DF7CE" w:rsidRPr="344DF7CE">
        <w:rPr>
          <w:spacing w:val="20"/>
          <w:w w:val="105"/>
        </w:rPr>
        <w:t>used</w:t>
      </w:r>
      <w:r w:rsidR="344DF7CE" w:rsidRPr="344DF7CE">
        <w:rPr>
          <w:w w:val="105"/>
        </w:rPr>
        <w:t xml:space="preserve"> </w:t>
      </w:r>
      <w:r w:rsidR="344DF7CE" w:rsidRPr="344DF7CE">
        <w:rPr>
          <w:spacing w:val="20"/>
          <w:w w:val="105"/>
        </w:rPr>
        <w:t>for</w:t>
      </w:r>
      <w:r w:rsidR="344DF7CE" w:rsidRPr="344DF7CE">
        <w:rPr>
          <w:w w:val="105"/>
        </w:rPr>
        <w:t xml:space="preserve"> </w:t>
      </w:r>
      <w:r w:rsidR="344DF7CE" w:rsidRPr="344DF7CE">
        <w:rPr>
          <w:spacing w:val="20"/>
          <w:w w:val="105"/>
        </w:rPr>
        <w:t>the</w:t>
      </w:r>
      <w:r w:rsidR="344DF7CE" w:rsidRPr="344DF7CE">
        <w:rPr>
          <w:w w:val="105"/>
        </w:rPr>
        <w:t xml:space="preserve"> </w:t>
      </w:r>
      <w:r w:rsidR="344DF7CE" w:rsidRPr="344DF7CE">
        <w:rPr>
          <w:spacing w:val="20"/>
          <w:w w:val="105"/>
        </w:rPr>
        <w:t>notification</w:t>
      </w:r>
      <w:r w:rsidR="344DF7CE" w:rsidRPr="344DF7CE">
        <w:rPr>
          <w:w w:val="105"/>
        </w:rPr>
        <w:t xml:space="preserve"> </w:t>
      </w:r>
      <w:r w:rsidR="344DF7CE" w:rsidRPr="344DF7CE">
        <w:rPr>
          <w:spacing w:val="20"/>
          <w:w w:val="105"/>
        </w:rPr>
        <w:t>of</w:t>
      </w:r>
      <w:r w:rsidR="344DF7CE" w:rsidRPr="344DF7CE">
        <w:rPr>
          <w:w w:val="105"/>
        </w:rPr>
        <w:t xml:space="preserve"> </w:t>
      </w:r>
      <w:r w:rsidR="344DF7CE" w:rsidRPr="344DF7CE">
        <w:rPr>
          <w:spacing w:val="20"/>
          <w:w w:val="105"/>
        </w:rPr>
        <w:t>an</w:t>
      </w:r>
      <w:r w:rsidR="344DF7CE" w:rsidRPr="344DF7CE">
        <w:rPr>
          <w:w w:val="105"/>
        </w:rPr>
        <w:t xml:space="preserve"> </w:t>
      </w:r>
      <w:r w:rsidR="344DF7CE" w:rsidRPr="344DF7CE">
        <w:rPr>
          <w:spacing w:val="20"/>
          <w:w w:val="105"/>
        </w:rPr>
        <w:t>award</w:t>
      </w:r>
      <w:r w:rsidR="344DF7CE" w:rsidRPr="344DF7CE">
        <w:rPr>
          <w:w w:val="105"/>
        </w:rPr>
        <w:t xml:space="preserve"> </w:t>
      </w:r>
      <w:r w:rsidR="344DF7CE" w:rsidRPr="344DF7CE">
        <w:rPr>
          <w:spacing w:val="20"/>
          <w:w w:val="105"/>
        </w:rPr>
        <w:t>of</w:t>
      </w:r>
      <w:r w:rsidR="344DF7CE" w:rsidRPr="344DF7CE">
        <w:rPr>
          <w:w w:val="105"/>
        </w:rPr>
        <w:t xml:space="preserve"> </w:t>
      </w:r>
      <w:r w:rsidR="344DF7CE" w:rsidRPr="344DF7CE">
        <w:rPr>
          <w:spacing w:val="20"/>
          <w:w w:val="105"/>
        </w:rPr>
        <w:t>any</w:t>
      </w:r>
      <w:r w:rsidR="344DF7CE" w:rsidRPr="344DF7CE">
        <w:rPr>
          <w:w w:val="105"/>
        </w:rPr>
        <w:t xml:space="preserve"> </w:t>
      </w:r>
      <w:r w:rsidR="344DF7CE" w:rsidRPr="344DF7CE">
        <w:rPr>
          <w:spacing w:val="20"/>
          <w:w w:val="105"/>
        </w:rPr>
        <w:t>subcontract(s)</w:t>
      </w:r>
      <w:r w:rsidR="344DF7CE" w:rsidRPr="344DF7CE">
        <w:rPr>
          <w:w w:val="105"/>
        </w:rPr>
        <w:t xml:space="preserve"> for</w:t>
      </w:r>
      <w:r>
        <w:rPr>
          <w:w w:val="105"/>
        </w:rPr>
        <w:t xml:space="preserve"> </w:t>
      </w:r>
      <w:r w:rsidR="3CB3174B">
        <w:rPr>
          <w:w w:val="105"/>
        </w:rPr>
        <w:t>experimental,</w:t>
      </w:r>
      <w:r w:rsidR="3CB3174B">
        <w:rPr>
          <w:spacing w:val="15"/>
          <w:w w:val="105"/>
        </w:rPr>
        <w:t xml:space="preserve"> </w:t>
      </w:r>
      <w:r w:rsidR="3CB3174B">
        <w:rPr>
          <w:w w:val="105"/>
        </w:rPr>
        <w:t>developmental</w:t>
      </w:r>
      <w:r w:rsidR="3CB3174B">
        <w:rPr>
          <w:spacing w:val="16"/>
          <w:w w:val="105"/>
        </w:rPr>
        <w:t xml:space="preserve"> </w:t>
      </w:r>
      <w:r w:rsidR="3CB3174B">
        <w:rPr>
          <w:w w:val="105"/>
        </w:rPr>
        <w:t>or</w:t>
      </w:r>
      <w:r w:rsidR="3CB3174B">
        <w:rPr>
          <w:spacing w:val="16"/>
          <w:w w:val="105"/>
        </w:rPr>
        <w:t xml:space="preserve"> </w:t>
      </w:r>
      <w:r w:rsidR="3CB3174B">
        <w:rPr>
          <w:w w:val="105"/>
        </w:rPr>
        <w:t>research</w:t>
      </w:r>
      <w:r w:rsidR="3CB3174B">
        <w:rPr>
          <w:spacing w:val="15"/>
          <w:w w:val="105"/>
        </w:rPr>
        <w:t xml:space="preserve"> </w:t>
      </w:r>
      <w:r w:rsidR="3CB3174B">
        <w:rPr>
          <w:w w:val="105"/>
        </w:rPr>
        <w:t>work</w:t>
      </w:r>
      <w:r w:rsidR="3CB3174B">
        <w:rPr>
          <w:spacing w:val="16"/>
          <w:w w:val="105"/>
        </w:rPr>
        <w:t xml:space="preserve"> </w:t>
      </w:r>
      <w:r w:rsidR="3CB3174B">
        <w:rPr>
          <w:w w:val="105"/>
        </w:rPr>
        <w:t>which</w:t>
      </w:r>
      <w:r w:rsidR="3CB3174B">
        <w:rPr>
          <w:spacing w:val="16"/>
          <w:w w:val="105"/>
        </w:rPr>
        <w:t xml:space="preserve"> </w:t>
      </w:r>
      <w:r w:rsidR="3CB3174B">
        <w:rPr>
          <w:w w:val="105"/>
        </w:rPr>
        <w:t>contain</w:t>
      </w:r>
      <w:r w:rsidR="3CB3174B">
        <w:rPr>
          <w:spacing w:val="15"/>
          <w:w w:val="105"/>
        </w:rPr>
        <w:t xml:space="preserve"> </w:t>
      </w:r>
      <w:r w:rsidR="3CB3174B">
        <w:rPr>
          <w:w w:val="105"/>
        </w:rPr>
        <w:t>a</w:t>
      </w:r>
      <w:r w:rsidR="3CB3174B">
        <w:rPr>
          <w:spacing w:val="16"/>
          <w:w w:val="105"/>
        </w:rPr>
        <w:t xml:space="preserve"> </w:t>
      </w:r>
      <w:r w:rsidR="3CB3174B">
        <w:rPr>
          <w:w w:val="105"/>
        </w:rPr>
        <w:t>Patent</w:t>
      </w:r>
      <w:r w:rsidR="3CB3174B">
        <w:rPr>
          <w:spacing w:val="16"/>
          <w:w w:val="105"/>
        </w:rPr>
        <w:t xml:space="preserve"> </w:t>
      </w:r>
      <w:r w:rsidR="3CB3174B">
        <w:rPr>
          <w:w w:val="105"/>
        </w:rPr>
        <w:t>Rights</w:t>
      </w:r>
      <w:r w:rsidR="3CB3174B">
        <w:rPr>
          <w:spacing w:val="15"/>
          <w:w w:val="105"/>
        </w:rPr>
        <w:t xml:space="preserve"> </w:t>
      </w:r>
      <w:r w:rsidR="3CB3174B">
        <w:rPr>
          <w:spacing w:val="-2"/>
          <w:w w:val="105"/>
        </w:rPr>
        <w:t>clause.</w:t>
      </w:r>
    </w:p>
    <w:p w14:paraId="1299C43A" w14:textId="77777777" w:rsidR="000E0972" w:rsidRDefault="000E0972" w:rsidP="007A4824">
      <w:pPr>
        <w:rPr>
          <w:sz w:val="23"/>
        </w:rPr>
      </w:pPr>
    </w:p>
    <w:p w14:paraId="32A93BAE" w14:textId="31741F68" w:rsidR="000E0972" w:rsidRDefault="005A662D" w:rsidP="005A662D">
      <w:pPr>
        <w:ind w:firstLine="720"/>
      </w:pPr>
      <w:r w:rsidRPr="4D7539E1">
        <w:rPr>
          <w:w w:val="105"/>
        </w:rPr>
        <w:t>(</w:t>
      </w:r>
      <w:r>
        <w:rPr>
          <w:w w:val="105"/>
        </w:rPr>
        <w:t>3</w:t>
      </w:r>
      <w:r w:rsidRPr="4D7539E1">
        <w:rPr>
          <w:w w:val="105"/>
        </w:rPr>
        <w:t xml:space="preserve">) </w:t>
      </w:r>
      <w:r w:rsidR="344DF7CE" w:rsidRPr="344DF7CE">
        <w:rPr>
          <w:w w:val="105"/>
        </w:rPr>
        <w:t>All</w:t>
      </w:r>
      <w:r w:rsidR="344DF7CE" w:rsidRPr="344DF7CE">
        <w:rPr>
          <w:spacing w:val="25"/>
          <w:w w:val="105"/>
        </w:rPr>
        <w:t xml:space="preserve"> </w:t>
      </w:r>
      <w:r w:rsidR="344DF7CE" w:rsidRPr="344DF7CE">
        <w:rPr>
          <w:w w:val="105"/>
        </w:rPr>
        <w:t>other</w:t>
      </w:r>
      <w:r w:rsidR="344DF7CE" w:rsidRPr="344DF7CE">
        <w:rPr>
          <w:spacing w:val="25"/>
          <w:w w:val="105"/>
        </w:rPr>
        <w:t xml:space="preserve"> </w:t>
      </w:r>
      <w:r w:rsidR="344DF7CE" w:rsidRPr="344DF7CE">
        <w:rPr>
          <w:w w:val="105"/>
        </w:rPr>
        <w:t>notifications</w:t>
      </w:r>
      <w:r w:rsidR="344DF7CE" w:rsidRPr="344DF7CE">
        <w:rPr>
          <w:spacing w:val="25"/>
          <w:w w:val="105"/>
        </w:rPr>
        <w:t xml:space="preserve"> </w:t>
      </w:r>
      <w:r w:rsidR="344DF7CE" w:rsidRPr="344DF7CE">
        <w:rPr>
          <w:w w:val="105"/>
        </w:rPr>
        <w:t>required</w:t>
      </w:r>
      <w:r w:rsidR="344DF7CE" w:rsidRPr="344DF7CE">
        <w:rPr>
          <w:spacing w:val="25"/>
          <w:w w:val="105"/>
        </w:rPr>
        <w:t xml:space="preserve"> </w:t>
      </w:r>
      <w:r w:rsidR="344DF7CE" w:rsidRPr="344DF7CE">
        <w:rPr>
          <w:w w:val="105"/>
        </w:rPr>
        <w:t>pursuant</w:t>
      </w:r>
      <w:r w:rsidR="344DF7CE" w:rsidRPr="344DF7CE">
        <w:rPr>
          <w:spacing w:val="25"/>
          <w:w w:val="105"/>
        </w:rPr>
        <w:t xml:space="preserve"> </w:t>
      </w:r>
      <w:r w:rsidR="344DF7CE" w:rsidRPr="344DF7CE">
        <w:rPr>
          <w:w w:val="105"/>
        </w:rPr>
        <w:t>to</w:t>
      </w:r>
      <w:r w:rsidR="344DF7CE" w:rsidRPr="344DF7CE">
        <w:rPr>
          <w:spacing w:val="25"/>
          <w:w w:val="105"/>
        </w:rPr>
        <w:t xml:space="preserve"> </w:t>
      </w:r>
      <w:r w:rsidR="344DF7CE" w:rsidRPr="344DF7CE">
        <w:rPr>
          <w:w w:val="105"/>
        </w:rPr>
        <w:t>this</w:t>
      </w:r>
      <w:r w:rsidR="344DF7CE" w:rsidRPr="344DF7CE">
        <w:rPr>
          <w:spacing w:val="25"/>
          <w:w w:val="105"/>
        </w:rPr>
        <w:t xml:space="preserve"> </w:t>
      </w:r>
      <w:r w:rsidR="344DF7CE" w:rsidRPr="344DF7CE">
        <w:rPr>
          <w:w w:val="105"/>
        </w:rPr>
        <w:t>clause</w:t>
      </w:r>
      <w:r w:rsidR="344DF7CE" w:rsidRPr="344DF7CE">
        <w:rPr>
          <w:spacing w:val="25"/>
          <w:w w:val="105"/>
        </w:rPr>
        <w:t xml:space="preserve"> </w:t>
      </w:r>
      <w:r w:rsidR="344DF7CE" w:rsidRPr="344DF7CE">
        <w:rPr>
          <w:w w:val="105"/>
        </w:rPr>
        <w:t>shall</w:t>
      </w:r>
      <w:r w:rsidR="344DF7CE" w:rsidRPr="344DF7CE">
        <w:rPr>
          <w:spacing w:val="25"/>
          <w:w w:val="105"/>
        </w:rPr>
        <w:t xml:space="preserve"> </w:t>
      </w:r>
      <w:r w:rsidR="344DF7CE" w:rsidRPr="344DF7CE">
        <w:rPr>
          <w:w w:val="105"/>
        </w:rPr>
        <w:t>be</w:t>
      </w:r>
      <w:r w:rsidR="344DF7CE" w:rsidRPr="344DF7CE">
        <w:rPr>
          <w:spacing w:val="25"/>
          <w:w w:val="105"/>
        </w:rPr>
        <w:t xml:space="preserve"> </w:t>
      </w:r>
      <w:r w:rsidR="344DF7CE" w:rsidRPr="344DF7CE">
        <w:rPr>
          <w:w w:val="105"/>
        </w:rPr>
        <w:t>sent</w:t>
      </w:r>
      <w:r w:rsidR="344DF7CE" w:rsidRPr="344DF7CE">
        <w:rPr>
          <w:spacing w:val="25"/>
          <w:w w:val="105"/>
        </w:rPr>
        <w:t xml:space="preserve"> </w:t>
      </w:r>
      <w:r w:rsidR="344DF7CE" w:rsidRPr="344DF7CE">
        <w:rPr>
          <w:w w:val="105"/>
        </w:rPr>
        <w:t>to</w:t>
      </w:r>
      <w:r w:rsidR="344DF7CE" w:rsidRPr="344DF7CE">
        <w:rPr>
          <w:spacing w:val="25"/>
          <w:w w:val="105"/>
        </w:rPr>
        <w:t xml:space="preserve"> </w:t>
      </w:r>
      <w:r w:rsidR="344DF7CE" w:rsidRPr="344DF7CE">
        <w:rPr>
          <w:w w:val="105"/>
        </w:rPr>
        <w:t>the</w:t>
      </w:r>
      <w:r w:rsidR="344DF7CE" w:rsidRPr="344DF7CE">
        <w:rPr>
          <w:spacing w:val="25"/>
          <w:w w:val="105"/>
        </w:rPr>
        <w:t xml:space="preserve"> </w:t>
      </w:r>
      <w:r w:rsidR="344DF7CE" w:rsidRPr="344DF7CE">
        <w:rPr>
          <w:w w:val="105"/>
        </w:rPr>
        <w:t>addresses</w:t>
      </w:r>
      <w:r w:rsidR="344DF7CE" w:rsidRPr="344DF7CE">
        <w:rPr>
          <w:spacing w:val="25"/>
          <w:w w:val="105"/>
        </w:rPr>
        <w:t xml:space="preserve"> </w:t>
      </w:r>
      <w:r w:rsidR="344DF7CE" w:rsidRPr="344DF7CE">
        <w:rPr>
          <w:w w:val="105"/>
        </w:rPr>
        <w:t>in paragraph 1 and to (</w:t>
      </w:r>
      <w:commentRangeStart w:id="4"/>
      <w:r w:rsidR="344DF7CE" w:rsidRPr="00E07FAE">
        <w:rPr>
          <w:i/>
          <w:iCs/>
          <w:w w:val="105"/>
        </w:rPr>
        <w:t>insert contact information for person(s) at the procuring contract office who will handle patent administration, e.g., name and/or position, email, phone numbers</w:t>
      </w:r>
      <w:commentRangeEnd w:id="4"/>
      <w:r w:rsidR="00E07FAE">
        <w:rPr>
          <w:rStyle w:val="CommentReference"/>
        </w:rPr>
        <w:commentReference w:id="4"/>
      </w:r>
      <w:r w:rsidR="344DF7CE" w:rsidRPr="344DF7CE">
        <w:rPr>
          <w:w w:val="105"/>
        </w:rPr>
        <w:t>)</w:t>
      </w:r>
      <w:r w:rsidR="00435D11">
        <w:rPr>
          <w:w w:val="105"/>
        </w:rPr>
        <w:t>.</w:t>
      </w:r>
    </w:p>
    <w:p w14:paraId="4DDBEF00" w14:textId="77777777" w:rsidR="000E0972" w:rsidRDefault="000E0972">
      <w:pPr>
        <w:pStyle w:val="BodyText"/>
        <w:rPr>
          <w:sz w:val="26"/>
        </w:rPr>
      </w:pPr>
    </w:p>
    <w:p w14:paraId="3C343A88" w14:textId="77777777" w:rsidR="000E0972" w:rsidRDefault="000E2834">
      <w:pPr>
        <w:pStyle w:val="Heading2"/>
        <w:spacing w:before="171"/>
        <w:rPr>
          <w:b/>
        </w:rPr>
      </w:pPr>
      <w:r>
        <w:rPr>
          <w:b/>
        </w:rPr>
        <w:lastRenderedPageBreak/>
        <w:t>5327.306</w:t>
      </w:r>
      <w:r>
        <w:rPr>
          <w:b/>
          <w:spacing w:val="-11"/>
        </w:rPr>
        <w:t xml:space="preserve"> </w:t>
      </w:r>
      <w:r>
        <w:rPr>
          <w:b/>
        </w:rPr>
        <w:t>Licensing</w:t>
      </w:r>
      <w:r>
        <w:rPr>
          <w:b/>
          <w:spacing w:val="-11"/>
        </w:rPr>
        <w:t xml:space="preserve"> </w:t>
      </w:r>
      <w:r>
        <w:rPr>
          <w:b/>
        </w:rPr>
        <w:t>background</w:t>
      </w:r>
      <w:r>
        <w:rPr>
          <w:b/>
          <w:spacing w:val="-10"/>
        </w:rPr>
        <w:t xml:space="preserve"> </w:t>
      </w:r>
      <w:r>
        <w:rPr>
          <w:b/>
        </w:rPr>
        <w:t>patent</w:t>
      </w:r>
      <w:r>
        <w:rPr>
          <w:b/>
          <w:spacing w:val="-11"/>
        </w:rPr>
        <w:t xml:space="preserve"> </w:t>
      </w:r>
      <w:r>
        <w:rPr>
          <w:b/>
        </w:rPr>
        <w:t>rights</w:t>
      </w:r>
      <w:r>
        <w:rPr>
          <w:b/>
          <w:spacing w:val="-11"/>
        </w:rPr>
        <w:t xml:space="preserve"> </w:t>
      </w:r>
      <w:r>
        <w:rPr>
          <w:b/>
        </w:rPr>
        <w:t>to</w:t>
      </w:r>
      <w:r>
        <w:rPr>
          <w:b/>
          <w:spacing w:val="-10"/>
        </w:rPr>
        <w:t xml:space="preserve"> </w:t>
      </w:r>
      <w:r>
        <w:rPr>
          <w:b/>
        </w:rPr>
        <w:t>third</w:t>
      </w:r>
      <w:r>
        <w:rPr>
          <w:b/>
          <w:spacing w:val="-11"/>
        </w:rPr>
        <w:t xml:space="preserve"> </w:t>
      </w:r>
      <w:r>
        <w:rPr>
          <w:b/>
          <w:spacing w:val="-2"/>
        </w:rPr>
        <w:t>parties</w:t>
      </w:r>
    </w:p>
    <w:p w14:paraId="3461D779" w14:textId="77777777" w:rsidR="000E0972" w:rsidRDefault="000E0972">
      <w:pPr>
        <w:pStyle w:val="BodyText"/>
        <w:spacing w:before="4"/>
        <w:rPr>
          <w:rFonts w:ascii="Bookman Old Style"/>
          <w:b/>
          <w:sz w:val="42"/>
        </w:rPr>
      </w:pPr>
    </w:p>
    <w:p w14:paraId="7D1E1173" w14:textId="77777777" w:rsidR="000E0972" w:rsidRDefault="000E2834">
      <w:pPr>
        <w:pStyle w:val="BodyText"/>
        <w:ind w:left="110"/>
      </w:pPr>
      <w:r>
        <w:rPr>
          <w:w w:val="105"/>
        </w:rPr>
        <w:t>(a)</w:t>
      </w:r>
      <w:r>
        <w:rPr>
          <w:spacing w:val="14"/>
          <w:w w:val="105"/>
        </w:rPr>
        <w:t xml:space="preserve"> </w:t>
      </w:r>
      <w:r>
        <w:rPr>
          <w:w w:val="105"/>
        </w:rPr>
        <w:t>See</w:t>
      </w:r>
      <w:r>
        <w:rPr>
          <w:spacing w:val="15"/>
          <w:w w:val="105"/>
        </w:rPr>
        <w:t xml:space="preserve"> </w:t>
      </w:r>
      <w:hyperlink r:id="rId16" w:anchor="DAFFARS_MP5301_601">
        <w:r>
          <w:rPr>
            <w:color w:val="27314A"/>
            <w:spacing w:val="-2"/>
            <w:w w:val="105"/>
            <w:u w:val="single" w:color="27314A"/>
          </w:rPr>
          <w:t>MP5301.601(a)(i).</w:t>
        </w:r>
      </w:hyperlink>
    </w:p>
    <w:p w14:paraId="3CF2D8B6" w14:textId="77777777" w:rsidR="000E0972" w:rsidRDefault="000E0972">
      <w:pPr>
        <w:pStyle w:val="BodyText"/>
        <w:rPr>
          <w:sz w:val="20"/>
        </w:rPr>
      </w:pPr>
    </w:p>
    <w:p w14:paraId="0FB78278" w14:textId="77777777" w:rsidR="000E0972" w:rsidRDefault="000E0972">
      <w:pPr>
        <w:pStyle w:val="BodyText"/>
        <w:spacing w:before="8"/>
        <w:rPr>
          <w:sz w:val="17"/>
        </w:rPr>
      </w:pPr>
    </w:p>
    <w:p w14:paraId="2BA257BA" w14:textId="77777777" w:rsidR="000E0972" w:rsidRDefault="000E2834">
      <w:pPr>
        <w:pStyle w:val="Heading1"/>
        <w:rPr>
          <w:b/>
        </w:rPr>
      </w:pPr>
      <w:r>
        <w:rPr>
          <w:b/>
          <w:spacing w:val="-4"/>
        </w:rPr>
        <w:t>Subpart</w:t>
      </w:r>
      <w:r>
        <w:rPr>
          <w:b/>
          <w:spacing w:val="-22"/>
        </w:rPr>
        <w:t xml:space="preserve"> </w:t>
      </w:r>
      <w:r>
        <w:rPr>
          <w:b/>
          <w:spacing w:val="-4"/>
        </w:rPr>
        <w:t>5327.90</w:t>
      </w:r>
      <w:r>
        <w:rPr>
          <w:b/>
          <w:spacing w:val="-23"/>
        </w:rPr>
        <w:t xml:space="preserve"> </w:t>
      </w:r>
      <w:r>
        <w:rPr>
          <w:b/>
          <w:spacing w:val="-4"/>
        </w:rPr>
        <w:t>–</w:t>
      </w:r>
      <w:r>
        <w:rPr>
          <w:b/>
          <w:spacing w:val="-22"/>
        </w:rPr>
        <w:t xml:space="preserve"> </w:t>
      </w:r>
      <w:r>
        <w:rPr>
          <w:b/>
          <w:spacing w:val="-4"/>
        </w:rPr>
        <w:t>FOREIGN</w:t>
      </w:r>
      <w:r>
        <w:rPr>
          <w:b/>
          <w:spacing w:val="-21"/>
        </w:rPr>
        <w:t xml:space="preserve"> </w:t>
      </w:r>
      <w:r>
        <w:rPr>
          <w:b/>
          <w:spacing w:val="-4"/>
        </w:rPr>
        <w:t>DISCLOSURE</w:t>
      </w:r>
    </w:p>
    <w:p w14:paraId="1FC39945" w14:textId="77777777" w:rsidR="000E0972" w:rsidRDefault="000E0972">
      <w:pPr>
        <w:pStyle w:val="BodyText"/>
        <w:rPr>
          <w:rFonts w:ascii="Bookman Old Style"/>
          <w:b/>
          <w:sz w:val="44"/>
        </w:rPr>
      </w:pPr>
    </w:p>
    <w:p w14:paraId="5EEA06D3" w14:textId="77777777" w:rsidR="000E0972" w:rsidRDefault="000E2834">
      <w:pPr>
        <w:pStyle w:val="Heading2"/>
        <w:rPr>
          <w:b/>
        </w:rPr>
      </w:pPr>
      <w:r>
        <w:rPr>
          <w:b/>
        </w:rPr>
        <w:t>5327.9000</w:t>
      </w:r>
      <w:r>
        <w:rPr>
          <w:b/>
          <w:spacing w:val="-17"/>
        </w:rPr>
        <w:t xml:space="preserve"> </w:t>
      </w:r>
      <w:r>
        <w:rPr>
          <w:b/>
        </w:rPr>
        <w:t>Foreign</w:t>
      </w:r>
      <w:r>
        <w:rPr>
          <w:b/>
          <w:spacing w:val="-16"/>
        </w:rPr>
        <w:t xml:space="preserve"> </w:t>
      </w:r>
      <w:r>
        <w:rPr>
          <w:b/>
        </w:rPr>
        <w:t>Disclosure</w:t>
      </w:r>
      <w:r>
        <w:rPr>
          <w:b/>
          <w:spacing w:val="-16"/>
        </w:rPr>
        <w:t xml:space="preserve"> </w:t>
      </w:r>
      <w:r>
        <w:rPr>
          <w:b/>
          <w:spacing w:val="-2"/>
        </w:rPr>
        <w:t>Policy</w:t>
      </w:r>
    </w:p>
    <w:p w14:paraId="0562CB0E" w14:textId="77777777" w:rsidR="000E0972" w:rsidRDefault="000E0972">
      <w:pPr>
        <w:pStyle w:val="BodyText"/>
        <w:spacing w:before="4"/>
        <w:rPr>
          <w:rFonts w:ascii="Bookman Old Style"/>
          <w:b/>
          <w:sz w:val="42"/>
        </w:rPr>
      </w:pPr>
    </w:p>
    <w:p w14:paraId="0BDBCF3C" w14:textId="366E8713" w:rsidR="000E0972" w:rsidRDefault="441A644B">
      <w:pPr>
        <w:pStyle w:val="BodyText"/>
        <w:spacing w:before="1" w:line="271" w:lineRule="auto"/>
        <w:ind w:left="110" w:right="438"/>
      </w:pPr>
      <w:r>
        <w:rPr>
          <w:w w:val="105"/>
        </w:rPr>
        <w:t>For Foreign Disclosure issues, Government personnel should refer to National Disclosure Policy</w:t>
      </w:r>
      <w:r>
        <w:rPr>
          <w:spacing w:val="40"/>
          <w:w w:val="105"/>
        </w:rPr>
        <w:t xml:space="preserve"> </w:t>
      </w:r>
      <w:r>
        <w:rPr>
          <w:w w:val="105"/>
        </w:rPr>
        <w:t xml:space="preserve">(NDP-1), </w:t>
      </w:r>
      <w:r w:rsidRPr="441A644B">
        <w:rPr>
          <w:color w:val="27314A"/>
          <w:u w:val="single"/>
        </w:rPr>
        <w:t xml:space="preserve"> </w:t>
      </w:r>
      <w:commentRangeStart w:id="5"/>
      <w:r w:rsidR="00E07FAE">
        <w:fldChar w:fldCharType="begin"/>
      </w:r>
      <w:r w:rsidR="00E07FAE">
        <w:instrText>HYPERLINK "https://static.e-publishing.af.mil/production/1/saf_ia/publication/dafman16-201/dafman16-201.pdf"</w:instrText>
      </w:r>
      <w:r w:rsidR="00E07FAE">
        <w:fldChar w:fldCharType="separate"/>
      </w:r>
      <w:r w:rsidRPr="441A644B">
        <w:rPr>
          <w:rStyle w:val="Hyperlink"/>
        </w:rPr>
        <w:t>DAFMAN 16-201</w:t>
      </w:r>
      <w:r w:rsidR="00E07FAE">
        <w:rPr>
          <w:rStyle w:val="Hyperlink"/>
        </w:rPr>
        <w:fldChar w:fldCharType="end"/>
      </w:r>
      <w:commentRangeEnd w:id="5"/>
      <w:r w:rsidR="00E07FAE">
        <w:rPr>
          <w:rStyle w:val="CommentReference"/>
        </w:rPr>
        <w:commentReference w:id="5"/>
      </w:r>
      <w:r>
        <w:rPr>
          <w:color w:val="27314A"/>
          <w:w w:val="105"/>
        </w:rPr>
        <w:t xml:space="preserve"> </w:t>
      </w:r>
      <w:r>
        <w:rPr>
          <w:w w:val="105"/>
        </w:rPr>
        <w:t xml:space="preserve">and </w:t>
      </w:r>
      <w:hyperlink r:id="rId17">
        <w:r>
          <w:rPr>
            <w:color w:val="27314A"/>
            <w:w w:val="105"/>
            <w:u w:val="single" w:color="27314A"/>
          </w:rPr>
          <w:t>AFPD 16-2</w:t>
        </w:r>
      </w:hyperlink>
      <w:r>
        <w:rPr>
          <w:w w:val="105"/>
        </w:rPr>
        <w:t>, Disclosure of Military Information to Foreign Governments and International Organizations and follow all procedures including foreign disclosure reviews.</w:t>
      </w:r>
    </w:p>
    <w:sectPr w:rsidR="000E0972">
      <w:pgSz w:w="11910" w:h="16840"/>
      <w:pgMar w:top="820" w:right="760" w:bottom="280" w:left="7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OSSI, AMANDA M CIV USAF HAF SAF/AQCP" w:date="2024-05-18T14:40:00Z" w:initials="AR">
    <w:p w14:paraId="3906C693" w14:textId="77777777" w:rsidR="00E07FAE" w:rsidRDefault="00E07FAE" w:rsidP="00E07FAE">
      <w:pPr>
        <w:pStyle w:val="CommentText"/>
      </w:pPr>
      <w:r>
        <w:rPr>
          <w:rStyle w:val="CommentReference"/>
        </w:rPr>
        <w:annotationRef/>
      </w:r>
      <w:r>
        <w:t>Whole section redone</w:t>
      </w:r>
    </w:p>
  </w:comment>
  <w:comment w:id="4" w:author="AMANDA" w:date="2024-05-18T14:42:00Z" w:initials="A">
    <w:p w14:paraId="35F86E8D" w14:textId="77777777" w:rsidR="00E07FAE" w:rsidRDefault="00E07FAE" w:rsidP="00E07FAE">
      <w:pPr>
        <w:pStyle w:val="CommentText"/>
      </w:pPr>
      <w:r>
        <w:rPr>
          <w:rStyle w:val="CommentReference"/>
        </w:rPr>
        <w:annotationRef/>
      </w:r>
      <w:r>
        <w:t>italicized</w:t>
      </w:r>
    </w:p>
  </w:comment>
  <w:comment w:id="5" w:author="AMANDA" w:date="2024-05-18T14:43:00Z" w:initials="A">
    <w:p w14:paraId="0204C69A" w14:textId="77777777" w:rsidR="00E07FAE" w:rsidRDefault="00E07FAE" w:rsidP="00E07FAE">
      <w:pPr>
        <w:pStyle w:val="CommentText"/>
      </w:pPr>
      <w:r>
        <w:rPr>
          <w:rStyle w:val="CommentReference"/>
        </w:rPr>
        <w:annotationRef/>
      </w:r>
      <w:r>
        <w:t>Revised verbiage and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06C693" w15:done="0"/>
  <w15:commentEx w15:paraId="35F86E8D" w15:done="0"/>
  <w15:commentEx w15:paraId="0204C6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A1D14E" w16cex:dateUtc="2024-05-18T20:40:00Z"/>
  <w16cex:commentExtensible w16cex:durableId="4CE4FBA0" w16cex:dateUtc="2024-05-18T20:42:00Z"/>
  <w16cex:commentExtensible w16cex:durableId="610AA845" w16cex:dateUtc="2024-05-18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06C693" w16cid:durableId="4DA1D14E"/>
  <w16cid:commentId w16cid:paraId="35F86E8D" w16cid:durableId="4CE4FBA0"/>
  <w16cid:commentId w16cid:paraId="0204C69A" w16cid:durableId="610AA8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open_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CA302"/>
    <w:multiLevelType w:val="hybridMultilevel"/>
    <w:tmpl w:val="00086B90"/>
    <w:lvl w:ilvl="0" w:tplc="157A6E8C">
      <w:start w:val="1"/>
      <w:numFmt w:val="decimal"/>
      <w:lvlText w:val="(%1)"/>
      <w:lvlJc w:val="left"/>
      <w:pPr>
        <w:ind w:left="110" w:hanging="344"/>
        <w:jc w:val="left"/>
      </w:pPr>
      <w:rPr>
        <w:rFonts w:ascii="Cambria" w:eastAsia="Cambria" w:hAnsi="Cambria" w:cs="Cambria" w:hint="default"/>
        <w:b w:val="0"/>
        <w:bCs w:val="0"/>
        <w:i w:val="0"/>
        <w:iCs w:val="0"/>
        <w:spacing w:val="-1"/>
        <w:w w:val="96"/>
        <w:sz w:val="22"/>
        <w:szCs w:val="22"/>
        <w:lang w:val="en-US" w:eastAsia="en-US" w:bidi="ar-SA"/>
      </w:rPr>
    </w:lvl>
    <w:lvl w:ilvl="1" w:tplc="63EE365C">
      <w:numFmt w:val="bullet"/>
      <w:lvlText w:val="•"/>
      <w:lvlJc w:val="left"/>
      <w:pPr>
        <w:ind w:left="1148" w:hanging="344"/>
      </w:pPr>
      <w:rPr>
        <w:rFonts w:hint="default"/>
        <w:lang w:val="en-US" w:eastAsia="en-US" w:bidi="ar-SA"/>
      </w:rPr>
    </w:lvl>
    <w:lvl w:ilvl="2" w:tplc="DBE0D1D4">
      <w:numFmt w:val="bullet"/>
      <w:lvlText w:val="•"/>
      <w:lvlJc w:val="left"/>
      <w:pPr>
        <w:ind w:left="2177" w:hanging="344"/>
      </w:pPr>
      <w:rPr>
        <w:rFonts w:hint="default"/>
        <w:lang w:val="en-US" w:eastAsia="en-US" w:bidi="ar-SA"/>
      </w:rPr>
    </w:lvl>
    <w:lvl w:ilvl="3" w:tplc="5500545A">
      <w:numFmt w:val="bullet"/>
      <w:lvlText w:val="•"/>
      <w:lvlJc w:val="left"/>
      <w:pPr>
        <w:ind w:left="3205" w:hanging="344"/>
      </w:pPr>
      <w:rPr>
        <w:rFonts w:hint="default"/>
        <w:lang w:val="en-US" w:eastAsia="en-US" w:bidi="ar-SA"/>
      </w:rPr>
    </w:lvl>
    <w:lvl w:ilvl="4" w:tplc="6016AF3E">
      <w:numFmt w:val="bullet"/>
      <w:lvlText w:val="•"/>
      <w:lvlJc w:val="left"/>
      <w:pPr>
        <w:ind w:left="4234" w:hanging="344"/>
      </w:pPr>
      <w:rPr>
        <w:rFonts w:hint="default"/>
        <w:lang w:val="en-US" w:eastAsia="en-US" w:bidi="ar-SA"/>
      </w:rPr>
    </w:lvl>
    <w:lvl w:ilvl="5" w:tplc="72E8BBE2">
      <w:numFmt w:val="bullet"/>
      <w:lvlText w:val="•"/>
      <w:lvlJc w:val="left"/>
      <w:pPr>
        <w:ind w:left="5262" w:hanging="344"/>
      </w:pPr>
      <w:rPr>
        <w:rFonts w:hint="default"/>
        <w:lang w:val="en-US" w:eastAsia="en-US" w:bidi="ar-SA"/>
      </w:rPr>
    </w:lvl>
    <w:lvl w:ilvl="6" w:tplc="6F08EEFE">
      <w:numFmt w:val="bullet"/>
      <w:lvlText w:val="•"/>
      <w:lvlJc w:val="left"/>
      <w:pPr>
        <w:ind w:left="6291" w:hanging="344"/>
      </w:pPr>
      <w:rPr>
        <w:rFonts w:hint="default"/>
        <w:lang w:val="en-US" w:eastAsia="en-US" w:bidi="ar-SA"/>
      </w:rPr>
    </w:lvl>
    <w:lvl w:ilvl="7" w:tplc="0B481B70">
      <w:numFmt w:val="bullet"/>
      <w:lvlText w:val="•"/>
      <w:lvlJc w:val="left"/>
      <w:pPr>
        <w:ind w:left="7319" w:hanging="344"/>
      </w:pPr>
      <w:rPr>
        <w:rFonts w:hint="default"/>
        <w:lang w:val="en-US" w:eastAsia="en-US" w:bidi="ar-SA"/>
      </w:rPr>
    </w:lvl>
    <w:lvl w:ilvl="8" w:tplc="14DED980">
      <w:numFmt w:val="bullet"/>
      <w:lvlText w:val="•"/>
      <w:lvlJc w:val="left"/>
      <w:pPr>
        <w:ind w:left="8348" w:hanging="344"/>
      </w:pPr>
      <w:rPr>
        <w:rFonts w:hint="default"/>
        <w:lang w:val="en-US" w:eastAsia="en-US" w:bidi="ar-SA"/>
      </w:rPr>
    </w:lvl>
  </w:abstractNum>
  <w:num w:numId="1" w16cid:durableId="19599480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I, AMANDA M CIV USAF HAF SAF/AQCP">
    <w15:presenceInfo w15:providerId="AD" w15:userId="S::amanda.rossi@us.af.mil::bc6c04f6-28fa-4922-89f2-ef85ed2ce785"/>
  </w15:person>
  <w15:person w15:author="AMANDA">
    <w15:presenceInfo w15:providerId="AD" w15:userId="S::amanda.rossi@us.af.mil::bc6c04f6-28fa-4922-89f2-ef85ed2ce7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FD84B6"/>
    <w:rsid w:val="000E0972"/>
    <w:rsid w:val="000E2834"/>
    <w:rsid w:val="0034712B"/>
    <w:rsid w:val="00435D11"/>
    <w:rsid w:val="005A662D"/>
    <w:rsid w:val="007A4824"/>
    <w:rsid w:val="0090044A"/>
    <w:rsid w:val="00DB4FD2"/>
    <w:rsid w:val="00E07FAE"/>
    <w:rsid w:val="00E31B1A"/>
    <w:rsid w:val="02FD84B6"/>
    <w:rsid w:val="10D02AE6"/>
    <w:rsid w:val="12971AB0"/>
    <w:rsid w:val="18C59B0D"/>
    <w:rsid w:val="1C24D499"/>
    <w:rsid w:val="1D447BB9"/>
    <w:rsid w:val="2625C477"/>
    <w:rsid w:val="289A7B93"/>
    <w:rsid w:val="28A7645F"/>
    <w:rsid w:val="29575F53"/>
    <w:rsid w:val="335D3BB3"/>
    <w:rsid w:val="33682C7D"/>
    <w:rsid w:val="344DF7CE"/>
    <w:rsid w:val="397B7689"/>
    <w:rsid w:val="3BCD922C"/>
    <w:rsid w:val="3CB3174B"/>
    <w:rsid w:val="3D4CCCA6"/>
    <w:rsid w:val="426B4B19"/>
    <w:rsid w:val="43920F9D"/>
    <w:rsid w:val="441A644B"/>
    <w:rsid w:val="4D7539E1"/>
    <w:rsid w:val="4EA4D74D"/>
    <w:rsid w:val="61CBC52C"/>
    <w:rsid w:val="69D746B2"/>
    <w:rsid w:val="69F59661"/>
    <w:rsid w:val="6EDDA104"/>
    <w:rsid w:val="705BB46B"/>
    <w:rsid w:val="712C57BD"/>
    <w:rsid w:val="742B8602"/>
    <w:rsid w:val="74C7D947"/>
    <w:rsid w:val="791E4145"/>
    <w:rsid w:val="79CE3C39"/>
    <w:rsid w:val="7A843D13"/>
    <w:rsid w:val="7D05DCFB"/>
    <w:rsid w:val="7DF1B268"/>
    <w:rsid w:val="7EA1A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31CE"/>
  <w15:docId w15:val="{DB26796D-4D1C-45F9-8B31-DBF5BF54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99"/>
      <w:ind w:left="110"/>
      <w:outlineLvl w:val="0"/>
    </w:pPr>
    <w:rPr>
      <w:rFonts w:ascii="Bookman Old Style" w:eastAsia="Bookman Old Style" w:hAnsi="Bookman Old Style" w:cs="Bookman Old Style"/>
      <w:sz w:val="33"/>
      <w:szCs w:val="33"/>
    </w:rPr>
  </w:style>
  <w:style w:type="paragraph" w:styleId="Heading2">
    <w:name w:val="heading 2"/>
    <w:basedOn w:val="Normal"/>
    <w:uiPriority w:val="9"/>
    <w:unhideWhenUsed/>
    <w:qFormat/>
    <w:pPr>
      <w:ind w:left="110"/>
      <w:outlineLvl w:val="1"/>
    </w:pPr>
    <w:rPr>
      <w:rFonts w:ascii="Bookman Old Style" w:eastAsia="Bookman Old Style" w:hAnsi="Bookman Old Style" w:cs="Bookman Old Style"/>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3"/>
      <w:ind w:left="110"/>
    </w:pPr>
    <w:rPr>
      <w:rFonts w:ascii="Bookman Old Style" w:eastAsia="Bookman Old Style" w:hAnsi="Bookman Old Style" w:cs="Bookman Old Style"/>
      <w:sz w:val="44"/>
      <w:szCs w:val="44"/>
    </w:rPr>
  </w:style>
  <w:style w:type="paragraph" w:styleId="ListParagraph">
    <w:name w:val="List Paragraph"/>
    <w:basedOn w:val="Normal"/>
    <w:uiPriority w:val="1"/>
    <w:qFormat/>
    <w:pPr>
      <w:ind w:left="110" w:right="1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0E2834"/>
    <w:pPr>
      <w:widowControl/>
      <w:autoSpaceDE/>
      <w:autoSpaceDN/>
    </w:pPr>
    <w:rPr>
      <w:rFonts w:ascii="Cambria" w:eastAsia="Cambria" w:hAnsi="Cambria" w:cs="Cambria"/>
    </w:rPr>
  </w:style>
  <w:style w:type="character" w:styleId="CommentReference">
    <w:name w:val="annotation reference"/>
    <w:basedOn w:val="DefaultParagraphFont"/>
    <w:uiPriority w:val="99"/>
    <w:semiHidden/>
    <w:unhideWhenUsed/>
    <w:rsid w:val="00E07FAE"/>
    <w:rPr>
      <w:sz w:val="16"/>
      <w:szCs w:val="16"/>
    </w:rPr>
  </w:style>
  <w:style w:type="paragraph" w:styleId="CommentText">
    <w:name w:val="annotation text"/>
    <w:basedOn w:val="Normal"/>
    <w:link w:val="CommentTextChar"/>
    <w:uiPriority w:val="99"/>
    <w:unhideWhenUsed/>
    <w:rsid w:val="00E07FAE"/>
    <w:rPr>
      <w:sz w:val="20"/>
      <w:szCs w:val="20"/>
    </w:rPr>
  </w:style>
  <w:style w:type="character" w:customStyle="1" w:styleId="CommentTextChar">
    <w:name w:val="Comment Text Char"/>
    <w:basedOn w:val="DefaultParagraphFont"/>
    <w:link w:val="CommentText"/>
    <w:uiPriority w:val="99"/>
    <w:rsid w:val="00E07FAE"/>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E07FAE"/>
    <w:rPr>
      <w:b/>
      <w:bCs/>
    </w:rPr>
  </w:style>
  <w:style w:type="character" w:customStyle="1" w:styleId="CommentSubjectChar">
    <w:name w:val="Comment Subject Char"/>
    <w:basedOn w:val="CommentTextChar"/>
    <w:link w:val="CommentSubject"/>
    <w:uiPriority w:val="99"/>
    <w:semiHidden/>
    <w:rsid w:val="00E07FAE"/>
    <w:rPr>
      <w:rFonts w:ascii="Cambria" w:eastAsia="Cambria" w:hAnsi="Cambria" w:cs="Cambr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cquisition.gov/daffars/mp5301-federal-acquisition-regulations-system"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tatic.e-publishing.af.mil/production/1/saf_ia/publication/afpd16-2/afpd16-2.pdf" TargetMode="External"/><Relationship Id="rId2" Type="http://schemas.openxmlformats.org/officeDocument/2006/relationships/customXml" Target="../customXml/item2.xml"/><Relationship Id="rId16" Type="http://schemas.openxmlformats.org/officeDocument/2006/relationships/hyperlink" Target="https://www.acquisition.gov/daffars/mp5301-federal-acquisition-regulations-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www.nist.gov/iedison"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hyperlink" Target="https://www.acquisition.gov/far/part-52" TargetMode="External"/><Relationship Id="rId14" Type="http://schemas.openxmlformats.org/officeDocument/2006/relationships/hyperlink" Target="http://www.esd.whs.mil/Portals/54/Documents/DD/forms/dd/dd08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6CB6657789CA4CA815033C79B9E083" ma:contentTypeVersion="6" ma:contentTypeDescription="Create a new document." ma:contentTypeScope="" ma:versionID="41a88798760e55b33f1b28a4948e06d7">
  <xsd:schema xmlns:xsd="http://www.w3.org/2001/XMLSchema" xmlns:xs="http://www.w3.org/2001/XMLSchema" xmlns:p="http://schemas.microsoft.com/office/2006/metadata/properties" xmlns:ns2="c7b28551-714a-466d-aef6-d2c6ef9e9028" xmlns:ns3="494a06ad-f065-438e-b0c5-3c8ee8c1fb4f" targetNamespace="http://schemas.microsoft.com/office/2006/metadata/properties" ma:root="true" ma:fieldsID="7f5eb135f9f6e111e85d9e6c558688cd" ns2:_="" ns3:_="">
    <xsd:import namespace="c7b28551-714a-466d-aef6-d2c6ef9e9028"/>
    <xsd:import namespace="494a06ad-f065-438e-b0c5-3c8ee8c1fb4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b28551-714a-466d-aef6-d2c6ef9e90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4a06ad-f065-438e-b0c5-3c8ee8c1fb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33A361-3DC8-4975-8E92-C1D038F8D53B}">
  <ds:schemaRefs>
    <ds:schemaRef ds:uri="http://schemas.microsoft.com/sharepoint/v3/contenttype/forms"/>
  </ds:schemaRefs>
</ds:datastoreItem>
</file>

<file path=customXml/itemProps2.xml><?xml version="1.0" encoding="utf-8"?>
<ds:datastoreItem xmlns:ds="http://schemas.openxmlformats.org/officeDocument/2006/customXml" ds:itemID="{1D2FA01D-DE66-40A4-897F-1B4F4C5FF889}">
  <ds:schemaRefs>
    <ds:schemaRef ds:uri="http://schemas.microsoft.com/office/2006/metadata/properties"/>
    <ds:schemaRef ds:uri="c7b28551-714a-466d-aef6-d2c6ef9e9028"/>
    <ds:schemaRef ds:uri="494a06ad-f065-438e-b0c5-3c8ee8c1fb4f"/>
    <ds:schemaRef ds:uri="http://www.w3.org/XML/1998/namespace"/>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http://purl.org/dc/dcmitype/"/>
    <ds:schemaRef ds:uri="http://purl.org/dc/terms/"/>
  </ds:schemaRefs>
</ds:datastoreItem>
</file>

<file path=customXml/itemProps3.xml><?xml version="1.0" encoding="utf-8"?>
<ds:datastoreItem xmlns:ds="http://schemas.openxmlformats.org/officeDocument/2006/customXml" ds:itemID="{005142A8-F43C-409B-A292-7436097106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b28551-714a-466d-aef6-d2c6ef9e9028"/>
    <ds:schemaRef ds:uri="494a06ad-f065-438e-b0c5-3c8ee8c1fb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5</TotalTime>
  <Pages>2</Pages>
  <Words>460</Words>
  <Characters>2625</Characters>
  <Application>Microsoft Office Word</Application>
  <DocSecurity>0</DocSecurity>
  <Lines>21</Lines>
  <Paragraphs>6</Paragraphs>
  <ScaleCrop>false</ScaleCrop>
  <Company>U.S. Air Force</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5327 - Patents, Data, and Copyrights</dc:title>
  <dc:creator>SWIFT-CARR, THERESA L CIV USAF HAF SAF/AQCP</dc:creator>
  <cp:lastModifiedBy>AMANDA</cp:lastModifiedBy>
  <cp:revision>3</cp:revision>
  <dcterms:created xsi:type="dcterms:W3CDTF">2024-05-18T20:39:00Z</dcterms:created>
  <dcterms:modified xsi:type="dcterms:W3CDTF">2024-05-18T20:43:00Z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LastSaved">
    <vt:filetime>2023-10-05T00:00:00Z</vt:filetime>
  </property>
  <property fmtid="{D5CDD505-2E9C-101B-9397-08002B2CF9AE}" pid="4" name="Producer">
    <vt:lpwstr>mPDF 8.1.6</vt:lpwstr>
  </property>
  <property fmtid="{D5CDD505-2E9C-101B-9397-08002B2CF9AE}" pid="5" name="ContentTypeId">
    <vt:lpwstr>0x0101005F6CB6657789CA4CA815033C79B9E083</vt:lpwstr>
  </property>
  <property fmtid="{D5CDD505-2E9C-101B-9397-08002B2CF9AE}" pid="6" name="MediaServiceImageTags">
    <vt:lpwstr/>
  </property>
  <property fmtid="{D5CDD505-2E9C-101B-9397-08002B2CF9AE}" pid="7" name="Order">
    <vt:r8>4100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