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0A56" w14:textId="77777777" w:rsidR="00E03900" w:rsidRDefault="00E03900" w:rsidP="00E03900">
      <w:pPr>
        <w:pStyle w:val="Heading1"/>
        <w:shd w:val="clear" w:color="auto" w:fill="FFFFFF"/>
        <w:spacing w:before="300" w:after="300"/>
        <w:textAlignment w:val="baseline"/>
        <w:rPr>
          <w:rFonts w:ascii="Arial" w:hAnsi="Arial" w:cs="Arial"/>
          <w:sz w:val="45"/>
          <w:szCs w:val="45"/>
        </w:rPr>
      </w:pPr>
      <w:r>
        <w:rPr>
          <w:rStyle w:val="ph"/>
          <w:rFonts w:ascii="Arial" w:hAnsi="Arial" w:cs="Arial"/>
          <w:sz w:val="45"/>
          <w:szCs w:val="45"/>
          <w:bdr w:val="none" w:sz="0" w:space="0" w:color="auto" w:frame="1"/>
        </w:rPr>
        <w:t>Part 5315</w:t>
      </w:r>
      <w:r>
        <w:rPr>
          <w:rFonts w:ascii="Arial" w:hAnsi="Arial" w:cs="Arial"/>
          <w:sz w:val="45"/>
          <w:szCs w:val="45"/>
        </w:rPr>
        <w:t> - Contracting by Negotiation</w:t>
      </w:r>
    </w:p>
    <w:p w14:paraId="7E482E60" w14:textId="77777777" w:rsidR="00E03900" w:rsidRDefault="00E03900" w:rsidP="00E03900">
      <w:pPr>
        <w:pStyle w:val="p"/>
        <w:shd w:val="clear" w:color="auto" w:fill="FFFFFF"/>
        <w:textAlignment w:val="baseline"/>
        <w:rPr>
          <w:ins w:id="0" w:author="ROSSI, AMANDA M CIV USAF HAF SAF/AQCP" w:date="2024-05-18T11:32:00Z"/>
          <w:rFonts w:ascii="open_sansregular" w:hAnsi="open_sansregular"/>
          <w:color w:val="000000"/>
          <w:sz w:val="27"/>
          <w:szCs w:val="27"/>
        </w:rPr>
      </w:pPr>
      <w:hyperlink r:id="rId5" w:tgtFrame="_blank" w:tooltip="DAFFARS PART 5315 Knowledge Center" w:history="1">
        <w:r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DAFFARS PART 5315 Knowledge Center</w:t>
        </w:r>
      </w:hyperlink>
    </w:p>
    <w:commentRangeStart w:id="1"/>
    <w:p w14:paraId="00154DB3" w14:textId="6192CCF5" w:rsidR="00814F40" w:rsidRDefault="00814F40" w:rsidP="00E03900">
      <w:pPr>
        <w:pStyle w:val="p"/>
        <w:shd w:val="clear" w:color="auto" w:fill="FFFFFF"/>
        <w:textAlignment w:val="baseline"/>
        <w:rPr>
          <w:rFonts w:ascii="open_sansregular" w:hAnsi="open_sansregular"/>
          <w:color w:val="000000"/>
          <w:sz w:val="27"/>
          <w:szCs w:val="27"/>
        </w:rPr>
      </w:pPr>
      <w:ins w:id="2" w:author="ROSSI, AMANDA M CIV USAF HAF SAF/AQCP" w:date="2024-05-18T11:32:00Z">
        <w:r>
          <w:rPr>
            <w:rFonts w:ascii="open_sansregular" w:hAnsi="open_sansregular"/>
            <w:color w:val="000000"/>
            <w:sz w:val="27"/>
            <w:szCs w:val="27"/>
          </w:rPr>
          <w:fldChar w:fldCharType="begin"/>
        </w:r>
      </w:ins>
      <w:ins w:id="3" w:author="ROSSI, AMANDA M CIV USAF HAF SAF/AQCP" w:date="2024-05-18T11:33:00Z">
        <w:r>
          <w:rPr>
            <w:rFonts w:ascii="open_sansregular" w:hAnsi="open_sansregular"/>
            <w:color w:val="000000"/>
            <w:sz w:val="27"/>
            <w:szCs w:val="27"/>
          </w:rPr>
          <w:instrText>HYPERLINK "https://usaf.dps.mil/:u:/r/sites/AFCC/AQCP/KnowledgeCenter/SitePages/5315-Pricing.aspx" \o "DAFFARS PART 5315 Knowledge Center" \t "_blank"</w:instrText>
        </w:r>
        <w:r>
          <w:rPr>
            <w:rFonts w:ascii="open_sansregular" w:hAnsi="open_sansregular"/>
            <w:color w:val="000000"/>
            <w:sz w:val="27"/>
            <w:szCs w:val="27"/>
          </w:rPr>
        </w:r>
      </w:ins>
      <w:ins w:id="4" w:author="ROSSI, AMANDA M CIV USAF HAF SAF/AQCP" w:date="2024-05-18T11:32:00Z">
        <w:r>
          <w:rPr>
            <w:rFonts w:ascii="open_sansregular" w:hAnsi="open_sansregular"/>
            <w:color w:val="000000"/>
            <w:sz w:val="27"/>
            <w:szCs w:val="27"/>
          </w:rPr>
          <w:fldChar w:fldCharType="separate"/>
        </w:r>
        <w:r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DAFFARS PART 5315</w:t>
        </w:r>
      </w:ins>
      <w:ins w:id="5" w:author="ROSSI, AMANDA M CIV USAF HAF SAF/AQCP" w:date="2024-05-18T11:33:00Z">
        <w:r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.4</w:t>
        </w:r>
      </w:ins>
      <w:ins w:id="6" w:author="ROSSI, AMANDA M CIV USAF HAF SAF/AQCP" w:date="2024-05-18T11:32:00Z">
        <w:r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 xml:space="preserve"> Knowledge Center</w:t>
        </w:r>
        <w:r>
          <w:rPr>
            <w:rFonts w:ascii="open_sansregular" w:hAnsi="open_sansregular"/>
            <w:color w:val="000000"/>
            <w:sz w:val="27"/>
            <w:szCs w:val="27"/>
          </w:rPr>
          <w:fldChar w:fldCharType="end"/>
        </w:r>
      </w:ins>
      <w:commentRangeEnd w:id="1"/>
      <w:ins w:id="7" w:author="ROSSI, AMANDA M CIV USAF HAF SAF/AQCP" w:date="2024-05-18T11:33:00Z">
        <w:r>
          <w:rPr>
            <w:rStyle w:val="CommentReference"/>
            <w:rFonts w:asciiTheme="minorHAnsi" w:eastAsiaTheme="minorHAnsi" w:hAnsiTheme="minorHAnsi" w:cstheme="minorBidi"/>
            <w:kern w:val="2"/>
            <w14:ligatures w14:val="standardContextual"/>
          </w:rPr>
          <w:commentReference w:id="1"/>
        </w:r>
      </w:ins>
    </w:p>
    <w:p w14:paraId="32280E5D" w14:textId="388A6E69" w:rsidR="00E03900" w:rsidRDefault="00E03900" w:rsidP="00E03900">
      <w:pPr>
        <w:pStyle w:val="p"/>
        <w:shd w:val="clear" w:color="auto" w:fill="FFFFFF"/>
        <w:textAlignment w:val="baseline"/>
        <w:rPr>
          <w:rFonts w:ascii="open_sansregular" w:hAnsi="open_sansregular"/>
          <w:color w:val="000000"/>
          <w:sz w:val="27"/>
          <w:szCs w:val="27"/>
        </w:rPr>
      </w:pPr>
      <w:r>
        <w:rPr>
          <w:rStyle w:val="Emphasis"/>
          <w:rFonts w:ascii="inherit" w:hAnsi="inherit"/>
          <w:color w:val="000000"/>
          <w:sz w:val="27"/>
          <w:szCs w:val="27"/>
          <w:bdr w:val="none" w:sz="0" w:space="0" w:color="auto" w:frame="1"/>
        </w:rPr>
        <w:t xml:space="preserve">Revised: June </w:t>
      </w:r>
      <w:del w:id="8" w:author="ROSSI, AMANDA M CIV USAF HAF SAF/AQCP" w:date="2024-05-18T11:16:00Z">
        <w:r w:rsidDel="00E03900">
          <w:rPr>
            <w:rStyle w:val="Emphasis"/>
            <w:rFonts w:ascii="inherit" w:hAnsi="inherit"/>
            <w:color w:val="000000"/>
            <w:sz w:val="27"/>
            <w:szCs w:val="27"/>
            <w:bdr w:val="none" w:sz="0" w:space="0" w:color="auto" w:frame="1"/>
          </w:rPr>
          <w:delText>2023</w:delText>
        </w:r>
      </w:del>
      <w:ins w:id="9" w:author="ROSSI, AMANDA M CIV USAF HAF SAF/AQCP" w:date="2024-05-18T11:16:00Z">
        <w:r>
          <w:rPr>
            <w:rStyle w:val="Emphasis"/>
            <w:rFonts w:ascii="inherit" w:hAnsi="inherit"/>
            <w:color w:val="000000"/>
            <w:sz w:val="27"/>
            <w:szCs w:val="27"/>
            <w:bdr w:val="none" w:sz="0" w:space="0" w:color="auto" w:frame="1"/>
          </w:rPr>
          <w:t>2024</w:t>
        </w:r>
      </w:ins>
    </w:p>
    <w:p w14:paraId="48F609FA" w14:textId="77777777" w:rsidR="00E03900" w:rsidRDefault="00E03900"/>
    <w:p w14:paraId="7F561A8C" w14:textId="77777777" w:rsidR="00E03900" w:rsidRDefault="00E03900" w:rsidP="00E03900">
      <w:pPr>
        <w:pStyle w:val="Heading1"/>
        <w:spacing w:before="75"/>
        <w:rPr>
          <w:b/>
        </w:rPr>
      </w:pPr>
      <w:r>
        <w:rPr>
          <w:b/>
          <w:spacing w:val="-6"/>
        </w:rPr>
        <w:t>Subpart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5315.3</w:t>
      </w:r>
      <w:r>
        <w:rPr>
          <w:b/>
          <w:spacing w:val="-18"/>
        </w:rPr>
        <w:t xml:space="preserve"> </w:t>
      </w:r>
      <w:r>
        <w:rPr>
          <w:b/>
          <w:spacing w:val="-6"/>
        </w:rPr>
        <w:t>—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SOURCE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SELECTION</w:t>
      </w:r>
    </w:p>
    <w:p w14:paraId="25455E14" w14:textId="77777777" w:rsidR="00E03900" w:rsidRDefault="00E03900" w:rsidP="00E03900">
      <w:pPr>
        <w:pStyle w:val="BodyText"/>
        <w:rPr>
          <w:rFonts w:ascii="Bookman Old Style"/>
          <w:b/>
          <w:sz w:val="44"/>
        </w:rPr>
      </w:pPr>
    </w:p>
    <w:p w14:paraId="7136EA6C" w14:textId="77777777" w:rsidR="00E03900" w:rsidRDefault="00E03900" w:rsidP="00E03900">
      <w:pPr>
        <w:pStyle w:val="Heading2"/>
        <w:rPr>
          <w:b/>
        </w:rPr>
      </w:pPr>
      <w:r>
        <w:rPr>
          <w:b/>
        </w:rPr>
        <w:t>5315.300</w:t>
      </w:r>
      <w:r>
        <w:rPr>
          <w:b/>
          <w:spacing w:val="-18"/>
        </w:rPr>
        <w:t xml:space="preserve"> </w:t>
      </w:r>
      <w:r>
        <w:rPr>
          <w:b/>
        </w:rPr>
        <w:t>Scope</w:t>
      </w:r>
      <w:r>
        <w:rPr>
          <w:b/>
          <w:spacing w:val="-18"/>
        </w:rPr>
        <w:t xml:space="preserve"> </w:t>
      </w:r>
      <w:r>
        <w:rPr>
          <w:b/>
        </w:rPr>
        <w:t>of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Subpart</w:t>
      </w:r>
    </w:p>
    <w:p w14:paraId="62CC242C" w14:textId="77777777" w:rsidR="00E03900" w:rsidRDefault="00E03900" w:rsidP="00E03900">
      <w:pPr>
        <w:pStyle w:val="BodyText"/>
        <w:spacing w:before="5"/>
        <w:rPr>
          <w:rFonts w:ascii="Bookman Old Style"/>
          <w:b/>
          <w:sz w:val="42"/>
        </w:rPr>
      </w:pPr>
    </w:p>
    <w:p w14:paraId="4C949E66" w14:textId="77777777" w:rsidR="00E03900" w:rsidRDefault="00E03900" w:rsidP="00E03900">
      <w:pPr>
        <w:pStyle w:val="BodyText"/>
        <w:spacing w:line="271" w:lineRule="auto"/>
        <w:ind w:left="110" w:right="138"/>
      </w:pPr>
      <w:r>
        <w:rPr>
          <w:w w:val="105"/>
        </w:rPr>
        <w:t xml:space="preserve">See </w:t>
      </w:r>
      <w:hyperlink r:id="rId10" w:anchor="DAFFARS_MP5315_3">
        <w:r>
          <w:rPr>
            <w:color w:val="27314A"/>
            <w:w w:val="105"/>
            <w:u w:val="single" w:color="27314A"/>
          </w:rPr>
          <w:t>MP5315.3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required Department of the Air Force Source Selection responsibilities and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procedures.</w:t>
      </w:r>
    </w:p>
    <w:p w14:paraId="7C8D96E7" w14:textId="77777777" w:rsidR="00E03900" w:rsidRDefault="00E03900" w:rsidP="00E03900">
      <w:pPr>
        <w:pStyle w:val="BodyText"/>
        <w:rPr>
          <w:sz w:val="26"/>
        </w:rPr>
      </w:pPr>
    </w:p>
    <w:p w14:paraId="5EE312AE" w14:textId="77777777" w:rsidR="00E03900" w:rsidRDefault="00E03900" w:rsidP="00E03900">
      <w:pPr>
        <w:pStyle w:val="Heading2"/>
        <w:spacing w:before="170"/>
        <w:rPr>
          <w:b/>
        </w:rPr>
      </w:pPr>
      <w:r>
        <w:rPr>
          <w:b/>
          <w:spacing w:val="-2"/>
        </w:rPr>
        <w:t>5315.371-4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Exceptions</w:t>
      </w:r>
    </w:p>
    <w:p w14:paraId="4850734E" w14:textId="77777777" w:rsidR="00E03900" w:rsidRDefault="00E03900" w:rsidP="00E03900">
      <w:pPr>
        <w:pStyle w:val="BodyText"/>
        <w:spacing w:before="4"/>
        <w:rPr>
          <w:rFonts w:ascii="Bookman Old Style"/>
          <w:b/>
          <w:sz w:val="42"/>
        </w:rPr>
      </w:pPr>
    </w:p>
    <w:p w14:paraId="516445DC" w14:textId="77777777" w:rsidR="00E03900" w:rsidRDefault="00E03900" w:rsidP="00E03900">
      <w:pPr>
        <w:pStyle w:val="BodyText"/>
        <w:ind w:left="110"/>
      </w:pPr>
      <w:r>
        <w:rPr>
          <w:w w:val="105"/>
        </w:rPr>
        <w:t xml:space="preserve">(a)(2) See </w:t>
      </w:r>
      <w:hyperlink r:id="rId11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0ED8F08D" w14:textId="77777777" w:rsidR="00E03900" w:rsidRDefault="00E03900" w:rsidP="00E03900">
      <w:pPr>
        <w:pStyle w:val="BodyText"/>
        <w:rPr>
          <w:sz w:val="26"/>
        </w:rPr>
      </w:pPr>
    </w:p>
    <w:p w14:paraId="33910CB8" w14:textId="77777777" w:rsidR="00E03900" w:rsidRDefault="00E03900" w:rsidP="00E03900">
      <w:pPr>
        <w:pStyle w:val="Heading2"/>
        <w:spacing w:before="204"/>
        <w:rPr>
          <w:b/>
        </w:rPr>
      </w:pPr>
      <w:r>
        <w:rPr>
          <w:b/>
          <w:spacing w:val="-2"/>
        </w:rPr>
        <w:t>5315.371-5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Waiver</w:t>
      </w:r>
    </w:p>
    <w:p w14:paraId="5EA1AADC" w14:textId="77777777" w:rsidR="00E03900" w:rsidRDefault="00E03900" w:rsidP="00E03900">
      <w:pPr>
        <w:pStyle w:val="BodyText"/>
        <w:spacing w:before="4"/>
        <w:rPr>
          <w:rFonts w:ascii="Bookman Old Style"/>
          <w:b/>
          <w:sz w:val="42"/>
        </w:rPr>
      </w:pPr>
    </w:p>
    <w:p w14:paraId="7B24A6B7" w14:textId="77777777" w:rsidR="00E03900" w:rsidRDefault="00E03900" w:rsidP="00E03900">
      <w:pPr>
        <w:pStyle w:val="ListParagraph"/>
        <w:numPr>
          <w:ilvl w:val="0"/>
          <w:numId w:val="1"/>
        </w:numPr>
        <w:tabs>
          <w:tab w:val="left" w:pos="442"/>
        </w:tabs>
        <w:spacing w:line="271" w:lineRule="auto"/>
        <w:ind w:right="293" w:firstLine="0"/>
      </w:pPr>
      <w:r>
        <w:rPr>
          <w:w w:val="105"/>
        </w:rPr>
        <w:t xml:space="preserve">When a waiver to the requirement at </w:t>
      </w:r>
      <w:hyperlink r:id="rId12" w:anchor="DFARS-215.371-2">
        <w:r>
          <w:rPr>
            <w:color w:val="27314A"/>
            <w:w w:val="105"/>
            <w:u w:val="single" w:color="27314A"/>
          </w:rPr>
          <w:t>DFARS 215.371-2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is sought, the contracting officer shall</w:t>
      </w:r>
      <w:r>
        <w:rPr>
          <w:spacing w:val="40"/>
          <w:w w:val="105"/>
        </w:rPr>
        <w:t xml:space="preserve"> </w:t>
      </w:r>
      <w:r>
        <w:rPr>
          <w:w w:val="105"/>
        </w:rPr>
        <w:t>provide the following documentation to support the waiver request:</w:t>
      </w:r>
    </w:p>
    <w:p w14:paraId="481CB0CB" w14:textId="77777777" w:rsidR="00E03900" w:rsidRDefault="00E03900" w:rsidP="00E03900">
      <w:pPr>
        <w:pStyle w:val="BodyText"/>
        <w:spacing w:before="1"/>
        <w:rPr>
          <w:sz w:val="21"/>
        </w:rPr>
      </w:pPr>
    </w:p>
    <w:p w14:paraId="0FB72E65" w14:textId="77777777" w:rsidR="00E03900" w:rsidRDefault="00E03900" w:rsidP="00E03900">
      <w:pPr>
        <w:pStyle w:val="ListParagraph"/>
        <w:numPr>
          <w:ilvl w:val="1"/>
          <w:numId w:val="1"/>
        </w:numPr>
        <w:tabs>
          <w:tab w:val="left" w:pos="450"/>
        </w:tabs>
        <w:spacing w:line="271" w:lineRule="auto"/>
        <w:ind w:right="317" w:firstLine="0"/>
      </w:pPr>
      <w:r>
        <w:rPr>
          <w:w w:val="105"/>
        </w:rPr>
        <w:t>Summary of market research that documents that competition was anticipated, process used to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maximize competition pre-solicitation, and description of solicitation </w:t>
      </w:r>
      <w:proofErr w:type="gramStart"/>
      <w:r>
        <w:rPr>
          <w:w w:val="105"/>
        </w:rPr>
        <w:t>method;</w:t>
      </w:r>
      <w:proofErr w:type="gramEnd"/>
    </w:p>
    <w:p w14:paraId="017B9995" w14:textId="77777777" w:rsidR="00E03900" w:rsidRDefault="00E03900" w:rsidP="00E03900">
      <w:pPr>
        <w:pStyle w:val="BodyText"/>
        <w:spacing w:before="1"/>
        <w:rPr>
          <w:sz w:val="21"/>
        </w:rPr>
      </w:pPr>
    </w:p>
    <w:p w14:paraId="7DBFA824" w14:textId="77777777" w:rsidR="00E03900" w:rsidRDefault="00E03900" w:rsidP="00E03900">
      <w:pPr>
        <w:pStyle w:val="ListParagraph"/>
        <w:numPr>
          <w:ilvl w:val="1"/>
          <w:numId w:val="1"/>
        </w:numPr>
        <w:tabs>
          <w:tab w:val="left" w:pos="450"/>
        </w:tabs>
        <w:ind w:left="450" w:hanging="340"/>
      </w:pPr>
      <w:r>
        <w:rPr>
          <w:w w:val="105"/>
        </w:rPr>
        <w:t>Rationale</w:t>
      </w:r>
      <w:r>
        <w:rPr>
          <w:spacing w:val="5"/>
          <w:w w:val="105"/>
        </w:rPr>
        <w:t xml:space="preserve"> </w:t>
      </w:r>
      <w:r>
        <w:rPr>
          <w:w w:val="105"/>
        </w:rPr>
        <w:t>why</w:t>
      </w:r>
      <w:r>
        <w:rPr>
          <w:spacing w:val="6"/>
          <w:w w:val="105"/>
        </w:rPr>
        <w:t xml:space="preserve"> </w:t>
      </w:r>
      <w:r>
        <w:rPr>
          <w:w w:val="105"/>
        </w:rPr>
        <w:t>re-advertising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an</w:t>
      </w:r>
      <w:r>
        <w:rPr>
          <w:spacing w:val="5"/>
          <w:w w:val="105"/>
        </w:rPr>
        <w:t xml:space="preserve"> </w:t>
      </w:r>
      <w:r>
        <w:rPr>
          <w:w w:val="105"/>
        </w:rPr>
        <w:t>additional</w:t>
      </w:r>
      <w:r>
        <w:rPr>
          <w:spacing w:val="6"/>
          <w:w w:val="105"/>
        </w:rPr>
        <w:t xml:space="preserve"> </w:t>
      </w:r>
      <w:r>
        <w:rPr>
          <w:w w:val="105"/>
        </w:rPr>
        <w:t>30</w:t>
      </w:r>
      <w:r>
        <w:rPr>
          <w:spacing w:val="6"/>
          <w:w w:val="105"/>
        </w:rPr>
        <w:t xml:space="preserve"> </w:t>
      </w:r>
      <w:r>
        <w:rPr>
          <w:w w:val="105"/>
        </w:rPr>
        <w:t>days</w:t>
      </w:r>
      <w:r>
        <w:rPr>
          <w:spacing w:val="6"/>
          <w:w w:val="105"/>
        </w:rPr>
        <w:t xml:space="preserve"> </w:t>
      </w:r>
      <w:r>
        <w:rPr>
          <w:w w:val="105"/>
        </w:rPr>
        <w:t>will</w:t>
      </w:r>
      <w:r>
        <w:rPr>
          <w:spacing w:val="5"/>
          <w:w w:val="105"/>
        </w:rPr>
        <w:t xml:space="preserve"> </w:t>
      </w:r>
      <w:r>
        <w:rPr>
          <w:w w:val="105"/>
        </w:rPr>
        <w:t>likely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w w:val="105"/>
        </w:rPr>
        <w:t>obtain</w:t>
      </w:r>
      <w:r>
        <w:rPr>
          <w:spacing w:val="6"/>
          <w:w w:val="105"/>
        </w:rPr>
        <w:t xml:space="preserve"> </w:t>
      </w:r>
      <w:r>
        <w:rPr>
          <w:w w:val="105"/>
        </w:rPr>
        <w:t>two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more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offers.</w:t>
      </w:r>
    </w:p>
    <w:p w14:paraId="3CA26411" w14:textId="77777777" w:rsidR="00E03900" w:rsidRDefault="00E03900" w:rsidP="00E03900">
      <w:pPr>
        <w:pStyle w:val="BodyText"/>
        <w:spacing w:before="11"/>
        <w:rPr>
          <w:sz w:val="23"/>
        </w:rPr>
      </w:pPr>
    </w:p>
    <w:p w14:paraId="3CE5B046" w14:textId="77777777" w:rsidR="00E03900" w:rsidRDefault="00E03900" w:rsidP="00E03900">
      <w:pPr>
        <w:pStyle w:val="ListParagraph"/>
        <w:numPr>
          <w:ilvl w:val="1"/>
          <w:numId w:val="1"/>
        </w:numPr>
        <w:tabs>
          <w:tab w:val="left" w:pos="450"/>
        </w:tabs>
        <w:ind w:left="450" w:hanging="340"/>
      </w:pPr>
      <w:r>
        <w:rPr>
          <w:w w:val="105"/>
        </w:rPr>
        <w:t>Rationale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how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price/cost</w:t>
      </w:r>
      <w:r>
        <w:rPr>
          <w:spacing w:val="5"/>
          <w:w w:val="105"/>
        </w:rPr>
        <w:t xml:space="preserve"> </w:t>
      </w:r>
      <w:r>
        <w:rPr>
          <w:w w:val="105"/>
        </w:rPr>
        <w:t>will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determined</w:t>
      </w:r>
      <w:r>
        <w:rPr>
          <w:spacing w:val="5"/>
          <w:w w:val="105"/>
        </w:rPr>
        <w:t xml:space="preserve"> </w:t>
      </w:r>
      <w:r>
        <w:rPr>
          <w:w w:val="105"/>
        </w:rPr>
        <w:t>fair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reasonable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only</w:t>
      </w:r>
      <w:r>
        <w:rPr>
          <w:spacing w:val="5"/>
          <w:w w:val="105"/>
        </w:rPr>
        <w:t xml:space="preserve"> </w:t>
      </w:r>
      <w:r>
        <w:rPr>
          <w:w w:val="105"/>
        </w:rPr>
        <w:t>one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offeror.</w:t>
      </w:r>
    </w:p>
    <w:p w14:paraId="52A84DF0" w14:textId="77777777" w:rsidR="00E03900" w:rsidRDefault="00E03900" w:rsidP="00E03900">
      <w:pPr>
        <w:pStyle w:val="BodyText"/>
        <w:spacing w:before="11"/>
        <w:rPr>
          <w:sz w:val="23"/>
        </w:rPr>
      </w:pPr>
    </w:p>
    <w:p w14:paraId="1DC2C83B" w14:textId="77777777" w:rsidR="00E03900" w:rsidRDefault="00E03900" w:rsidP="00E03900">
      <w:pPr>
        <w:pStyle w:val="BodyText"/>
        <w:ind w:left="110"/>
      </w:pP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hyperlink r:id="rId13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p w14:paraId="1905673C" w14:textId="77777777" w:rsidR="00E03900" w:rsidRDefault="00E03900"/>
    <w:p w14:paraId="5C25B4A1" w14:textId="77777777" w:rsidR="00E03900" w:rsidRDefault="00E03900" w:rsidP="00E03900">
      <w:pPr>
        <w:pStyle w:val="Heading1"/>
        <w:rPr>
          <w:b/>
        </w:rPr>
      </w:pPr>
      <w:r>
        <w:rPr>
          <w:b/>
          <w:spacing w:val="-6"/>
        </w:rPr>
        <w:lastRenderedPageBreak/>
        <w:t>Subpart</w:t>
      </w:r>
      <w:r>
        <w:rPr>
          <w:b/>
          <w:spacing w:val="-18"/>
        </w:rPr>
        <w:t xml:space="preserve"> </w:t>
      </w:r>
      <w:r>
        <w:rPr>
          <w:b/>
          <w:spacing w:val="-6"/>
        </w:rPr>
        <w:t>5315.4</w:t>
      </w:r>
      <w:r>
        <w:rPr>
          <w:b/>
          <w:spacing w:val="-19"/>
        </w:rPr>
        <w:t xml:space="preserve"> </w:t>
      </w:r>
      <w:r>
        <w:rPr>
          <w:b/>
          <w:spacing w:val="-6"/>
        </w:rPr>
        <w:t>—</w:t>
      </w:r>
      <w:r>
        <w:rPr>
          <w:b/>
          <w:spacing w:val="-18"/>
        </w:rPr>
        <w:t xml:space="preserve"> </w:t>
      </w:r>
      <w:r>
        <w:rPr>
          <w:b/>
          <w:spacing w:val="-6"/>
        </w:rPr>
        <w:t>CONTRACT</w:t>
      </w:r>
      <w:r>
        <w:rPr>
          <w:b/>
          <w:spacing w:val="-18"/>
        </w:rPr>
        <w:t xml:space="preserve"> </w:t>
      </w:r>
      <w:r>
        <w:rPr>
          <w:b/>
          <w:spacing w:val="-6"/>
        </w:rPr>
        <w:t>PRICING</w:t>
      </w:r>
    </w:p>
    <w:p w14:paraId="2D8F5FD4" w14:textId="77777777" w:rsidR="00E03900" w:rsidRDefault="00E03900" w:rsidP="00E03900">
      <w:pPr>
        <w:pStyle w:val="BodyText"/>
        <w:spacing w:before="1"/>
        <w:rPr>
          <w:rFonts w:ascii="Bookman Old Style"/>
          <w:b/>
          <w:sz w:val="44"/>
        </w:rPr>
      </w:pPr>
    </w:p>
    <w:p w14:paraId="705C0B99" w14:textId="77777777" w:rsidR="00E03900" w:rsidRDefault="00E03900" w:rsidP="00E03900">
      <w:pPr>
        <w:pStyle w:val="Heading2"/>
        <w:rPr>
          <w:b/>
        </w:rPr>
      </w:pPr>
      <w:r>
        <w:rPr>
          <w:b/>
        </w:rPr>
        <w:t>5315.400</w:t>
      </w:r>
      <w:r>
        <w:rPr>
          <w:b/>
          <w:spacing w:val="-16"/>
        </w:rPr>
        <w:t xml:space="preserve"> </w:t>
      </w:r>
      <w:r>
        <w:rPr>
          <w:b/>
        </w:rPr>
        <w:t>(S-</w:t>
      </w:r>
      <w:r>
        <w:rPr>
          <w:b/>
          <w:spacing w:val="-5"/>
        </w:rPr>
        <w:t>90)</w:t>
      </w:r>
    </w:p>
    <w:p w14:paraId="1635E6A5" w14:textId="77777777" w:rsidR="00E03900" w:rsidRDefault="00E03900" w:rsidP="00E03900">
      <w:pPr>
        <w:pStyle w:val="BodyText"/>
        <w:spacing w:before="4"/>
        <w:rPr>
          <w:rFonts w:ascii="Bookman Old Style"/>
          <w:b/>
          <w:sz w:val="42"/>
        </w:rPr>
      </w:pPr>
    </w:p>
    <w:p w14:paraId="2CDDF75F" w14:textId="77777777" w:rsidR="00E03900" w:rsidRDefault="00E03900" w:rsidP="00E03900">
      <w:pPr>
        <w:pStyle w:val="BodyText"/>
        <w:spacing w:line="271" w:lineRule="auto"/>
        <w:ind w:left="110" w:right="330"/>
        <w:jc w:val="both"/>
      </w:pPr>
      <w:r>
        <w:rPr>
          <w:w w:val="105"/>
        </w:rPr>
        <w:t xml:space="preserve">See </w:t>
      </w:r>
      <w:hyperlink r:id="rId14" w:anchor="DAFFARS_MP5315_4">
        <w:r>
          <w:rPr>
            <w:color w:val="27314A"/>
            <w:w w:val="105"/>
            <w:u w:val="single" w:color="27314A"/>
          </w:rPr>
          <w:t>MP5315.4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for required Department of the Air Force contract pricing procedures. See the </w:t>
      </w:r>
      <w:hyperlink r:id="rId15">
        <w:r>
          <w:rPr>
            <w:color w:val="27314A"/>
            <w:w w:val="105"/>
            <w:u w:val="single" w:color="27314A"/>
          </w:rPr>
          <w:t>DoD</w:t>
        </w:r>
      </w:hyperlink>
      <w:r>
        <w:rPr>
          <w:color w:val="27314A"/>
          <w:w w:val="105"/>
        </w:rPr>
        <w:t xml:space="preserve"> </w:t>
      </w:r>
      <w:hyperlink r:id="rId16">
        <w:r>
          <w:rPr>
            <w:color w:val="27314A"/>
            <w:w w:val="105"/>
            <w:u w:val="single" w:color="27314A"/>
          </w:rPr>
          <w:t>Sole Source Streamlining Tool Box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for techniques to increase efficiency throughout the acquisition </w:t>
      </w:r>
      <w:r>
        <w:rPr>
          <w:spacing w:val="-2"/>
          <w:w w:val="105"/>
        </w:rPr>
        <w:t>process.</w:t>
      </w:r>
    </w:p>
    <w:p w14:paraId="5A67D086" w14:textId="77777777" w:rsidR="00E03900" w:rsidRDefault="00E03900" w:rsidP="00E03900">
      <w:pPr>
        <w:pStyle w:val="BodyText"/>
        <w:rPr>
          <w:sz w:val="26"/>
        </w:rPr>
      </w:pPr>
    </w:p>
    <w:p w14:paraId="5BB79CCA" w14:textId="77777777" w:rsidR="00E03900" w:rsidRDefault="00E03900" w:rsidP="00E03900">
      <w:pPr>
        <w:pStyle w:val="Heading2"/>
        <w:spacing w:before="171" w:line="280" w:lineRule="auto"/>
        <w:rPr>
          <w:b/>
        </w:rPr>
      </w:pPr>
      <w:r>
        <w:rPr>
          <w:b/>
        </w:rPr>
        <w:t>5315.403-1</w:t>
      </w:r>
      <w:r>
        <w:rPr>
          <w:b/>
          <w:spacing w:val="-2"/>
        </w:rPr>
        <w:t xml:space="preserve"> </w:t>
      </w:r>
      <w:r>
        <w:rPr>
          <w:b/>
        </w:rPr>
        <w:t>Prohibition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Obtaining</w:t>
      </w:r>
      <w:r>
        <w:rPr>
          <w:b/>
          <w:spacing w:val="-2"/>
        </w:rPr>
        <w:t xml:space="preserve"> </w:t>
      </w:r>
      <w:r>
        <w:rPr>
          <w:b/>
        </w:rPr>
        <w:t>Certified</w:t>
      </w:r>
      <w:r>
        <w:rPr>
          <w:b/>
          <w:spacing w:val="-2"/>
        </w:rPr>
        <w:t xml:space="preserve"> </w:t>
      </w:r>
      <w:r>
        <w:rPr>
          <w:b/>
        </w:rPr>
        <w:t>Cost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rPr>
          <w:b/>
        </w:rPr>
        <w:t>Pricing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(10</w:t>
      </w:r>
      <w:r>
        <w:rPr>
          <w:b/>
          <w:spacing w:val="-2"/>
        </w:rPr>
        <w:t xml:space="preserve"> </w:t>
      </w:r>
      <w:r>
        <w:rPr>
          <w:b/>
        </w:rPr>
        <w:t>U.S.C. Chapter 271 and 41 U.S.C. Chapter 35)</w:t>
      </w:r>
    </w:p>
    <w:p w14:paraId="2E06D1BE" w14:textId="77777777" w:rsidR="00E03900" w:rsidRDefault="00E03900" w:rsidP="00E03900">
      <w:pPr>
        <w:pStyle w:val="BodyText"/>
        <w:spacing w:before="2"/>
        <w:rPr>
          <w:rFonts w:ascii="Bookman Old Style"/>
          <w:b/>
          <w:sz w:val="38"/>
        </w:rPr>
      </w:pPr>
    </w:p>
    <w:p w14:paraId="56A93020" w14:textId="77777777" w:rsidR="00E03900" w:rsidRDefault="00E03900" w:rsidP="00E03900">
      <w:pPr>
        <w:pStyle w:val="ListParagraph"/>
        <w:numPr>
          <w:ilvl w:val="0"/>
          <w:numId w:val="1"/>
        </w:numPr>
        <w:tabs>
          <w:tab w:val="left" w:pos="451"/>
        </w:tabs>
        <w:spacing w:before="1"/>
        <w:ind w:left="446"/>
      </w:pP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hyperlink r:id="rId17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p w14:paraId="33A82E1E" w14:textId="77777777" w:rsidR="00E03900" w:rsidRDefault="00E03900" w:rsidP="00E03900">
      <w:pPr>
        <w:pStyle w:val="BodyText"/>
        <w:spacing w:before="10"/>
        <w:rPr>
          <w:sz w:val="23"/>
        </w:rPr>
      </w:pPr>
    </w:p>
    <w:p w14:paraId="55FDFD5A" w14:textId="77777777" w:rsidR="00E03900" w:rsidRDefault="00E03900" w:rsidP="00E03900">
      <w:pPr>
        <w:pStyle w:val="ListParagraph"/>
        <w:numPr>
          <w:ilvl w:val="0"/>
          <w:numId w:val="1"/>
        </w:numPr>
        <w:tabs>
          <w:tab w:val="left" w:pos="435"/>
        </w:tabs>
        <w:ind w:left="435" w:hanging="325"/>
        <w:rPr>
          <w:i/>
        </w:rPr>
      </w:pPr>
      <w:r>
        <w:rPr>
          <w:i/>
          <w:w w:val="110"/>
        </w:rPr>
        <w:t>Standards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for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exceptions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from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certified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cost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or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pricing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data</w:t>
      </w:r>
      <w:r>
        <w:rPr>
          <w:i/>
          <w:spacing w:val="2"/>
          <w:w w:val="110"/>
        </w:rPr>
        <w:t xml:space="preserve"> </w:t>
      </w:r>
      <w:r>
        <w:rPr>
          <w:i/>
          <w:spacing w:val="-2"/>
          <w:w w:val="110"/>
        </w:rPr>
        <w:t>requirements.</w:t>
      </w:r>
    </w:p>
    <w:p w14:paraId="0BED5857" w14:textId="77777777" w:rsidR="00E03900" w:rsidRDefault="00E03900" w:rsidP="00E03900">
      <w:pPr>
        <w:pStyle w:val="BodyText"/>
        <w:spacing w:before="11"/>
        <w:rPr>
          <w:i/>
          <w:sz w:val="23"/>
        </w:rPr>
      </w:pPr>
    </w:p>
    <w:p w14:paraId="2B62B1A3" w14:textId="77777777" w:rsidR="00E03900" w:rsidRDefault="00E03900" w:rsidP="00E03900">
      <w:pPr>
        <w:ind w:left="110"/>
        <w:rPr>
          <w:i/>
        </w:rPr>
      </w:pPr>
      <w:r>
        <w:t xml:space="preserve">(4) </w:t>
      </w:r>
      <w:r>
        <w:rPr>
          <w:i/>
          <w:spacing w:val="-2"/>
        </w:rPr>
        <w:t>Waivers.</w:t>
      </w:r>
    </w:p>
    <w:p w14:paraId="04457E41" w14:textId="77777777" w:rsidR="00E03900" w:rsidRDefault="00E03900" w:rsidP="00E03900">
      <w:pPr>
        <w:pStyle w:val="BodyText"/>
        <w:spacing w:before="11"/>
        <w:rPr>
          <w:i/>
          <w:sz w:val="23"/>
        </w:rPr>
      </w:pPr>
    </w:p>
    <w:p w14:paraId="79093463" w14:textId="67AC75B5" w:rsidR="00E03900" w:rsidRDefault="00E03900" w:rsidP="00E03900">
      <w:pPr>
        <w:pStyle w:val="ListParagraph"/>
        <w:numPr>
          <w:ilvl w:val="0"/>
          <w:numId w:val="3"/>
        </w:numPr>
        <w:tabs>
          <w:tab w:val="left" w:pos="467"/>
        </w:tabs>
        <w:spacing w:before="82" w:line="271" w:lineRule="auto"/>
        <w:ind w:left="467" w:right="138" w:hanging="357"/>
      </w:pPr>
      <w:r w:rsidRPr="0078629B">
        <w:rPr>
          <w:i/>
          <w:w w:val="105"/>
        </w:rPr>
        <w:t>Exceptional</w:t>
      </w:r>
      <w:r w:rsidRPr="0078629B">
        <w:rPr>
          <w:i/>
          <w:spacing w:val="19"/>
          <w:w w:val="105"/>
        </w:rPr>
        <w:t xml:space="preserve"> </w:t>
      </w:r>
      <w:r w:rsidRPr="0078629B">
        <w:rPr>
          <w:i/>
          <w:w w:val="105"/>
        </w:rPr>
        <w:t>case</w:t>
      </w:r>
      <w:r w:rsidRPr="0078629B">
        <w:rPr>
          <w:i/>
          <w:spacing w:val="20"/>
          <w:w w:val="105"/>
        </w:rPr>
        <w:t xml:space="preserve"> </w:t>
      </w:r>
      <w:r w:rsidRPr="0078629B">
        <w:rPr>
          <w:i/>
          <w:w w:val="105"/>
        </w:rPr>
        <w:t>TINA</w:t>
      </w:r>
      <w:r w:rsidRPr="0078629B">
        <w:rPr>
          <w:i/>
          <w:spacing w:val="19"/>
          <w:w w:val="105"/>
        </w:rPr>
        <w:t xml:space="preserve"> </w:t>
      </w:r>
      <w:r w:rsidRPr="0078629B">
        <w:rPr>
          <w:i/>
          <w:w w:val="105"/>
        </w:rPr>
        <w:t>waiver.</w:t>
      </w:r>
      <w:r w:rsidRPr="0078629B">
        <w:rPr>
          <w:i/>
          <w:spacing w:val="19"/>
          <w:w w:val="105"/>
        </w:rPr>
        <w:t xml:space="preserve"> </w:t>
      </w:r>
      <w:r w:rsidRPr="0078629B">
        <w:rPr>
          <w:w w:val="105"/>
        </w:rPr>
        <w:t>See</w:t>
      </w:r>
      <w:r w:rsidRPr="0078629B">
        <w:rPr>
          <w:spacing w:val="19"/>
          <w:w w:val="105"/>
        </w:rPr>
        <w:t xml:space="preserve"> </w:t>
      </w:r>
      <w:hyperlink r:id="rId18" w:anchor="DAFFARS_MP5301_601">
        <w:r w:rsidRPr="0078629B">
          <w:rPr>
            <w:color w:val="27314A"/>
            <w:w w:val="105"/>
            <w:u w:val="single" w:color="27314A"/>
          </w:rPr>
          <w:t>MP5301.601(a)(i)</w:t>
        </w:r>
      </w:hyperlink>
      <w:r w:rsidRPr="0078629B">
        <w:rPr>
          <w:w w:val="105"/>
        </w:rPr>
        <w:t>.</w:t>
      </w:r>
      <w:r w:rsidRPr="0078629B">
        <w:rPr>
          <w:spacing w:val="20"/>
          <w:w w:val="105"/>
        </w:rPr>
        <w:t xml:space="preserve"> </w:t>
      </w:r>
      <w:r w:rsidRPr="0078629B">
        <w:rPr>
          <w:w w:val="105"/>
        </w:rPr>
        <w:t>When</w:t>
      </w:r>
      <w:r w:rsidRPr="0078629B">
        <w:rPr>
          <w:spacing w:val="20"/>
          <w:w w:val="105"/>
        </w:rPr>
        <w:t xml:space="preserve"> </w:t>
      </w:r>
      <w:r w:rsidRPr="0078629B">
        <w:rPr>
          <w:w w:val="105"/>
        </w:rPr>
        <w:t>the</w:t>
      </w:r>
      <w:r w:rsidRPr="0078629B">
        <w:rPr>
          <w:spacing w:val="19"/>
          <w:w w:val="105"/>
        </w:rPr>
        <w:t xml:space="preserve"> </w:t>
      </w:r>
      <w:r w:rsidRPr="0078629B">
        <w:rPr>
          <w:w w:val="105"/>
        </w:rPr>
        <w:t>waiver</w:t>
      </w:r>
      <w:r w:rsidRPr="0078629B">
        <w:rPr>
          <w:spacing w:val="20"/>
          <w:w w:val="105"/>
        </w:rPr>
        <w:t xml:space="preserve"> </w:t>
      </w:r>
      <w:r w:rsidRPr="0078629B">
        <w:rPr>
          <w:w w:val="105"/>
        </w:rPr>
        <w:t>is</w:t>
      </w:r>
      <w:r w:rsidRPr="0078629B">
        <w:rPr>
          <w:spacing w:val="19"/>
          <w:w w:val="105"/>
        </w:rPr>
        <w:t xml:space="preserve"> </w:t>
      </w:r>
      <w:r w:rsidRPr="0078629B">
        <w:rPr>
          <w:w w:val="105"/>
        </w:rPr>
        <w:t>for</w:t>
      </w:r>
      <w:r w:rsidRPr="0078629B">
        <w:rPr>
          <w:spacing w:val="20"/>
          <w:w w:val="105"/>
        </w:rPr>
        <w:t xml:space="preserve"> </w:t>
      </w:r>
      <w:r w:rsidRPr="0078629B">
        <w:rPr>
          <w:w w:val="105"/>
        </w:rPr>
        <w:t>a</w:t>
      </w:r>
      <w:r w:rsidRPr="0078629B">
        <w:rPr>
          <w:spacing w:val="20"/>
          <w:w w:val="105"/>
        </w:rPr>
        <w:t xml:space="preserve"> </w:t>
      </w:r>
      <w:r w:rsidRPr="0078629B">
        <w:rPr>
          <w:spacing w:val="-2"/>
          <w:w w:val="105"/>
        </w:rPr>
        <w:t>subcontractor</w:t>
      </w:r>
      <w:r>
        <w:rPr>
          <w:spacing w:val="-2"/>
          <w:w w:val="105"/>
        </w:rPr>
        <w:t xml:space="preserve"> </w:t>
      </w:r>
      <w:r w:rsidRPr="0078629B">
        <w:rPr>
          <w:spacing w:val="-2"/>
          <w:w w:val="110"/>
        </w:rPr>
        <w:t>who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>has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>refused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>to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>provide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>cost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>or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>pricing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>data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>to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>a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>prime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>contractor,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>the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>information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>required</w:t>
      </w:r>
      <w:r w:rsidRPr="0078629B">
        <w:rPr>
          <w:spacing w:val="-6"/>
          <w:w w:val="110"/>
        </w:rPr>
        <w:t xml:space="preserve"> </w:t>
      </w:r>
      <w:r w:rsidRPr="0078629B">
        <w:rPr>
          <w:spacing w:val="-2"/>
          <w:w w:val="110"/>
        </w:rPr>
        <w:t xml:space="preserve">must </w:t>
      </w:r>
      <w:r w:rsidRPr="0078629B">
        <w:rPr>
          <w:w w:val="110"/>
        </w:rPr>
        <w:t>cover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both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the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prime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contract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and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the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subcontract.</w:t>
      </w:r>
      <w:r w:rsidRPr="0078629B">
        <w:rPr>
          <w:spacing w:val="-2"/>
          <w:w w:val="110"/>
        </w:rPr>
        <w:t xml:space="preserve"> </w:t>
      </w:r>
      <w:r>
        <w:rPr>
          <w:spacing w:val="-2"/>
          <w:w w:val="110"/>
        </w:rPr>
        <w:t xml:space="preserve">Contracting Officers shall submit waiver requests to the </w:t>
      </w:r>
      <w:hyperlink r:id="rId19">
        <w:r w:rsidRPr="0078629B">
          <w:rPr>
            <w:color w:val="27314A"/>
            <w:w w:val="110"/>
            <w:u w:val="single" w:color="27314A"/>
          </w:rPr>
          <w:t>cognizant</w:t>
        </w:r>
        <w:r w:rsidRPr="0078629B">
          <w:rPr>
            <w:color w:val="27314A"/>
            <w:spacing w:val="-2"/>
            <w:w w:val="110"/>
            <w:u w:val="single" w:color="27314A"/>
          </w:rPr>
          <w:t xml:space="preserve"> </w:t>
        </w:r>
        <w:r w:rsidRPr="0078629B">
          <w:rPr>
            <w:color w:val="27314A"/>
            <w:w w:val="110"/>
            <w:u w:val="single" w:color="27314A"/>
          </w:rPr>
          <w:t>HCA</w:t>
        </w:r>
        <w:r w:rsidRPr="0078629B">
          <w:rPr>
            <w:color w:val="27314A"/>
            <w:spacing w:val="-2"/>
            <w:w w:val="110"/>
            <w:u w:val="single" w:color="27314A"/>
          </w:rPr>
          <w:t xml:space="preserve"> </w:t>
        </w:r>
        <w:r w:rsidRPr="0078629B">
          <w:rPr>
            <w:color w:val="27314A"/>
            <w:w w:val="110"/>
            <w:u w:val="single" w:color="27314A"/>
          </w:rPr>
          <w:t>Workflow</w:t>
        </w:r>
      </w:hyperlink>
      <w:r>
        <w:rPr>
          <w:color w:val="27314A"/>
          <w:w w:val="110"/>
          <w:u w:val="single" w:color="27314A"/>
        </w:rPr>
        <w:t xml:space="preserve">. </w:t>
      </w:r>
      <w:r w:rsidRPr="0078629B">
        <w:rPr>
          <w:color w:val="27314A"/>
          <w:spacing w:val="-1"/>
          <w:w w:val="110"/>
        </w:rPr>
        <w:t xml:space="preserve"> </w:t>
      </w:r>
      <w:commentRangeStart w:id="10"/>
      <w:r w:rsidRPr="0078629B">
        <w:rPr>
          <w:w w:val="110"/>
        </w:rPr>
        <w:t>Contracting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officers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must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submit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a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copy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of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all signed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TINA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waivers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to</w:t>
      </w:r>
      <w:r w:rsidRPr="0078629B">
        <w:rPr>
          <w:spacing w:val="-2"/>
          <w:w w:val="110"/>
        </w:rPr>
        <w:t xml:space="preserve"> </w:t>
      </w:r>
      <w:r>
        <w:rPr>
          <w:spacing w:val="-2"/>
          <w:w w:val="110"/>
        </w:rPr>
        <w:t xml:space="preserve">the </w:t>
      </w:r>
      <w:hyperlink r:id="rId20" w:history="1">
        <w:r w:rsidRPr="005F3046">
          <w:rPr>
            <w:rStyle w:val="Hyperlink"/>
            <w:w w:val="110"/>
          </w:rPr>
          <w:t>SAF/AQC Workflow</w:t>
        </w:r>
      </w:hyperlink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(if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HCA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is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other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than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DAS(C)</w:t>
      </w:r>
      <w:r w:rsidRPr="0078629B">
        <w:rPr>
          <w:spacing w:val="-2"/>
          <w:w w:val="110"/>
        </w:rPr>
        <w:t xml:space="preserve"> </w:t>
      </w:r>
      <w:r w:rsidRPr="0078629B">
        <w:rPr>
          <w:w w:val="110"/>
        </w:rPr>
        <w:t>or ADAS(C))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within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30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days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of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approval.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Submit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the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request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for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OUSD(A&amp;S)/DPC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approval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to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use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the exceptional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circumstances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waiver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pursuant</w:t>
      </w:r>
      <w:r w:rsidRPr="0078629B">
        <w:rPr>
          <w:spacing w:val="-6"/>
          <w:w w:val="110"/>
        </w:rPr>
        <w:t xml:space="preserve"> </w:t>
      </w:r>
      <w:r w:rsidRPr="0078629B">
        <w:rPr>
          <w:w w:val="110"/>
        </w:rPr>
        <w:t>to</w:t>
      </w:r>
      <w:r w:rsidRPr="0078629B">
        <w:rPr>
          <w:spacing w:val="-5"/>
          <w:w w:val="110"/>
        </w:rPr>
        <w:t xml:space="preserve"> </w:t>
      </w:r>
      <w:hyperlink r:id="rId21">
        <w:r w:rsidRPr="0078629B">
          <w:rPr>
            <w:color w:val="27314A"/>
            <w:w w:val="110"/>
            <w:u w:val="single" w:color="27314A"/>
          </w:rPr>
          <w:t>Class</w:t>
        </w:r>
        <w:r w:rsidRPr="0078629B">
          <w:rPr>
            <w:color w:val="27314A"/>
            <w:spacing w:val="-6"/>
            <w:w w:val="110"/>
            <w:u w:val="single" w:color="27314A"/>
          </w:rPr>
          <w:t xml:space="preserve"> </w:t>
        </w:r>
        <w:r w:rsidRPr="0078629B">
          <w:rPr>
            <w:color w:val="27314A"/>
            <w:w w:val="110"/>
            <w:u w:val="single" w:color="27314A"/>
          </w:rPr>
          <w:t>Deviation</w:t>
        </w:r>
        <w:r w:rsidRPr="0078629B">
          <w:rPr>
            <w:color w:val="27314A"/>
            <w:spacing w:val="-6"/>
            <w:w w:val="110"/>
            <w:u w:val="single" w:color="27314A"/>
          </w:rPr>
          <w:t xml:space="preserve"> </w:t>
        </w:r>
        <w:r w:rsidRPr="0078629B">
          <w:rPr>
            <w:color w:val="27314A"/>
            <w:w w:val="110"/>
            <w:u w:val="single" w:color="27314A"/>
          </w:rPr>
          <w:t>20</w:t>
        </w:r>
        <w:r>
          <w:rPr>
            <w:color w:val="27314A"/>
            <w:w w:val="110"/>
            <w:u w:val="single" w:color="27314A"/>
          </w:rPr>
          <w:t>24</w:t>
        </w:r>
        <w:r w:rsidRPr="0078629B">
          <w:rPr>
            <w:color w:val="27314A"/>
            <w:w w:val="110"/>
            <w:u w:val="single" w:color="27314A"/>
          </w:rPr>
          <w:t>-O000</w:t>
        </w:r>
        <w:r>
          <w:rPr>
            <w:color w:val="27314A"/>
            <w:w w:val="110"/>
            <w:u w:val="single" w:color="27314A"/>
          </w:rPr>
          <w:t>7</w:t>
        </w:r>
      </w:hyperlink>
      <w:r w:rsidRPr="0078629B">
        <w:rPr>
          <w:color w:val="27314A"/>
          <w:spacing w:val="-6"/>
          <w:w w:val="110"/>
        </w:rPr>
        <w:t xml:space="preserve"> </w:t>
      </w:r>
      <w:r w:rsidRPr="0078629B">
        <w:rPr>
          <w:i/>
          <w:w w:val="110"/>
        </w:rPr>
        <w:t>Section</w:t>
      </w:r>
      <w:r w:rsidRPr="0078629B">
        <w:rPr>
          <w:i/>
          <w:spacing w:val="-6"/>
          <w:w w:val="110"/>
        </w:rPr>
        <w:t xml:space="preserve"> </w:t>
      </w:r>
      <w:r w:rsidRPr="0078629B">
        <w:rPr>
          <w:i/>
          <w:w w:val="110"/>
        </w:rPr>
        <w:t>890</w:t>
      </w:r>
      <w:r w:rsidRPr="0078629B">
        <w:rPr>
          <w:i/>
          <w:spacing w:val="-6"/>
          <w:w w:val="110"/>
        </w:rPr>
        <w:t xml:space="preserve"> </w:t>
      </w:r>
      <w:r w:rsidRPr="0078629B">
        <w:rPr>
          <w:i/>
          <w:w w:val="110"/>
        </w:rPr>
        <w:t>Pilot Program to Accelerate Contracting and Pricing Processes</w:t>
      </w:r>
      <w:r w:rsidRPr="0078629B">
        <w:rPr>
          <w:w w:val="110"/>
        </w:rPr>
        <w:t xml:space="preserve">, to </w:t>
      </w:r>
      <w:r>
        <w:rPr>
          <w:w w:val="110"/>
        </w:rPr>
        <w:t xml:space="preserve">the </w:t>
      </w:r>
      <w:hyperlink r:id="rId22" w:history="1">
        <w:r w:rsidRPr="00644A6C">
          <w:rPr>
            <w:rStyle w:val="Hyperlink"/>
            <w:w w:val="110"/>
          </w:rPr>
          <w:t>SAF/AQC</w:t>
        </w:r>
        <w:r w:rsidRPr="006E06F4">
          <w:rPr>
            <w:rStyle w:val="Hyperlink"/>
            <w:w w:val="110"/>
          </w:rPr>
          <w:t xml:space="preserve"> Workflow</w:t>
        </w:r>
      </w:hyperlink>
      <w:r>
        <w:rPr>
          <w:color w:val="27314A"/>
          <w:w w:val="110"/>
        </w:rPr>
        <w:t xml:space="preserve"> </w:t>
      </w:r>
      <w:r w:rsidRPr="0078629B">
        <w:rPr>
          <w:w w:val="110"/>
        </w:rPr>
        <w:t>with</w:t>
      </w:r>
      <w:r w:rsidRPr="0078629B">
        <w:rPr>
          <w:spacing w:val="-13"/>
          <w:w w:val="110"/>
        </w:rPr>
        <w:t xml:space="preserve"> </w:t>
      </w:r>
      <w:r w:rsidRPr="0078629B">
        <w:rPr>
          <w:w w:val="110"/>
        </w:rPr>
        <w:t>the</w:t>
      </w:r>
      <w:r w:rsidRPr="0078629B">
        <w:rPr>
          <w:spacing w:val="-12"/>
          <w:w w:val="110"/>
        </w:rPr>
        <w:t xml:space="preserve"> </w:t>
      </w:r>
      <w:r w:rsidRPr="0078629B">
        <w:rPr>
          <w:w w:val="110"/>
        </w:rPr>
        <w:t>Subject:</w:t>
      </w:r>
      <w:r w:rsidRPr="0078629B">
        <w:rPr>
          <w:spacing w:val="-13"/>
          <w:w w:val="110"/>
        </w:rPr>
        <w:t xml:space="preserve"> </w:t>
      </w:r>
      <w:r w:rsidRPr="0078629B">
        <w:rPr>
          <w:w w:val="110"/>
        </w:rPr>
        <w:t>“</w:t>
      </w:r>
      <w:r>
        <w:rPr>
          <w:w w:val="110"/>
        </w:rPr>
        <w:t>D</w:t>
      </w:r>
      <w:r w:rsidRPr="0078629B">
        <w:rPr>
          <w:w w:val="110"/>
        </w:rPr>
        <w:t>AFFARS</w:t>
      </w:r>
      <w:r w:rsidRPr="0078629B">
        <w:rPr>
          <w:spacing w:val="-13"/>
          <w:w w:val="110"/>
        </w:rPr>
        <w:t xml:space="preserve"> </w:t>
      </w:r>
      <w:r w:rsidRPr="0078629B">
        <w:rPr>
          <w:w w:val="110"/>
        </w:rPr>
        <w:t>5315.403-1(c)(4)(A) – Section 890 Pilot Program to Accelerate Contracting and Pricing Processes</w:t>
      </w:r>
      <w:r>
        <w:rPr>
          <w:w w:val="110"/>
        </w:rPr>
        <w:t>.</w:t>
      </w:r>
      <w:r w:rsidRPr="0078629B">
        <w:rPr>
          <w:w w:val="110"/>
        </w:rPr>
        <w:t>”</w:t>
      </w:r>
      <w:r>
        <w:rPr>
          <w:w w:val="110"/>
        </w:rPr>
        <w:t xml:space="preserve"> </w:t>
      </w:r>
      <w:r w:rsidRPr="00977422">
        <w:rPr>
          <w:rStyle w:val="eop"/>
          <w:rFonts w:cstheme="minorHAnsi"/>
          <w:sz w:val="24"/>
          <w:szCs w:val="24"/>
          <w:shd w:val="clear" w:color="auto" w:fill="FFFFFF"/>
        </w:rPr>
        <w:t>For Space Force, follow internal coordination and approval procedures prior to submission to SAF/AQC Workflow for submission by SAF/AQC to DPC.</w:t>
      </w:r>
      <w:commentRangeEnd w:id="10"/>
      <w:r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0"/>
      </w:r>
    </w:p>
    <w:p w14:paraId="712BC3AE" w14:textId="77777777" w:rsidR="00E03900" w:rsidRDefault="00E03900" w:rsidP="00E03900">
      <w:pPr>
        <w:pStyle w:val="BodyText"/>
        <w:rPr>
          <w:sz w:val="26"/>
        </w:rPr>
      </w:pPr>
    </w:p>
    <w:p w14:paraId="36FEE505" w14:textId="77777777" w:rsidR="00E03900" w:rsidRDefault="00E03900" w:rsidP="00E03900">
      <w:pPr>
        <w:pStyle w:val="Heading2"/>
        <w:spacing w:before="173"/>
        <w:rPr>
          <w:b/>
        </w:rPr>
      </w:pPr>
      <w:r>
        <w:rPr>
          <w:b/>
        </w:rPr>
        <w:t>5315.403-3</w:t>
      </w:r>
      <w:r>
        <w:rPr>
          <w:b/>
          <w:spacing w:val="-8"/>
        </w:rPr>
        <w:t xml:space="preserve"> </w:t>
      </w:r>
      <w:r>
        <w:rPr>
          <w:b/>
        </w:rPr>
        <w:t>Requiring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Other</w:t>
      </w:r>
      <w:r>
        <w:rPr>
          <w:b/>
          <w:spacing w:val="-5"/>
        </w:rPr>
        <w:t xml:space="preserve"> </w:t>
      </w:r>
      <w:r>
        <w:rPr>
          <w:b/>
        </w:rPr>
        <w:t>Than</w:t>
      </w:r>
      <w:r>
        <w:rPr>
          <w:b/>
          <w:spacing w:val="-5"/>
        </w:rPr>
        <w:t xml:space="preserve"> </w:t>
      </w:r>
      <w:r>
        <w:rPr>
          <w:b/>
        </w:rPr>
        <w:t>Certified</w:t>
      </w:r>
      <w:r>
        <w:rPr>
          <w:b/>
          <w:spacing w:val="-5"/>
        </w:rPr>
        <w:t xml:space="preserve"> </w:t>
      </w:r>
      <w:r>
        <w:rPr>
          <w:b/>
        </w:rPr>
        <w:t>Cost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Pricing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Data</w:t>
      </w:r>
    </w:p>
    <w:p w14:paraId="6BA4BF90" w14:textId="77777777" w:rsidR="00E03900" w:rsidRDefault="00E03900" w:rsidP="00E03900">
      <w:pPr>
        <w:pStyle w:val="BodyText"/>
        <w:spacing w:before="4"/>
        <w:rPr>
          <w:rFonts w:ascii="Bookman Old Style"/>
          <w:b/>
          <w:sz w:val="42"/>
        </w:rPr>
      </w:pPr>
    </w:p>
    <w:p w14:paraId="2A55F3D8" w14:textId="77777777" w:rsidR="00E03900" w:rsidRDefault="00E03900" w:rsidP="00E03900">
      <w:pPr>
        <w:pStyle w:val="BodyText"/>
        <w:ind w:left="110"/>
      </w:pPr>
      <w:r>
        <w:rPr>
          <w:w w:val="105"/>
        </w:rPr>
        <w:t xml:space="preserve">(a)(4) See </w:t>
      </w:r>
      <w:hyperlink r:id="rId23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3E787B1D" w14:textId="77777777" w:rsidR="00E03900" w:rsidRDefault="00E03900" w:rsidP="00E03900">
      <w:pPr>
        <w:pStyle w:val="BodyText"/>
        <w:spacing w:before="11"/>
        <w:rPr>
          <w:sz w:val="23"/>
        </w:rPr>
      </w:pPr>
    </w:p>
    <w:p w14:paraId="2F17D29D" w14:textId="77777777" w:rsidR="00E03900" w:rsidRDefault="00E03900" w:rsidP="00E03900">
      <w:pPr>
        <w:pStyle w:val="BodyText"/>
        <w:spacing w:line="271" w:lineRule="auto"/>
        <w:ind w:left="110" w:right="138"/>
      </w:pPr>
      <w:r>
        <w:rPr>
          <w:w w:val="105"/>
        </w:rPr>
        <w:t xml:space="preserve">(a)(6)(ii) See </w:t>
      </w:r>
      <w:hyperlink r:id="rId24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w w:val="105"/>
        </w:rPr>
        <w:t xml:space="preserve">. SCOs must ensure the required information has been uploaded into the </w:t>
      </w:r>
      <w:commentRangeStart w:id="11"/>
      <w:r>
        <w:fldChar w:fldCharType="begin"/>
      </w:r>
      <w:r>
        <w:instrText>HYPERLINK "https://usaf.dps.mil/sites/AFCC/AQCP/KnowledgeCenter/SitePages/Contracting-Denial-of-Data.aspx"</w:instrText>
      </w:r>
      <w:r>
        <w:fldChar w:fldCharType="separate"/>
      </w:r>
      <w:r w:rsidRPr="00F8575B">
        <w:rPr>
          <w:rStyle w:val="Hyperlink"/>
          <w:w w:val="105"/>
        </w:rPr>
        <w:t>Contractor Denials of Data Requests</w:t>
      </w:r>
      <w:r>
        <w:rPr>
          <w:rStyle w:val="Hyperlink"/>
          <w:w w:val="105"/>
        </w:rPr>
        <w:fldChar w:fldCharType="end"/>
      </w:r>
      <w:commentRangeEnd w:id="11"/>
      <w:r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1"/>
      </w:r>
      <w:r>
        <w:rPr>
          <w:color w:val="27314A"/>
          <w:w w:val="105"/>
        </w:rPr>
        <w:t xml:space="preserve"> </w:t>
      </w:r>
      <w:r>
        <w:rPr>
          <w:w w:val="105"/>
        </w:rPr>
        <w:t>information within 25 days following the end of the quarter.</w:t>
      </w:r>
      <w:r>
        <w:rPr>
          <w:spacing w:val="40"/>
          <w:w w:val="105"/>
        </w:rPr>
        <w:t xml:space="preserve"> </w:t>
      </w:r>
      <w:r>
        <w:rPr>
          <w:w w:val="105"/>
        </w:rPr>
        <w:t>Negative reports are required.</w:t>
      </w:r>
    </w:p>
    <w:p w14:paraId="3FF7AB06" w14:textId="77777777" w:rsidR="00E03900" w:rsidRDefault="00E03900" w:rsidP="00E03900">
      <w:pPr>
        <w:pStyle w:val="BodyText"/>
        <w:rPr>
          <w:sz w:val="26"/>
        </w:rPr>
      </w:pPr>
    </w:p>
    <w:p w14:paraId="1B68E4CA" w14:textId="77777777" w:rsidR="00E03900" w:rsidRDefault="00E03900" w:rsidP="00E03900">
      <w:pPr>
        <w:pStyle w:val="Heading2"/>
        <w:spacing w:before="171" w:line="280" w:lineRule="auto"/>
        <w:ind w:right="138"/>
        <w:rPr>
          <w:b/>
        </w:rPr>
      </w:pPr>
      <w:r>
        <w:rPr>
          <w:b/>
        </w:rPr>
        <w:lastRenderedPageBreak/>
        <w:t>5315.403-4</w:t>
      </w:r>
      <w:r>
        <w:rPr>
          <w:b/>
          <w:spacing w:val="-3"/>
        </w:rPr>
        <w:t xml:space="preserve"> </w:t>
      </w:r>
      <w:r>
        <w:rPr>
          <w:b/>
        </w:rPr>
        <w:t>Requiring</w:t>
      </w:r>
      <w:r>
        <w:rPr>
          <w:b/>
          <w:spacing w:val="-3"/>
        </w:rPr>
        <w:t xml:space="preserve"> </w:t>
      </w:r>
      <w:r>
        <w:rPr>
          <w:b/>
        </w:rPr>
        <w:t>Certified</w:t>
      </w:r>
      <w:r>
        <w:rPr>
          <w:b/>
          <w:spacing w:val="-3"/>
        </w:rPr>
        <w:t xml:space="preserve"> </w:t>
      </w:r>
      <w:r>
        <w:rPr>
          <w:b/>
        </w:rPr>
        <w:t>Cost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Pricing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(10</w:t>
      </w:r>
      <w:r>
        <w:rPr>
          <w:b/>
          <w:spacing w:val="-3"/>
        </w:rPr>
        <w:t xml:space="preserve"> </w:t>
      </w:r>
      <w:r>
        <w:rPr>
          <w:b/>
        </w:rPr>
        <w:t>U.S.C.</w:t>
      </w:r>
      <w:r>
        <w:rPr>
          <w:b/>
          <w:spacing w:val="-3"/>
        </w:rPr>
        <w:t xml:space="preserve"> </w:t>
      </w:r>
      <w:r>
        <w:rPr>
          <w:b/>
        </w:rPr>
        <w:t>Chapter</w:t>
      </w:r>
      <w:r>
        <w:rPr>
          <w:b/>
          <w:spacing w:val="-3"/>
        </w:rPr>
        <w:t xml:space="preserve"> </w:t>
      </w:r>
      <w:r>
        <w:rPr>
          <w:b/>
        </w:rPr>
        <w:t>271 and 41 U.S.C., Chapter 35)</w:t>
      </w:r>
    </w:p>
    <w:p w14:paraId="221DEA88" w14:textId="77777777" w:rsidR="00E03900" w:rsidRDefault="00E03900" w:rsidP="00E03900">
      <w:pPr>
        <w:pStyle w:val="BodyText"/>
        <w:spacing w:before="3"/>
        <w:rPr>
          <w:rFonts w:ascii="Bookman Old Style"/>
          <w:b/>
          <w:sz w:val="38"/>
        </w:rPr>
      </w:pPr>
    </w:p>
    <w:p w14:paraId="70BB3261" w14:textId="77777777" w:rsidR="00E03900" w:rsidRDefault="00E03900" w:rsidP="00E03900">
      <w:pPr>
        <w:pStyle w:val="BodyText"/>
        <w:ind w:left="110"/>
      </w:pPr>
      <w:r>
        <w:rPr>
          <w:w w:val="105"/>
        </w:rPr>
        <w:t xml:space="preserve">(a)(2) See </w:t>
      </w:r>
      <w:hyperlink r:id="rId25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8889E4F" w14:textId="77777777" w:rsidR="00E03900" w:rsidRDefault="00E03900" w:rsidP="00E03900">
      <w:pPr>
        <w:pStyle w:val="BodyText"/>
        <w:rPr>
          <w:sz w:val="26"/>
        </w:rPr>
      </w:pPr>
    </w:p>
    <w:p w14:paraId="0C2E2C45" w14:textId="77777777" w:rsidR="00E03900" w:rsidRDefault="00E03900" w:rsidP="00E03900">
      <w:pPr>
        <w:pStyle w:val="Heading2"/>
        <w:spacing w:before="203"/>
        <w:rPr>
          <w:b/>
        </w:rPr>
      </w:pPr>
    </w:p>
    <w:p w14:paraId="6265184C" w14:textId="77777777" w:rsidR="00E03900" w:rsidRDefault="00E03900" w:rsidP="00E03900">
      <w:pPr>
        <w:pStyle w:val="Heading2"/>
        <w:spacing w:before="203"/>
        <w:rPr>
          <w:b/>
        </w:rPr>
      </w:pPr>
    </w:p>
    <w:p w14:paraId="5B621584" w14:textId="77777777" w:rsidR="00E03900" w:rsidRDefault="00E03900" w:rsidP="00E03900">
      <w:pPr>
        <w:pStyle w:val="Heading2"/>
        <w:spacing w:before="203"/>
        <w:rPr>
          <w:b/>
        </w:rPr>
      </w:pPr>
    </w:p>
    <w:p w14:paraId="5CE05719" w14:textId="77777777" w:rsidR="00E03900" w:rsidRDefault="00E03900" w:rsidP="00E03900">
      <w:pPr>
        <w:pStyle w:val="Heading2"/>
        <w:spacing w:before="203"/>
        <w:rPr>
          <w:b/>
        </w:rPr>
      </w:pPr>
    </w:p>
    <w:p w14:paraId="257A345F" w14:textId="77777777" w:rsidR="00E03900" w:rsidRDefault="00E03900" w:rsidP="00E03900">
      <w:pPr>
        <w:pStyle w:val="Heading2"/>
        <w:spacing w:before="203"/>
        <w:rPr>
          <w:b/>
        </w:rPr>
      </w:pPr>
      <w:r>
        <w:rPr>
          <w:b/>
        </w:rPr>
        <w:t>5315.404-1-90</w:t>
      </w:r>
      <w:r>
        <w:rPr>
          <w:b/>
          <w:spacing w:val="-13"/>
        </w:rPr>
        <w:t xml:space="preserve"> </w:t>
      </w:r>
      <w:r>
        <w:rPr>
          <w:b/>
        </w:rPr>
        <w:t>Pricing</w:t>
      </w:r>
      <w:r>
        <w:rPr>
          <w:b/>
          <w:spacing w:val="-12"/>
        </w:rPr>
        <w:t xml:space="preserve"> </w:t>
      </w:r>
      <w:r>
        <w:rPr>
          <w:b/>
        </w:rPr>
        <w:t>Assistance</w:t>
      </w:r>
      <w:r>
        <w:rPr>
          <w:b/>
          <w:spacing w:val="-12"/>
        </w:rPr>
        <w:t xml:space="preserve"> </w:t>
      </w:r>
      <w:r>
        <w:rPr>
          <w:b/>
        </w:rPr>
        <w:t>or</w:t>
      </w:r>
      <w:r>
        <w:rPr>
          <w:b/>
          <w:spacing w:val="-12"/>
        </w:rPr>
        <w:t xml:space="preserve"> </w:t>
      </w:r>
      <w:r>
        <w:rPr>
          <w:b/>
        </w:rPr>
        <w:t>Pricing</w:t>
      </w:r>
      <w:r>
        <w:rPr>
          <w:b/>
          <w:spacing w:val="-12"/>
        </w:rPr>
        <w:t xml:space="preserve"> </w:t>
      </w:r>
      <w:r>
        <w:rPr>
          <w:b/>
        </w:rPr>
        <w:t>Assistance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Waiver</w:t>
      </w:r>
    </w:p>
    <w:p w14:paraId="5C37F5A1" w14:textId="77777777" w:rsidR="00E03900" w:rsidRDefault="00E03900" w:rsidP="00E03900">
      <w:pPr>
        <w:pStyle w:val="BodyText"/>
        <w:spacing w:before="4"/>
        <w:rPr>
          <w:rFonts w:ascii="Bookman Old Style"/>
          <w:b/>
          <w:sz w:val="42"/>
        </w:rPr>
      </w:pPr>
    </w:p>
    <w:p w14:paraId="69D70883" w14:textId="77777777" w:rsidR="00E03900" w:rsidRDefault="00E03900" w:rsidP="00E03900">
      <w:pPr>
        <w:pStyle w:val="ListParagraph"/>
        <w:numPr>
          <w:ilvl w:val="1"/>
          <w:numId w:val="3"/>
        </w:numPr>
        <w:tabs>
          <w:tab w:val="left" w:pos="442"/>
        </w:tabs>
        <w:ind w:left="442" w:hanging="332"/>
      </w:pPr>
      <w:r>
        <w:rPr>
          <w:w w:val="105"/>
        </w:rPr>
        <w:t>Required</w:t>
      </w:r>
      <w:r>
        <w:rPr>
          <w:spacing w:val="17"/>
          <w:w w:val="105"/>
        </w:rPr>
        <w:t xml:space="preserve"> </w:t>
      </w:r>
      <w:r>
        <w:rPr>
          <w:w w:val="105"/>
        </w:rPr>
        <w:t>thresholds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requesting</w:t>
      </w:r>
      <w:r>
        <w:rPr>
          <w:spacing w:val="18"/>
          <w:w w:val="105"/>
        </w:rPr>
        <w:t xml:space="preserve"> </w:t>
      </w:r>
      <w:r>
        <w:rPr>
          <w:w w:val="105"/>
        </w:rPr>
        <w:t>pricing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assistance:</w:t>
      </w:r>
    </w:p>
    <w:p w14:paraId="796E806C" w14:textId="77777777" w:rsidR="00E03900" w:rsidRDefault="00E03900" w:rsidP="00E03900">
      <w:pPr>
        <w:pStyle w:val="BodyText"/>
        <w:rPr>
          <w:sz w:val="20"/>
        </w:rPr>
      </w:pPr>
    </w:p>
    <w:p w14:paraId="1F41B296" w14:textId="77777777" w:rsidR="00E03900" w:rsidRDefault="00E03900" w:rsidP="00E03900">
      <w:pPr>
        <w:pStyle w:val="BodyText"/>
        <w:spacing w:before="4" w:after="1"/>
        <w:rPr>
          <w:sz w:val="24"/>
        </w:rPr>
      </w:pPr>
      <w:commentRangeStart w:id="12"/>
    </w:p>
    <w:tbl>
      <w:tblPr>
        <w:tblW w:w="0" w:type="auto"/>
        <w:tblInd w:w="317" w:type="dxa"/>
        <w:shd w:val="clear" w:color="auto" w:fill="E7E6E6" w:themeFill="background2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908"/>
        <w:gridCol w:w="259"/>
        <w:gridCol w:w="1800"/>
      </w:tblGrid>
      <w:tr w:rsidR="00E03900" w14:paraId="523A3ED6" w14:textId="77777777" w:rsidTr="00AA410C">
        <w:trPr>
          <w:trHeight w:val="496"/>
        </w:trPr>
        <w:tc>
          <w:tcPr>
            <w:tcW w:w="3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66CE801" w14:textId="77777777" w:rsidR="00E03900" w:rsidRDefault="00E03900" w:rsidP="00AA410C">
            <w:pPr>
              <w:pStyle w:val="TableParagraph"/>
              <w:ind w:left="0"/>
              <w:jc w:val="center"/>
              <w:rPr>
                <w:rFonts w:ascii="Times New Roman"/>
              </w:rPr>
            </w:pPr>
            <w:r w:rsidRPr="548EE171">
              <w:rPr>
                <w:b/>
                <w:bCs/>
              </w:rPr>
              <w:t>Sole</w:t>
            </w:r>
            <w:r w:rsidRPr="548EE171">
              <w:rPr>
                <w:b/>
                <w:bCs/>
                <w:spacing w:val="-19"/>
              </w:rPr>
              <w:t xml:space="preserve"> </w:t>
            </w:r>
            <w:r w:rsidRPr="548EE171">
              <w:rPr>
                <w:b/>
                <w:bCs/>
                <w:spacing w:val="-2"/>
              </w:rPr>
              <w:t>Source</w:t>
            </w:r>
          </w:p>
        </w:tc>
        <w:tc>
          <w:tcPr>
            <w:tcW w:w="2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0D3B18" w14:textId="77777777" w:rsidR="00E03900" w:rsidRDefault="00E03900" w:rsidP="00AA410C">
            <w:pPr>
              <w:pStyle w:val="TableParagraph"/>
              <w:spacing w:line="257" w:lineRule="exact"/>
              <w:jc w:val="center"/>
              <w:rPr>
                <w:b/>
                <w:spacing w:val="-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5A0BB33" w14:textId="77777777" w:rsidR="00E03900" w:rsidRDefault="00E03900" w:rsidP="00AA410C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spacing w:val="-2"/>
              </w:rPr>
              <w:t>Competitive</w:t>
            </w:r>
          </w:p>
        </w:tc>
      </w:tr>
      <w:tr w:rsidR="00E03900" w14:paraId="46092354" w14:textId="77777777" w:rsidTr="00AA410C">
        <w:trPr>
          <w:trHeight w:val="734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97122" w14:textId="77777777" w:rsidR="00E03900" w:rsidRDefault="00E03900" w:rsidP="00AA410C">
            <w:pPr>
              <w:pStyle w:val="TableParagraph"/>
              <w:spacing w:before="2"/>
              <w:ind w:left="0"/>
              <w:rPr>
                <w:rFonts w:ascii="Cambria"/>
                <w:sz w:val="20"/>
              </w:rPr>
            </w:pPr>
          </w:p>
          <w:p w14:paraId="76C5F393" w14:textId="77777777" w:rsidR="00E03900" w:rsidRDefault="00E03900" w:rsidP="00AA410C">
            <w:pPr>
              <w:pStyle w:val="TableParagraph"/>
              <w:ind w:left="50"/>
              <w:jc w:val="center"/>
              <w:rPr>
                <w:b/>
              </w:rPr>
            </w:pPr>
            <w:r>
              <w:rPr>
                <w:b/>
              </w:rPr>
              <w:t>PEO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(Systems)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E4085" w14:textId="77777777" w:rsidR="00E03900" w:rsidRDefault="00E03900" w:rsidP="00AA410C">
            <w:pPr>
              <w:pStyle w:val="TableParagraph"/>
              <w:spacing w:before="2"/>
              <w:ind w:left="0"/>
              <w:rPr>
                <w:rFonts w:ascii="Cambria"/>
                <w:sz w:val="20"/>
              </w:rPr>
            </w:pPr>
          </w:p>
          <w:p w14:paraId="5A9DFA5E" w14:textId="77777777" w:rsidR="00E03900" w:rsidRDefault="00E03900" w:rsidP="00AA410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All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Other</w:t>
            </w:r>
          </w:p>
        </w:tc>
        <w:tc>
          <w:tcPr>
            <w:tcW w:w="2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9ACFFF" w14:textId="77777777" w:rsidR="00E03900" w:rsidRDefault="00E03900" w:rsidP="00AA410C">
            <w:pPr>
              <w:pStyle w:val="TableParagraph"/>
              <w:spacing w:before="2"/>
              <w:ind w:left="0"/>
              <w:rPr>
                <w:rFonts w:ascii="Cambria"/>
                <w:sz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A6066" w14:textId="77777777" w:rsidR="00E03900" w:rsidRDefault="00E03900" w:rsidP="00AA410C">
            <w:pPr>
              <w:pStyle w:val="TableParagraph"/>
              <w:spacing w:before="2"/>
              <w:ind w:left="0"/>
              <w:jc w:val="center"/>
              <w:rPr>
                <w:rFonts w:ascii="Cambria"/>
                <w:sz w:val="20"/>
              </w:rPr>
            </w:pPr>
          </w:p>
          <w:p w14:paraId="4BC0FF26" w14:textId="77777777" w:rsidR="00E03900" w:rsidRDefault="00E03900" w:rsidP="00AA410C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 xml:space="preserve">       All</w:t>
            </w:r>
          </w:p>
        </w:tc>
      </w:tr>
      <w:tr w:rsidR="00E03900" w14:paraId="56F1D8E3" w14:textId="77777777" w:rsidTr="00AA410C">
        <w:trPr>
          <w:trHeight w:val="494"/>
        </w:trPr>
        <w:tc>
          <w:tcPr>
            <w:tcW w:w="19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9D3524" w14:textId="77777777" w:rsidR="00E03900" w:rsidRDefault="00E03900" w:rsidP="00AA410C">
            <w:pPr>
              <w:pStyle w:val="TableParagraph"/>
              <w:spacing w:before="233" w:line="241" w:lineRule="exact"/>
              <w:ind w:left="50"/>
              <w:rPr>
                <w:rFonts w:ascii="Cambria"/>
              </w:rPr>
            </w:pPr>
            <w:r>
              <w:rPr>
                <w:rFonts w:ascii="Cambria"/>
                <w:w w:val="105"/>
              </w:rPr>
              <w:t xml:space="preserve">   $25M</w:t>
            </w:r>
            <w:r>
              <w:rPr>
                <w:rFonts w:ascii="Cambria"/>
                <w:spacing w:val="14"/>
                <w:w w:val="105"/>
              </w:rPr>
              <w:t xml:space="preserve"> </w:t>
            </w:r>
            <w:r>
              <w:rPr>
                <w:rFonts w:ascii="Cambria"/>
                <w:w w:val="105"/>
              </w:rPr>
              <w:t>or</w:t>
            </w:r>
            <w:r>
              <w:rPr>
                <w:rFonts w:ascii="Cambria"/>
                <w:spacing w:val="14"/>
                <w:w w:val="105"/>
              </w:rPr>
              <w:t xml:space="preserve"> </w:t>
            </w:r>
            <w:r>
              <w:rPr>
                <w:rFonts w:ascii="Cambria"/>
                <w:spacing w:val="-4"/>
                <w:w w:val="105"/>
              </w:rPr>
              <w:t>more</w:t>
            </w:r>
          </w:p>
        </w:tc>
        <w:tc>
          <w:tcPr>
            <w:tcW w:w="19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50C87F0" w14:textId="77777777" w:rsidR="00E03900" w:rsidRDefault="00E03900" w:rsidP="00AA410C">
            <w:pPr>
              <w:pStyle w:val="TableParagraph"/>
              <w:spacing w:before="233" w:line="241" w:lineRule="exact"/>
              <w:rPr>
                <w:rFonts w:ascii="Cambria"/>
              </w:rPr>
            </w:pPr>
            <w:r>
              <w:rPr>
                <w:rFonts w:ascii="Cambria"/>
                <w:w w:val="105"/>
              </w:rPr>
              <w:t>$10M</w:t>
            </w:r>
            <w:r>
              <w:rPr>
                <w:rFonts w:ascii="Cambria"/>
                <w:spacing w:val="14"/>
                <w:w w:val="105"/>
              </w:rPr>
              <w:t xml:space="preserve"> </w:t>
            </w:r>
            <w:r>
              <w:rPr>
                <w:rFonts w:ascii="Cambria"/>
                <w:w w:val="105"/>
              </w:rPr>
              <w:t>or</w:t>
            </w:r>
            <w:r>
              <w:rPr>
                <w:rFonts w:ascii="Cambria"/>
                <w:spacing w:val="14"/>
                <w:w w:val="105"/>
              </w:rPr>
              <w:t xml:space="preserve"> </w:t>
            </w:r>
            <w:r>
              <w:rPr>
                <w:rFonts w:ascii="Cambria"/>
                <w:spacing w:val="-4"/>
                <w:w w:val="105"/>
              </w:rPr>
              <w:t>more</w:t>
            </w:r>
          </w:p>
        </w:tc>
        <w:tc>
          <w:tcPr>
            <w:tcW w:w="2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C7BE35" w14:textId="77777777" w:rsidR="00E03900" w:rsidRDefault="00E03900" w:rsidP="00AA410C">
            <w:pPr>
              <w:pStyle w:val="TableParagraph"/>
              <w:spacing w:before="233" w:line="241" w:lineRule="exact"/>
              <w:rPr>
                <w:rFonts w:ascii="Cambria"/>
                <w:w w:val="105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D8BDB0" w14:textId="77777777" w:rsidR="00E03900" w:rsidRDefault="00E03900" w:rsidP="00AA410C">
            <w:pPr>
              <w:pStyle w:val="TableParagraph"/>
              <w:spacing w:before="233" w:line="241" w:lineRule="exact"/>
              <w:ind w:left="0"/>
              <w:rPr>
                <w:rFonts w:ascii="Cambria"/>
              </w:rPr>
            </w:pPr>
            <w:r>
              <w:rPr>
                <w:rFonts w:ascii="Cambria"/>
                <w:w w:val="105"/>
              </w:rPr>
              <w:t xml:space="preserve">  $100M</w:t>
            </w:r>
            <w:r>
              <w:rPr>
                <w:rFonts w:ascii="Cambria"/>
                <w:spacing w:val="12"/>
                <w:w w:val="105"/>
              </w:rPr>
              <w:t xml:space="preserve"> </w:t>
            </w:r>
            <w:r>
              <w:rPr>
                <w:rFonts w:ascii="Cambria"/>
                <w:w w:val="105"/>
              </w:rPr>
              <w:t>or</w:t>
            </w:r>
            <w:r>
              <w:rPr>
                <w:rFonts w:ascii="Cambria"/>
                <w:spacing w:val="13"/>
                <w:w w:val="105"/>
              </w:rPr>
              <w:t xml:space="preserve"> </w:t>
            </w:r>
            <w:r>
              <w:rPr>
                <w:rFonts w:ascii="Cambria"/>
                <w:spacing w:val="-4"/>
                <w:w w:val="105"/>
              </w:rPr>
              <w:t>more</w:t>
            </w:r>
          </w:p>
        </w:tc>
      </w:tr>
    </w:tbl>
    <w:commentRangeEnd w:id="12"/>
    <w:p w14:paraId="171A4F0A" w14:textId="0DC3ACC7" w:rsidR="00E03900" w:rsidRDefault="00E03900" w:rsidP="00E03900">
      <w:pPr>
        <w:pStyle w:val="BodyText"/>
        <w:rPr>
          <w:sz w:val="20"/>
        </w:rPr>
      </w:pPr>
      <w:r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2"/>
      </w:r>
    </w:p>
    <w:p w14:paraId="6756EC8D" w14:textId="77777777" w:rsidR="00E03900" w:rsidRDefault="00E03900" w:rsidP="00E03900">
      <w:pPr>
        <w:pStyle w:val="BodyText"/>
        <w:spacing w:before="9"/>
        <w:rPr>
          <w:sz w:val="15"/>
        </w:rPr>
      </w:pPr>
    </w:p>
    <w:p w14:paraId="0CBDC6BA" w14:textId="77777777" w:rsidR="00E03900" w:rsidRDefault="00E03900" w:rsidP="00E03900">
      <w:pPr>
        <w:pStyle w:val="ListParagraph"/>
        <w:numPr>
          <w:ilvl w:val="1"/>
          <w:numId w:val="3"/>
        </w:numPr>
        <w:tabs>
          <w:tab w:val="left" w:pos="451"/>
        </w:tabs>
        <w:spacing w:before="95"/>
        <w:ind w:left="451" w:hanging="341"/>
      </w:pPr>
      <w:r>
        <w:rPr>
          <w:w w:val="105"/>
        </w:rPr>
        <w:t>See</w:t>
      </w:r>
      <w:r>
        <w:rPr>
          <w:spacing w:val="10"/>
          <w:w w:val="105"/>
        </w:rPr>
        <w:t xml:space="preserve"> </w:t>
      </w:r>
      <w:hyperlink r:id="rId26" w:anchor="DAFFARS_MP5315_404_1_90">
        <w:r>
          <w:rPr>
            <w:color w:val="27314A"/>
            <w:w w:val="105"/>
            <w:u w:val="single" w:color="27314A"/>
          </w:rPr>
          <w:t>MP5315.404-1-90(b)</w:t>
        </w:r>
      </w:hyperlink>
      <w:r>
        <w:rPr>
          <w:color w:val="27314A"/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procedures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requesting</w:t>
      </w:r>
      <w:r>
        <w:rPr>
          <w:spacing w:val="11"/>
          <w:w w:val="105"/>
        </w:rPr>
        <w:t xml:space="preserve"> </w:t>
      </w:r>
      <w:r>
        <w:rPr>
          <w:w w:val="105"/>
        </w:rPr>
        <w:t>pricing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assistance.</w:t>
      </w:r>
    </w:p>
    <w:p w14:paraId="677D7774" w14:textId="77777777" w:rsidR="00E03900" w:rsidRDefault="00E03900" w:rsidP="00E03900">
      <w:pPr>
        <w:pStyle w:val="BodyText"/>
        <w:spacing w:before="11"/>
        <w:rPr>
          <w:sz w:val="23"/>
        </w:rPr>
      </w:pPr>
    </w:p>
    <w:p w14:paraId="535C8B96" w14:textId="77777777" w:rsidR="00E03900" w:rsidRDefault="00E03900" w:rsidP="00E03900">
      <w:pPr>
        <w:pStyle w:val="ListParagraph"/>
        <w:numPr>
          <w:ilvl w:val="1"/>
          <w:numId w:val="3"/>
        </w:numPr>
        <w:tabs>
          <w:tab w:val="left" w:pos="435"/>
        </w:tabs>
        <w:spacing w:line="271" w:lineRule="auto"/>
        <w:ind w:left="110" w:right="506" w:firstLine="0"/>
      </w:pPr>
      <w:r>
        <w:rPr>
          <w:w w:val="105"/>
        </w:rPr>
        <w:t xml:space="preserve">See </w:t>
      </w:r>
      <w:hyperlink r:id="rId27" w:anchor="DAFFARS_MP5315_404_1_90">
        <w:r>
          <w:rPr>
            <w:color w:val="27314A"/>
            <w:w w:val="105"/>
            <w:u w:val="single" w:color="27314A"/>
          </w:rPr>
          <w:t>MP5315.404-1-90(c)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procedures for requesting a pricing assistance waiver for actions that meet or exceed the required thresholds identified in 5315.404-1-90(a) above.</w:t>
      </w:r>
    </w:p>
    <w:p w14:paraId="2063C94B" w14:textId="77777777" w:rsidR="00E03900" w:rsidRDefault="00E03900" w:rsidP="00E03900">
      <w:pPr>
        <w:pStyle w:val="BodyText"/>
        <w:rPr>
          <w:sz w:val="26"/>
        </w:rPr>
      </w:pPr>
    </w:p>
    <w:p w14:paraId="2F2E06E2" w14:textId="77777777" w:rsidR="00E03900" w:rsidRDefault="00E03900" w:rsidP="00E03900">
      <w:pPr>
        <w:pStyle w:val="Heading2"/>
        <w:spacing w:before="170"/>
        <w:rPr>
          <w:b/>
        </w:rPr>
      </w:pPr>
      <w:r>
        <w:rPr>
          <w:b/>
        </w:rPr>
        <w:t>5315.404-2</w:t>
      </w:r>
      <w:r>
        <w:rPr>
          <w:b/>
          <w:spacing w:val="-8"/>
        </w:rPr>
        <w:t xml:space="preserve"> </w:t>
      </w: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Support</w:t>
      </w:r>
      <w:r>
        <w:rPr>
          <w:b/>
          <w:spacing w:val="-7"/>
        </w:rPr>
        <w:t xml:space="preserve"> </w:t>
      </w:r>
      <w:r>
        <w:rPr>
          <w:b/>
        </w:rPr>
        <w:t>Proposal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Analysis</w:t>
      </w:r>
    </w:p>
    <w:p w14:paraId="13CACE44" w14:textId="77777777" w:rsidR="00E03900" w:rsidRDefault="00E03900" w:rsidP="00E03900">
      <w:pPr>
        <w:pStyle w:val="BodyText"/>
        <w:spacing w:before="4"/>
        <w:rPr>
          <w:rFonts w:ascii="Bookman Old Style"/>
          <w:b/>
          <w:sz w:val="42"/>
        </w:rPr>
      </w:pPr>
    </w:p>
    <w:p w14:paraId="6657C916" w14:textId="77777777" w:rsidR="00E03900" w:rsidRDefault="00E03900" w:rsidP="00E03900">
      <w:pPr>
        <w:pStyle w:val="BodyText"/>
        <w:ind w:left="110"/>
      </w:pP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hyperlink r:id="rId28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p w14:paraId="50CA4EA5" w14:textId="77777777" w:rsidR="00E03900" w:rsidRDefault="00E03900" w:rsidP="00E03900"/>
    <w:p w14:paraId="7C38013B" w14:textId="77777777" w:rsidR="00E03900" w:rsidRDefault="00E03900" w:rsidP="00E03900"/>
    <w:p w14:paraId="0B9426DA" w14:textId="77777777" w:rsidR="00E03900" w:rsidRDefault="00E03900" w:rsidP="00E03900">
      <w:pPr>
        <w:pStyle w:val="Heading2"/>
        <w:spacing w:before="76"/>
        <w:rPr>
          <w:b/>
        </w:rPr>
      </w:pPr>
      <w:r>
        <w:rPr>
          <w:b/>
          <w:spacing w:val="-2"/>
        </w:rPr>
        <w:t>5315.404-4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Profit</w:t>
      </w:r>
    </w:p>
    <w:p w14:paraId="4DA33AC2" w14:textId="77777777" w:rsidR="00E03900" w:rsidRDefault="00E03900" w:rsidP="00E03900">
      <w:pPr>
        <w:pStyle w:val="BodyText"/>
        <w:spacing w:before="4"/>
        <w:rPr>
          <w:rFonts w:ascii="Bookman Old Style"/>
          <w:b/>
          <w:sz w:val="42"/>
        </w:rPr>
      </w:pPr>
    </w:p>
    <w:p w14:paraId="0A11FBD9" w14:textId="77777777" w:rsidR="00E03900" w:rsidRDefault="00E03900" w:rsidP="00E03900">
      <w:pPr>
        <w:pStyle w:val="BodyText"/>
        <w:ind w:left="110"/>
      </w:pPr>
      <w:r>
        <w:rPr>
          <w:w w:val="105"/>
        </w:rPr>
        <w:t>(c)(2)(C)</w:t>
      </w:r>
      <w:r>
        <w:rPr>
          <w:i/>
          <w:w w:val="105"/>
        </w:rPr>
        <w:t>(2)</w:t>
      </w:r>
      <w:r>
        <w:rPr>
          <w:i/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9"/>
          <w:w w:val="105"/>
        </w:rPr>
        <w:t xml:space="preserve"> </w:t>
      </w:r>
      <w:hyperlink r:id="rId29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6EF75F5D" w14:textId="77777777" w:rsidR="00E03900" w:rsidRDefault="00E03900" w:rsidP="00E03900">
      <w:pPr>
        <w:pStyle w:val="BodyText"/>
        <w:rPr>
          <w:sz w:val="26"/>
        </w:rPr>
      </w:pPr>
    </w:p>
    <w:p w14:paraId="23126115" w14:textId="77777777" w:rsidR="00E03900" w:rsidRDefault="00E03900" w:rsidP="00E03900">
      <w:pPr>
        <w:pStyle w:val="Heading2"/>
        <w:spacing w:before="204" w:line="280" w:lineRule="auto"/>
        <w:rPr>
          <w:b/>
        </w:rPr>
      </w:pPr>
      <w:r>
        <w:rPr>
          <w:b/>
        </w:rPr>
        <w:lastRenderedPageBreak/>
        <w:t>5315.404-70-90</w:t>
      </w:r>
      <w:r>
        <w:rPr>
          <w:b/>
          <w:spacing w:val="-6"/>
        </w:rPr>
        <w:t xml:space="preserve"> </w:t>
      </w:r>
      <w:r>
        <w:rPr>
          <w:b/>
        </w:rPr>
        <w:t>DD</w:t>
      </w:r>
      <w:r>
        <w:rPr>
          <w:b/>
          <w:spacing w:val="-6"/>
        </w:rPr>
        <w:t xml:space="preserve"> </w:t>
      </w:r>
      <w:r>
        <w:rPr>
          <w:b/>
        </w:rPr>
        <w:t>Form</w:t>
      </w:r>
      <w:r>
        <w:rPr>
          <w:b/>
          <w:spacing w:val="-6"/>
        </w:rPr>
        <w:t xml:space="preserve"> </w:t>
      </w:r>
      <w:r>
        <w:rPr>
          <w:b/>
        </w:rPr>
        <w:t>1547,</w:t>
      </w:r>
      <w:r>
        <w:rPr>
          <w:b/>
          <w:spacing w:val="-6"/>
        </w:rPr>
        <w:t xml:space="preserve"> </w:t>
      </w:r>
      <w:r>
        <w:rPr>
          <w:b/>
        </w:rPr>
        <w:t>Record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Weighted</w:t>
      </w:r>
      <w:r>
        <w:rPr>
          <w:b/>
          <w:spacing w:val="-6"/>
        </w:rPr>
        <w:t xml:space="preserve"> </w:t>
      </w:r>
      <w:r>
        <w:rPr>
          <w:b/>
        </w:rPr>
        <w:t>Guidelines</w:t>
      </w:r>
      <w:r>
        <w:rPr>
          <w:b/>
          <w:spacing w:val="-6"/>
        </w:rPr>
        <w:t xml:space="preserve"> </w:t>
      </w:r>
      <w:r>
        <w:rPr>
          <w:b/>
        </w:rPr>
        <w:t>Method Application, Report Control Symbol: DD-AT&amp;L(Q)1751</w:t>
      </w:r>
    </w:p>
    <w:p w14:paraId="1323247E" w14:textId="77777777" w:rsidR="00E03900" w:rsidRDefault="00E03900" w:rsidP="00E03900">
      <w:pPr>
        <w:pStyle w:val="BodyText"/>
        <w:spacing w:before="2"/>
        <w:rPr>
          <w:rFonts w:ascii="Bookman Old Style"/>
          <w:b/>
          <w:sz w:val="38"/>
        </w:rPr>
      </w:pPr>
    </w:p>
    <w:p w14:paraId="463BC2A6" w14:textId="77777777" w:rsidR="00E03900" w:rsidRDefault="00E03900" w:rsidP="00E03900">
      <w:pPr>
        <w:pStyle w:val="BodyText"/>
        <w:spacing w:before="1" w:line="271" w:lineRule="auto"/>
        <w:ind w:left="110" w:right="138"/>
      </w:pPr>
      <w:r>
        <w:rPr>
          <w:w w:val="105"/>
        </w:rPr>
        <w:t>HQ AFMC/PK is the designated Department of the Air Force focal point for weighted guidelines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reporting. DD Form 1547s shall be prepared and reported using the web-based </w:t>
      </w:r>
      <w:hyperlink r:id="rId30">
        <w:r>
          <w:rPr>
            <w:color w:val="27314A"/>
            <w:w w:val="105"/>
            <w:u w:val="single" w:color="27314A"/>
          </w:rPr>
          <w:t>Weighted Guidelines</w:t>
        </w:r>
      </w:hyperlink>
      <w:r>
        <w:rPr>
          <w:color w:val="27314A"/>
          <w:spacing w:val="40"/>
          <w:w w:val="105"/>
        </w:rPr>
        <w:t xml:space="preserve"> </w:t>
      </w:r>
      <w:hyperlink r:id="rId31">
        <w:r>
          <w:rPr>
            <w:color w:val="27314A"/>
            <w:w w:val="105"/>
            <w:u w:val="single" w:color="27314A"/>
          </w:rPr>
          <w:t>(WGL) Application</w:t>
        </w:r>
      </w:hyperlink>
      <w:r>
        <w:rPr>
          <w:w w:val="105"/>
        </w:rPr>
        <w:t>. The SCO shall appoint a WGL Administrator at each geographic location. The</w:t>
      </w:r>
      <w:r>
        <w:rPr>
          <w:spacing w:val="80"/>
          <w:w w:val="150"/>
        </w:rPr>
        <w:t xml:space="preserve"> </w:t>
      </w:r>
      <w:r>
        <w:rPr>
          <w:w w:val="105"/>
        </w:rPr>
        <w:t>responsibilities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WGL</w:t>
      </w:r>
      <w:r>
        <w:rPr>
          <w:spacing w:val="28"/>
          <w:w w:val="105"/>
        </w:rPr>
        <w:t xml:space="preserve"> </w:t>
      </w:r>
      <w:r>
        <w:rPr>
          <w:w w:val="105"/>
        </w:rPr>
        <w:t>Administrator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outlined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WGL</w:t>
      </w:r>
      <w:r>
        <w:rPr>
          <w:spacing w:val="28"/>
          <w:w w:val="105"/>
        </w:rPr>
        <w:t xml:space="preserve"> </w:t>
      </w:r>
      <w:r>
        <w:rPr>
          <w:w w:val="105"/>
        </w:rPr>
        <w:t>Administrator’s</w:t>
      </w:r>
      <w:r>
        <w:rPr>
          <w:spacing w:val="28"/>
          <w:w w:val="105"/>
        </w:rPr>
        <w:t xml:space="preserve"> </w:t>
      </w:r>
      <w:r>
        <w:rPr>
          <w:w w:val="105"/>
        </w:rPr>
        <w:t>Guide.</w:t>
      </w:r>
      <w:r>
        <w:rPr>
          <w:spacing w:val="28"/>
          <w:w w:val="105"/>
        </w:rPr>
        <w:t xml:space="preserve"> </w:t>
      </w:r>
      <w:r>
        <w:rPr>
          <w:w w:val="105"/>
        </w:rPr>
        <w:t>Refer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to the web-enabled version of the </w:t>
      </w:r>
      <w:hyperlink r:id="rId32">
        <w:r>
          <w:rPr>
            <w:color w:val="27314A"/>
            <w:w w:val="105"/>
            <w:u w:val="single" w:color="27314A"/>
          </w:rPr>
          <w:t>Profit WGL Application and User Application Guides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(Users and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Administrators).</w:t>
      </w:r>
    </w:p>
    <w:p w14:paraId="7DA74214" w14:textId="77777777" w:rsidR="00E03900" w:rsidRDefault="00E03900" w:rsidP="00E03900">
      <w:pPr>
        <w:pStyle w:val="BodyText"/>
        <w:rPr>
          <w:sz w:val="26"/>
        </w:rPr>
      </w:pPr>
    </w:p>
    <w:p w14:paraId="149EE910" w14:textId="77777777" w:rsidR="00E03900" w:rsidRDefault="00E03900" w:rsidP="00E03900">
      <w:pPr>
        <w:pStyle w:val="Heading2"/>
        <w:spacing w:before="172"/>
        <w:rPr>
          <w:b/>
        </w:rPr>
      </w:pPr>
      <w:r>
        <w:rPr>
          <w:b/>
          <w:spacing w:val="-2"/>
        </w:rPr>
        <w:t>5315.405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Price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Negotiation</w:t>
      </w:r>
    </w:p>
    <w:p w14:paraId="2F5FBE97" w14:textId="77777777" w:rsidR="00E03900" w:rsidRDefault="00E03900" w:rsidP="00E03900">
      <w:pPr>
        <w:pStyle w:val="BodyText"/>
        <w:spacing w:before="4"/>
        <w:rPr>
          <w:rFonts w:ascii="Bookman Old Style"/>
          <w:b/>
          <w:sz w:val="42"/>
        </w:rPr>
      </w:pPr>
    </w:p>
    <w:p w14:paraId="071F6E0B" w14:textId="77777777" w:rsidR="00E03900" w:rsidRDefault="00E03900" w:rsidP="00E03900">
      <w:pPr>
        <w:pStyle w:val="ListParagraph"/>
        <w:numPr>
          <w:ilvl w:val="1"/>
          <w:numId w:val="3"/>
        </w:numPr>
        <w:tabs>
          <w:tab w:val="left" w:pos="451"/>
        </w:tabs>
        <w:spacing w:line="271" w:lineRule="auto"/>
        <w:ind w:left="110" w:right="118" w:firstLine="0"/>
      </w:pPr>
      <w:r>
        <w:rPr>
          <w:w w:val="105"/>
        </w:rPr>
        <w:t>In situations where a contractor inadequately supports the proposed price as fair and reasonable despite all attempts by the contracting officer to secure adequate justification through negotiations,</w:t>
      </w:r>
      <w:r>
        <w:rPr>
          <w:spacing w:val="80"/>
          <w:w w:val="105"/>
        </w:rPr>
        <w:t xml:space="preserve"> </w:t>
      </w:r>
      <w:r>
        <w:rPr>
          <w:w w:val="105"/>
        </w:rPr>
        <w:t>these</w:t>
      </w:r>
      <w:r>
        <w:rPr>
          <w:spacing w:val="31"/>
          <w:w w:val="105"/>
        </w:rPr>
        <w:t xml:space="preserve"> </w:t>
      </w:r>
      <w:r>
        <w:rPr>
          <w:w w:val="105"/>
        </w:rPr>
        <w:t>situations</w:t>
      </w:r>
      <w:r>
        <w:rPr>
          <w:spacing w:val="31"/>
          <w:w w:val="105"/>
        </w:rPr>
        <w:t xml:space="preserve"> </w:t>
      </w:r>
      <w:r>
        <w:rPr>
          <w:w w:val="105"/>
        </w:rPr>
        <w:t>should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31"/>
          <w:w w:val="105"/>
        </w:rPr>
        <w:t xml:space="preserve"> </w:t>
      </w:r>
      <w:r>
        <w:rPr>
          <w:w w:val="105"/>
        </w:rPr>
        <w:t>elevated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documented</w:t>
      </w:r>
      <w:r>
        <w:rPr>
          <w:spacing w:val="31"/>
          <w:w w:val="105"/>
        </w:rPr>
        <w:t xml:space="preserve"> </w:t>
      </w:r>
      <w:r>
        <w:rPr>
          <w:w w:val="105"/>
        </w:rPr>
        <w:t>as</w:t>
      </w:r>
      <w:r>
        <w:rPr>
          <w:spacing w:val="31"/>
          <w:w w:val="105"/>
        </w:rPr>
        <w:t xml:space="preserve"> </w:t>
      </w:r>
      <w:r>
        <w:rPr>
          <w:w w:val="105"/>
        </w:rPr>
        <w:t>described</w:t>
      </w:r>
      <w:r>
        <w:rPr>
          <w:spacing w:val="31"/>
          <w:w w:val="105"/>
        </w:rPr>
        <w:t xml:space="preserve"> </w:t>
      </w:r>
      <w:r>
        <w:rPr>
          <w:w w:val="105"/>
        </w:rPr>
        <w:t>herein.</w:t>
      </w:r>
      <w:r>
        <w:rPr>
          <w:spacing w:val="31"/>
          <w:w w:val="105"/>
        </w:rPr>
        <w:t xml:space="preserve"> </w:t>
      </w:r>
      <w:r>
        <w:rPr>
          <w:w w:val="105"/>
        </w:rPr>
        <w:t>When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contractor insists on a cost/price or demands a profit or fee that the contracting officer considers unreasonable, the contracting officer shall notify the authority one level above the contracting officer and using the</w:t>
      </w:r>
      <w:r>
        <w:rPr>
          <w:spacing w:val="80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link</w:t>
      </w:r>
      <w:r>
        <w:rPr>
          <w:spacing w:val="28"/>
          <w:w w:val="105"/>
        </w:rPr>
        <w:t xml:space="preserve"> </w:t>
      </w:r>
      <w:r>
        <w:rPr>
          <w:w w:val="105"/>
        </w:rPr>
        <w:t>immediately</w:t>
      </w:r>
      <w:r>
        <w:rPr>
          <w:spacing w:val="28"/>
          <w:w w:val="105"/>
        </w:rPr>
        <w:t xml:space="preserve"> </w:t>
      </w:r>
      <w:r>
        <w:rPr>
          <w:w w:val="105"/>
        </w:rPr>
        <w:t>submit</w:t>
      </w:r>
      <w:r>
        <w:rPr>
          <w:spacing w:val="28"/>
          <w:w w:val="105"/>
        </w:rPr>
        <w:t xml:space="preserve"> </w:t>
      </w:r>
      <w:r>
        <w:rPr>
          <w:w w:val="105"/>
        </w:rPr>
        <w:t>an</w:t>
      </w:r>
      <w:r>
        <w:rPr>
          <w:spacing w:val="32"/>
          <w:w w:val="105"/>
        </w:rPr>
        <w:t xml:space="preserve"> </w:t>
      </w:r>
      <w:commentRangeStart w:id="13"/>
      <w:r>
        <w:fldChar w:fldCharType="begin"/>
      </w:r>
      <w:r>
        <w:instrText>HYPERLINK "https://usaf.dps.mil/sites/AFCC/AQCP/KnowledgeCenter/SitePages/Egregious-Pricing-Incident-Report.aspx" \h</w:instrText>
      </w:r>
      <w:r>
        <w:fldChar w:fldCharType="separate"/>
      </w:r>
      <w:r>
        <w:rPr>
          <w:color w:val="27314A"/>
          <w:w w:val="105"/>
          <w:u w:val="single" w:color="27314A"/>
        </w:rPr>
        <w:t>Egregious</w:t>
      </w:r>
      <w:r>
        <w:rPr>
          <w:color w:val="27314A"/>
          <w:spacing w:val="2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Pricing</w:t>
      </w:r>
      <w:r>
        <w:rPr>
          <w:color w:val="27314A"/>
          <w:spacing w:val="2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Incident</w:t>
      </w:r>
      <w:r>
        <w:rPr>
          <w:color w:val="27314A"/>
          <w:spacing w:val="2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Report</w:t>
      </w:r>
      <w:r>
        <w:rPr>
          <w:color w:val="27314A"/>
          <w:w w:val="105"/>
          <w:u w:val="single" w:color="27314A"/>
        </w:rPr>
        <w:fldChar w:fldCharType="end"/>
      </w:r>
      <w:commentRangeEnd w:id="13"/>
      <w:r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3"/>
      </w:r>
      <w:r>
        <w:rPr>
          <w:color w:val="27314A"/>
          <w:spacing w:val="31"/>
          <w:w w:val="105"/>
        </w:rPr>
        <w:t xml:space="preserve"> </w:t>
      </w:r>
      <w:r>
        <w:rPr>
          <w:w w:val="105"/>
        </w:rPr>
        <w:t>to the</w:t>
      </w:r>
      <w:r>
        <w:rPr>
          <w:spacing w:val="28"/>
          <w:w w:val="105"/>
        </w:rPr>
        <w:t xml:space="preserve"> </w:t>
      </w:r>
      <w:commentRangeStart w:id="14"/>
      <w:r>
        <w:fldChar w:fldCharType="begin"/>
      </w:r>
      <w:r>
        <w:instrText>HYPERLINK "mailto:SAF.AQ.SAF-AQC.Workflow@us.af.mil"</w:instrText>
      </w:r>
      <w:r>
        <w:fldChar w:fldCharType="separate"/>
      </w:r>
      <w:r w:rsidRPr="00EB6FC4">
        <w:rPr>
          <w:rStyle w:val="Hyperlink"/>
          <w:w w:val="105"/>
        </w:rPr>
        <w:t>SAF/AQC Workflow</w:t>
      </w:r>
      <w:r>
        <w:rPr>
          <w:rStyle w:val="Hyperlink"/>
          <w:w w:val="105"/>
        </w:rPr>
        <w:fldChar w:fldCharType="end"/>
      </w:r>
      <w:commentRangeEnd w:id="14"/>
      <w:r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4"/>
      </w:r>
      <w:r>
        <w:rPr>
          <w:w w:val="105"/>
        </w:rPr>
        <w:t>,</w:t>
      </w:r>
      <w:r>
        <w:rPr>
          <w:spacing w:val="28"/>
          <w:w w:val="105"/>
        </w:rPr>
        <w:t xml:space="preserve"> </w:t>
      </w:r>
      <w:r>
        <w:rPr>
          <w:w w:val="105"/>
        </w:rPr>
        <w:t>and the</w:t>
      </w:r>
      <w:r>
        <w:rPr>
          <w:spacing w:val="22"/>
          <w:w w:val="105"/>
        </w:rPr>
        <w:t xml:space="preserve"> </w:t>
      </w:r>
      <w:commentRangeStart w:id="15"/>
      <w:r>
        <w:fldChar w:fldCharType="begin"/>
      </w:r>
      <w:r>
        <w:instrText>HYPERLINK "https://www.acquisition.gov/daffars/part-5302-definitions-words-and-terms"</w:instrText>
      </w:r>
      <w:r>
        <w:fldChar w:fldCharType="separate"/>
      </w:r>
      <w:r w:rsidRPr="00BC7971">
        <w:rPr>
          <w:rStyle w:val="Hyperlink"/>
          <w:w w:val="105"/>
        </w:rPr>
        <w:t>cognizant</w:t>
      </w:r>
      <w:r w:rsidRPr="00BC7971">
        <w:rPr>
          <w:rStyle w:val="Hyperlink"/>
          <w:spacing w:val="22"/>
          <w:w w:val="105"/>
        </w:rPr>
        <w:t xml:space="preserve"> </w:t>
      </w:r>
      <w:r w:rsidRPr="00BC7971">
        <w:rPr>
          <w:rStyle w:val="Hyperlink"/>
          <w:w w:val="105"/>
        </w:rPr>
        <w:t>HCA</w:t>
      </w:r>
      <w:r w:rsidRPr="00BC7971">
        <w:rPr>
          <w:rStyle w:val="Hyperlink"/>
          <w:spacing w:val="22"/>
          <w:w w:val="105"/>
        </w:rPr>
        <w:t xml:space="preserve"> </w:t>
      </w:r>
      <w:r w:rsidRPr="00BC7971">
        <w:rPr>
          <w:rStyle w:val="Hyperlink"/>
          <w:w w:val="105"/>
        </w:rPr>
        <w:t>Workflow</w:t>
      </w:r>
      <w:r>
        <w:rPr>
          <w:rStyle w:val="Hyperlink"/>
          <w:w w:val="105"/>
        </w:rPr>
        <w:fldChar w:fldCharType="end"/>
      </w:r>
      <w:commentRangeEnd w:id="15"/>
      <w:r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5"/>
      </w:r>
      <w:r>
        <w:rPr>
          <w:spacing w:val="22"/>
          <w:w w:val="105"/>
        </w:rPr>
        <w:t xml:space="preserve"> </w:t>
      </w:r>
      <w:r>
        <w:rPr>
          <w:w w:val="105"/>
        </w:rPr>
        <w:t>(if</w:t>
      </w:r>
      <w:r>
        <w:rPr>
          <w:spacing w:val="22"/>
          <w:w w:val="105"/>
        </w:rPr>
        <w:t xml:space="preserve"> </w:t>
      </w:r>
      <w:r>
        <w:rPr>
          <w:w w:val="105"/>
        </w:rPr>
        <w:t>HCA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other</w:t>
      </w:r>
      <w:r>
        <w:rPr>
          <w:spacing w:val="22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DAS(C)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ADAS(C)).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contracting</w:t>
      </w:r>
      <w:r>
        <w:rPr>
          <w:spacing w:val="22"/>
          <w:w w:val="105"/>
        </w:rPr>
        <w:t xml:space="preserve"> </w:t>
      </w:r>
      <w:r>
        <w:rPr>
          <w:w w:val="105"/>
        </w:rPr>
        <w:t>officer</w:t>
      </w:r>
      <w:r>
        <w:rPr>
          <w:spacing w:val="22"/>
          <w:w w:val="105"/>
        </w:rPr>
        <w:t xml:space="preserve"> </w:t>
      </w:r>
      <w:r>
        <w:rPr>
          <w:w w:val="105"/>
        </w:rPr>
        <w:t>shall also</w:t>
      </w:r>
      <w:r>
        <w:rPr>
          <w:spacing w:val="26"/>
          <w:w w:val="105"/>
        </w:rPr>
        <w:t xml:space="preserve"> </w:t>
      </w:r>
      <w:r>
        <w:rPr>
          <w:w w:val="105"/>
        </w:rPr>
        <w:t>inform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contractor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such</w:t>
      </w:r>
      <w:r>
        <w:rPr>
          <w:spacing w:val="26"/>
          <w:w w:val="105"/>
        </w:rPr>
        <w:t xml:space="preserve"> </w:t>
      </w:r>
      <w:r>
        <w:rPr>
          <w:w w:val="105"/>
        </w:rPr>
        <w:t>action</w:t>
      </w:r>
      <w:r>
        <w:rPr>
          <w:spacing w:val="26"/>
          <w:w w:val="105"/>
        </w:rPr>
        <w:t xml:space="preserve"> </w:t>
      </w:r>
      <w:r>
        <w:rPr>
          <w:w w:val="105"/>
        </w:rPr>
        <w:t>has</w:t>
      </w:r>
      <w:r>
        <w:rPr>
          <w:spacing w:val="26"/>
          <w:w w:val="105"/>
        </w:rPr>
        <w:t xml:space="preserve"> </w:t>
      </w:r>
      <w:r>
        <w:rPr>
          <w:w w:val="105"/>
        </w:rPr>
        <w:t>been</w:t>
      </w:r>
      <w:r>
        <w:rPr>
          <w:spacing w:val="26"/>
          <w:w w:val="105"/>
        </w:rPr>
        <w:t xml:space="preserve"> </w:t>
      </w:r>
      <w:r>
        <w:rPr>
          <w:w w:val="105"/>
        </w:rPr>
        <w:t>taken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continue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attempt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negotiate</w:t>
      </w:r>
      <w:r>
        <w:rPr>
          <w:spacing w:val="26"/>
          <w:w w:val="105"/>
        </w:rPr>
        <w:t xml:space="preserve"> </w:t>
      </w:r>
      <w:r>
        <w:rPr>
          <w:w w:val="105"/>
        </w:rPr>
        <w:t>a fair and reasonable cost/price.</w:t>
      </w:r>
    </w:p>
    <w:p w14:paraId="5BCD3E89" w14:textId="77777777" w:rsidR="00E03900" w:rsidRDefault="00E03900" w:rsidP="00E03900">
      <w:pPr>
        <w:pStyle w:val="BodyText"/>
        <w:spacing w:before="4"/>
        <w:rPr>
          <w:sz w:val="21"/>
        </w:rPr>
      </w:pPr>
    </w:p>
    <w:p w14:paraId="6BE503DB" w14:textId="77777777" w:rsidR="00E03900" w:rsidRDefault="00E03900" w:rsidP="00E03900">
      <w:pPr>
        <w:pStyle w:val="ListParagraph"/>
        <w:numPr>
          <w:ilvl w:val="2"/>
          <w:numId w:val="3"/>
        </w:numPr>
        <w:tabs>
          <w:tab w:val="left" w:pos="450"/>
        </w:tabs>
        <w:spacing w:before="1" w:line="271" w:lineRule="auto"/>
        <w:ind w:right="125" w:firstLine="0"/>
      </w:pPr>
      <w:r>
        <w:rPr>
          <w:w w:val="105"/>
        </w:rPr>
        <w:t>If the Egregious Pricing situation is not resolved through negotiations, the offeror is ineligible for</w:t>
      </w:r>
      <w:r>
        <w:rPr>
          <w:spacing w:val="80"/>
          <w:w w:val="105"/>
        </w:rPr>
        <w:t xml:space="preserve"> </w:t>
      </w:r>
      <w:r>
        <w:rPr>
          <w:w w:val="105"/>
        </w:rPr>
        <w:t>award</w:t>
      </w:r>
      <w:r>
        <w:rPr>
          <w:spacing w:val="28"/>
          <w:w w:val="105"/>
        </w:rPr>
        <w:t xml:space="preserve"> </w:t>
      </w:r>
      <w:r>
        <w:rPr>
          <w:w w:val="105"/>
        </w:rPr>
        <w:t>unless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cognizant</w:t>
      </w:r>
      <w:r>
        <w:rPr>
          <w:spacing w:val="28"/>
          <w:w w:val="105"/>
        </w:rPr>
        <w:t xml:space="preserve"> </w:t>
      </w:r>
      <w:r>
        <w:rPr>
          <w:w w:val="105"/>
        </w:rPr>
        <w:t>HCA</w:t>
      </w:r>
      <w:r>
        <w:rPr>
          <w:spacing w:val="28"/>
          <w:w w:val="105"/>
        </w:rPr>
        <w:t xml:space="preserve"> </w:t>
      </w:r>
      <w:r>
        <w:rPr>
          <w:w w:val="105"/>
        </w:rPr>
        <w:t>determines,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writing,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it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best</w:t>
      </w:r>
      <w:r>
        <w:rPr>
          <w:spacing w:val="28"/>
          <w:w w:val="105"/>
        </w:rPr>
        <w:t xml:space="preserve"> </w:t>
      </w:r>
      <w:r>
        <w:rPr>
          <w:w w:val="105"/>
        </w:rPr>
        <w:t>interest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the Government to make award to that offeror, based on consideration of the following:</w:t>
      </w:r>
    </w:p>
    <w:p w14:paraId="4BD1CC96" w14:textId="77777777" w:rsidR="00E03900" w:rsidRDefault="00E03900" w:rsidP="00E03900">
      <w:pPr>
        <w:pStyle w:val="BodyText"/>
        <w:spacing w:before="1"/>
        <w:rPr>
          <w:sz w:val="21"/>
        </w:rPr>
      </w:pPr>
    </w:p>
    <w:p w14:paraId="4AA28336" w14:textId="77777777" w:rsidR="00E03900" w:rsidRDefault="00E03900" w:rsidP="00E03900">
      <w:pPr>
        <w:pStyle w:val="ListParagraph"/>
        <w:numPr>
          <w:ilvl w:val="3"/>
          <w:numId w:val="3"/>
        </w:numPr>
        <w:tabs>
          <w:tab w:val="left" w:pos="388"/>
        </w:tabs>
        <w:spacing w:line="271" w:lineRule="auto"/>
        <w:ind w:right="218" w:firstLine="0"/>
      </w:pPr>
      <w:r>
        <w:rPr>
          <w:w w:val="105"/>
        </w:rPr>
        <w:t xml:space="preserve">The program or mission partner need for the item(s) or service(s) in terms of the specific mission </w:t>
      </w:r>
      <w:proofErr w:type="gramStart"/>
      <w:r>
        <w:rPr>
          <w:spacing w:val="-2"/>
          <w:w w:val="105"/>
        </w:rPr>
        <w:t>contribution;</w:t>
      </w:r>
      <w:proofErr w:type="gramEnd"/>
    </w:p>
    <w:p w14:paraId="57909DF6" w14:textId="77777777" w:rsidR="00E03900" w:rsidRDefault="00E03900" w:rsidP="00E03900">
      <w:pPr>
        <w:pStyle w:val="BodyText"/>
        <w:spacing w:before="1"/>
        <w:rPr>
          <w:sz w:val="21"/>
        </w:rPr>
      </w:pPr>
    </w:p>
    <w:p w14:paraId="6208BD0F" w14:textId="77777777" w:rsidR="00E03900" w:rsidRDefault="00E03900" w:rsidP="00E03900">
      <w:pPr>
        <w:pStyle w:val="ListParagraph"/>
        <w:numPr>
          <w:ilvl w:val="3"/>
          <w:numId w:val="3"/>
        </w:numPr>
        <w:tabs>
          <w:tab w:val="left" w:pos="450"/>
        </w:tabs>
        <w:ind w:left="450" w:hanging="340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challenges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reaching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efforts</w:t>
      </w:r>
      <w:r>
        <w:rPr>
          <w:spacing w:val="13"/>
          <w:w w:val="105"/>
        </w:rPr>
        <w:t xml:space="preserve"> </w:t>
      </w:r>
      <w:r>
        <w:rPr>
          <w:w w:val="105"/>
        </w:rPr>
        <w:t>made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reach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fair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reasonable</w:t>
      </w:r>
      <w:r>
        <w:rPr>
          <w:spacing w:val="12"/>
          <w:w w:val="105"/>
        </w:rPr>
        <w:t xml:space="preserve"> </w:t>
      </w:r>
      <w:r>
        <w:rPr>
          <w:w w:val="105"/>
        </w:rPr>
        <w:t>cost/price;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and</w:t>
      </w:r>
    </w:p>
    <w:p w14:paraId="0449C85D" w14:textId="77777777" w:rsidR="00E03900" w:rsidRDefault="00E03900" w:rsidP="00E03900">
      <w:pPr>
        <w:pStyle w:val="BodyText"/>
        <w:spacing w:before="11"/>
        <w:rPr>
          <w:sz w:val="23"/>
        </w:rPr>
      </w:pPr>
    </w:p>
    <w:p w14:paraId="1D983815" w14:textId="77777777" w:rsidR="00E03900" w:rsidRDefault="00E03900" w:rsidP="00E03900">
      <w:pPr>
        <w:pStyle w:val="ListParagraph"/>
        <w:numPr>
          <w:ilvl w:val="3"/>
          <w:numId w:val="3"/>
        </w:numPr>
        <w:tabs>
          <w:tab w:val="left" w:pos="512"/>
        </w:tabs>
        <w:ind w:left="512" w:hanging="402"/>
      </w:pPr>
      <w:r>
        <w:rPr>
          <w:w w:val="105"/>
        </w:rPr>
        <w:t>Increased</w:t>
      </w:r>
      <w:r>
        <w:rPr>
          <w:spacing w:val="10"/>
          <w:w w:val="105"/>
        </w:rPr>
        <w:t xml:space="preserve"> </w:t>
      </w:r>
      <w:r>
        <w:rPr>
          <w:w w:val="105"/>
        </w:rPr>
        <w:t>cost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harm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Government</w:t>
      </w:r>
      <w:r>
        <w:rPr>
          <w:spacing w:val="10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award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made.</w:t>
      </w:r>
    </w:p>
    <w:p w14:paraId="73AC3C1E" w14:textId="77777777" w:rsidR="00E03900" w:rsidRDefault="00E03900" w:rsidP="00E03900">
      <w:pPr>
        <w:pStyle w:val="BodyText"/>
        <w:spacing w:before="11"/>
        <w:rPr>
          <w:sz w:val="23"/>
        </w:rPr>
      </w:pPr>
    </w:p>
    <w:p w14:paraId="318B3779" w14:textId="77777777" w:rsidR="00E03900" w:rsidRDefault="00E03900" w:rsidP="00E03900">
      <w:pPr>
        <w:pStyle w:val="ListParagraph"/>
        <w:numPr>
          <w:ilvl w:val="2"/>
          <w:numId w:val="3"/>
        </w:numPr>
        <w:tabs>
          <w:tab w:val="left" w:pos="450"/>
        </w:tabs>
        <w:spacing w:line="271" w:lineRule="auto"/>
        <w:ind w:right="145" w:firstLine="0"/>
      </w:pPr>
      <w:r>
        <w:rPr>
          <w:w w:val="105"/>
        </w:rPr>
        <w:t>The PEO or Wing Commander (or other corresponding authority) and SCO shall certify to the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cognizant HCA that the conditions listed in (d)(1) exist and award should be made. </w:t>
      </w:r>
      <w:hyperlink r:id="rId33" w:anchor="DAFFARS_SUBPART_5301_7">
        <w:r>
          <w:rPr>
            <w:color w:val="27314A"/>
            <w:w w:val="105"/>
            <w:u w:val="single" w:color="27314A"/>
          </w:rPr>
          <w:t>DAFFARS 5301.7</w:t>
        </w:r>
      </w:hyperlink>
      <w:r>
        <w:rPr>
          <w:color w:val="27314A"/>
          <w:spacing w:val="40"/>
          <w:w w:val="105"/>
        </w:rPr>
        <w:t xml:space="preserve"> </w:t>
      </w:r>
      <w:r>
        <w:rPr>
          <w:w w:val="105"/>
        </w:rPr>
        <w:t>provides instructions for the submission of the Determination and Findings (D&amp;F).</w:t>
      </w:r>
    </w:p>
    <w:p w14:paraId="44DBD813" w14:textId="77777777" w:rsidR="00E03900" w:rsidRDefault="00E03900" w:rsidP="00E03900">
      <w:pPr>
        <w:pStyle w:val="BodyText"/>
        <w:spacing w:before="1"/>
        <w:rPr>
          <w:sz w:val="21"/>
        </w:rPr>
      </w:pPr>
    </w:p>
    <w:p w14:paraId="40FD36CE" w14:textId="77777777" w:rsidR="00E03900" w:rsidRDefault="00E03900" w:rsidP="00E03900">
      <w:pPr>
        <w:pStyle w:val="ListParagraph"/>
        <w:numPr>
          <w:ilvl w:val="2"/>
          <w:numId w:val="3"/>
        </w:numPr>
        <w:tabs>
          <w:tab w:val="left" w:pos="450"/>
        </w:tabs>
        <w:spacing w:before="1" w:line="271" w:lineRule="auto"/>
        <w:ind w:right="464" w:firstLine="0"/>
      </w:pPr>
      <w:r>
        <w:rPr>
          <w:w w:val="105"/>
        </w:rPr>
        <w:t>Contracting officers, with coordination from the cognizant SCO, must report price negotiation</w:t>
      </w:r>
      <w:r>
        <w:rPr>
          <w:spacing w:val="80"/>
          <w:w w:val="105"/>
        </w:rPr>
        <w:t xml:space="preserve"> </w:t>
      </w:r>
      <w:r>
        <w:rPr>
          <w:w w:val="105"/>
        </w:rPr>
        <w:t>situations, where (d)(1) applies, to the</w:t>
      </w:r>
      <w:r>
        <w:rPr>
          <w:spacing w:val="28"/>
          <w:w w:val="105"/>
        </w:rPr>
        <w:t xml:space="preserve"> </w:t>
      </w:r>
      <w:commentRangeStart w:id="16"/>
      <w:r>
        <w:fldChar w:fldCharType="begin"/>
      </w:r>
      <w:r>
        <w:instrText>HYPERLINK "mailto:SAF.AQ.SAF-AQC.Workflow@us.af.mil"</w:instrText>
      </w:r>
      <w:r>
        <w:fldChar w:fldCharType="separate"/>
      </w:r>
      <w:r w:rsidRPr="00EB6FC4">
        <w:rPr>
          <w:rStyle w:val="Hyperlink"/>
          <w:w w:val="105"/>
        </w:rPr>
        <w:t>SAF/AQC Workflow</w:t>
      </w:r>
      <w:r>
        <w:rPr>
          <w:rStyle w:val="Hyperlink"/>
          <w:w w:val="105"/>
        </w:rPr>
        <w:fldChar w:fldCharType="end"/>
      </w:r>
      <w:r w:rsidRPr="00814F40">
        <w:rPr>
          <w:color w:val="27314A"/>
          <w:w w:val="105"/>
          <w:u w:color="27314A"/>
        </w:rPr>
        <w:t xml:space="preserve"> and</w:t>
      </w:r>
      <w:r w:rsidRPr="00814F40">
        <w:rPr>
          <w:w w:val="105"/>
        </w:rPr>
        <w:t xml:space="preserve"> </w:t>
      </w:r>
      <w:r>
        <w:rPr>
          <w:w w:val="105"/>
        </w:rPr>
        <w:t xml:space="preserve">the </w:t>
      </w:r>
      <w:commentRangeEnd w:id="16"/>
      <w:r w:rsidR="00814F40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lastRenderedPageBreak/>
        <w:commentReference w:id="16"/>
      </w:r>
      <w:hyperlink r:id="rId34">
        <w:r>
          <w:rPr>
            <w:color w:val="27314A"/>
            <w:w w:val="105"/>
            <w:u w:val="single" w:color="27314A"/>
          </w:rPr>
          <w:t>cognizant HCA Workflow</w:t>
        </w:r>
      </w:hyperlink>
      <w:r>
        <w:rPr>
          <w:color w:val="27314A"/>
          <w:w w:val="105"/>
        </w:rPr>
        <w:t xml:space="preserve"> </w:t>
      </w:r>
      <w:commentRangeStart w:id="17"/>
      <w:r>
        <w:rPr>
          <w:w w:val="105"/>
        </w:rPr>
        <w:t>(if</w:t>
      </w:r>
      <w:r>
        <w:rPr>
          <w:spacing w:val="22"/>
          <w:w w:val="105"/>
        </w:rPr>
        <w:t xml:space="preserve"> </w:t>
      </w:r>
      <w:r>
        <w:rPr>
          <w:w w:val="105"/>
        </w:rPr>
        <w:t>HCA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other</w:t>
      </w:r>
      <w:r>
        <w:rPr>
          <w:spacing w:val="22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DAS(C)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ADAS(C))</w:t>
      </w:r>
      <w:commentRangeEnd w:id="17"/>
      <w:r w:rsidR="00814F40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7"/>
      </w:r>
      <w:r>
        <w:rPr>
          <w:w w:val="105"/>
        </w:rPr>
        <w:t xml:space="preserve"> no later than 30 days after negotiations have concluded. Update the </w:t>
      </w:r>
      <w:commentRangeStart w:id="18"/>
      <w:r>
        <w:fldChar w:fldCharType="begin"/>
      </w:r>
      <w:r>
        <w:instrText>HYPERLINK "https://usaf.dps.mil/sites/AFCC/AQCP/KnowledgeCenter/SitePages/Egregious-Pricing-Incident-Report.aspx" \h</w:instrText>
      </w:r>
      <w:r>
        <w:fldChar w:fldCharType="separate"/>
      </w:r>
      <w:r>
        <w:rPr>
          <w:color w:val="27314A"/>
          <w:w w:val="105"/>
          <w:u w:val="single" w:color="27314A"/>
        </w:rPr>
        <w:t>Egregious Pricing Incident Report</w:t>
      </w:r>
      <w:r>
        <w:rPr>
          <w:color w:val="27314A"/>
          <w:w w:val="105"/>
          <w:u w:val="single" w:color="27314A"/>
        </w:rPr>
        <w:fldChar w:fldCharType="end"/>
      </w:r>
      <w:commentRangeEnd w:id="18"/>
      <w:r w:rsidR="00814F40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8"/>
      </w:r>
      <w:r>
        <w:rPr>
          <w:color w:val="27314A"/>
          <w:w w:val="105"/>
        </w:rPr>
        <w:t xml:space="preserve"> </w:t>
      </w:r>
      <w:r>
        <w:rPr>
          <w:w w:val="105"/>
        </w:rPr>
        <w:t>completed under</w:t>
      </w:r>
      <w:r>
        <w:rPr>
          <w:spacing w:val="40"/>
          <w:w w:val="105"/>
        </w:rPr>
        <w:t xml:space="preserve"> </w:t>
      </w:r>
      <w:r>
        <w:rPr>
          <w:w w:val="105"/>
        </w:rPr>
        <w:t>paragraph (d) with post-negotiation information and submit a copy of the final negotiation memorandum and D&amp;F as attachments.</w:t>
      </w:r>
    </w:p>
    <w:p w14:paraId="4D2C57E0" w14:textId="77777777" w:rsidR="00E03900" w:rsidRDefault="00E03900" w:rsidP="00E03900">
      <w:pPr>
        <w:pStyle w:val="BodyText"/>
        <w:spacing w:before="2"/>
        <w:rPr>
          <w:sz w:val="21"/>
        </w:rPr>
      </w:pPr>
    </w:p>
    <w:p w14:paraId="3933FA73" w14:textId="77777777" w:rsidR="00E03900" w:rsidRDefault="00E03900" w:rsidP="00E03900">
      <w:pPr>
        <w:pStyle w:val="ListParagraph"/>
        <w:numPr>
          <w:ilvl w:val="2"/>
          <w:numId w:val="3"/>
        </w:numPr>
        <w:tabs>
          <w:tab w:val="left" w:pos="450"/>
        </w:tabs>
        <w:spacing w:before="82" w:line="271" w:lineRule="auto"/>
        <w:ind w:right="138" w:hanging="20"/>
      </w:pPr>
      <w:r w:rsidRPr="0078629B">
        <w:rPr>
          <w:w w:val="105"/>
        </w:rPr>
        <w:t>The</w:t>
      </w:r>
      <w:r w:rsidRPr="0078629B">
        <w:rPr>
          <w:spacing w:val="5"/>
          <w:w w:val="105"/>
        </w:rPr>
        <w:t xml:space="preserve"> </w:t>
      </w:r>
      <w:r w:rsidRPr="0078629B">
        <w:rPr>
          <w:w w:val="105"/>
        </w:rPr>
        <w:t>procedures</w:t>
      </w:r>
      <w:r w:rsidRPr="0078629B">
        <w:rPr>
          <w:spacing w:val="6"/>
          <w:w w:val="105"/>
        </w:rPr>
        <w:t xml:space="preserve"> </w:t>
      </w:r>
      <w:r w:rsidRPr="0078629B">
        <w:rPr>
          <w:w w:val="105"/>
        </w:rPr>
        <w:t>specified</w:t>
      </w:r>
      <w:r w:rsidRPr="0078629B">
        <w:rPr>
          <w:spacing w:val="6"/>
          <w:w w:val="105"/>
        </w:rPr>
        <w:t xml:space="preserve"> </w:t>
      </w:r>
      <w:r w:rsidRPr="0078629B">
        <w:rPr>
          <w:w w:val="105"/>
        </w:rPr>
        <w:t>in</w:t>
      </w:r>
      <w:r w:rsidRPr="0078629B">
        <w:rPr>
          <w:spacing w:val="6"/>
          <w:w w:val="105"/>
        </w:rPr>
        <w:t xml:space="preserve"> </w:t>
      </w:r>
      <w:r w:rsidRPr="0078629B">
        <w:rPr>
          <w:w w:val="105"/>
        </w:rPr>
        <w:t>(d</w:t>
      </w:r>
      <w:proofErr w:type="gramStart"/>
      <w:r w:rsidRPr="0078629B">
        <w:rPr>
          <w:w w:val="105"/>
        </w:rPr>
        <w:t>)(</w:t>
      </w:r>
      <w:proofErr w:type="gramEnd"/>
      <w:r w:rsidRPr="0078629B">
        <w:rPr>
          <w:w w:val="105"/>
        </w:rPr>
        <w:t>1-3)</w:t>
      </w:r>
      <w:r w:rsidRPr="0078629B">
        <w:rPr>
          <w:spacing w:val="5"/>
          <w:w w:val="105"/>
        </w:rPr>
        <w:t xml:space="preserve"> </w:t>
      </w:r>
      <w:r w:rsidRPr="0078629B">
        <w:rPr>
          <w:w w:val="105"/>
        </w:rPr>
        <w:t>above</w:t>
      </w:r>
      <w:r w:rsidRPr="0078629B">
        <w:rPr>
          <w:spacing w:val="6"/>
          <w:w w:val="105"/>
        </w:rPr>
        <w:t xml:space="preserve"> </w:t>
      </w:r>
      <w:r w:rsidRPr="0078629B">
        <w:rPr>
          <w:w w:val="105"/>
        </w:rPr>
        <w:t>apply</w:t>
      </w:r>
      <w:r w:rsidRPr="0078629B">
        <w:rPr>
          <w:spacing w:val="6"/>
          <w:w w:val="105"/>
        </w:rPr>
        <w:t xml:space="preserve"> </w:t>
      </w:r>
      <w:r w:rsidRPr="0078629B">
        <w:rPr>
          <w:w w:val="105"/>
        </w:rPr>
        <w:t>to</w:t>
      </w:r>
      <w:r w:rsidRPr="0078629B">
        <w:rPr>
          <w:spacing w:val="6"/>
          <w:w w:val="105"/>
        </w:rPr>
        <w:t xml:space="preserve"> </w:t>
      </w:r>
      <w:r w:rsidRPr="0078629B">
        <w:rPr>
          <w:w w:val="105"/>
        </w:rPr>
        <w:t>situations</w:t>
      </w:r>
      <w:r w:rsidRPr="0078629B">
        <w:rPr>
          <w:spacing w:val="6"/>
          <w:w w:val="105"/>
        </w:rPr>
        <w:t xml:space="preserve"> </w:t>
      </w:r>
      <w:r w:rsidRPr="0078629B">
        <w:rPr>
          <w:w w:val="105"/>
        </w:rPr>
        <w:t>where</w:t>
      </w:r>
      <w:r w:rsidRPr="0078629B">
        <w:rPr>
          <w:spacing w:val="5"/>
          <w:w w:val="105"/>
        </w:rPr>
        <w:t xml:space="preserve"> </w:t>
      </w:r>
      <w:r w:rsidRPr="0078629B">
        <w:rPr>
          <w:w w:val="105"/>
        </w:rPr>
        <w:t>certified</w:t>
      </w:r>
      <w:r w:rsidRPr="0078629B">
        <w:rPr>
          <w:spacing w:val="6"/>
          <w:w w:val="105"/>
        </w:rPr>
        <w:t xml:space="preserve"> </w:t>
      </w:r>
      <w:r w:rsidRPr="0078629B">
        <w:rPr>
          <w:w w:val="105"/>
        </w:rPr>
        <w:t>cost</w:t>
      </w:r>
      <w:r w:rsidRPr="0078629B">
        <w:rPr>
          <w:spacing w:val="6"/>
          <w:w w:val="105"/>
        </w:rPr>
        <w:t xml:space="preserve"> </w:t>
      </w:r>
      <w:r w:rsidRPr="0078629B">
        <w:rPr>
          <w:w w:val="105"/>
        </w:rPr>
        <w:t>and</w:t>
      </w:r>
      <w:r w:rsidRPr="0078629B">
        <w:rPr>
          <w:spacing w:val="6"/>
          <w:w w:val="105"/>
        </w:rPr>
        <w:t xml:space="preserve"> </w:t>
      </w:r>
      <w:r w:rsidRPr="0078629B">
        <w:rPr>
          <w:spacing w:val="-2"/>
          <w:w w:val="105"/>
        </w:rPr>
        <w:t>pricing</w:t>
      </w:r>
      <w:r>
        <w:rPr>
          <w:spacing w:val="-2"/>
          <w:w w:val="105"/>
        </w:rPr>
        <w:t xml:space="preserve"> </w:t>
      </w:r>
      <w:r w:rsidRPr="0078629B">
        <w:rPr>
          <w:w w:val="105"/>
        </w:rPr>
        <w:t>data are required and to situations when certified cost and pricing data are not required. If used in</w:t>
      </w:r>
      <w:r w:rsidRPr="0078629B">
        <w:rPr>
          <w:spacing w:val="80"/>
          <w:w w:val="105"/>
        </w:rPr>
        <w:t xml:space="preserve"> </w:t>
      </w:r>
      <w:r w:rsidRPr="0078629B">
        <w:rPr>
          <w:w w:val="105"/>
        </w:rPr>
        <w:t xml:space="preserve">situations where other than certified cost or pricing data is required and </w:t>
      </w:r>
      <w:hyperlink r:id="rId35" w:anchor="FAR_15_403_3">
        <w:r w:rsidRPr="0078629B">
          <w:rPr>
            <w:color w:val="27314A"/>
            <w:w w:val="105"/>
            <w:u w:val="single" w:color="27314A"/>
          </w:rPr>
          <w:t>FAR 15.403-3(a)(4)</w:t>
        </w:r>
      </w:hyperlink>
      <w:r w:rsidRPr="0078629B">
        <w:rPr>
          <w:color w:val="27314A"/>
          <w:w w:val="105"/>
        </w:rPr>
        <w:t xml:space="preserve"> </w:t>
      </w:r>
      <w:r w:rsidRPr="0078629B">
        <w:rPr>
          <w:w w:val="105"/>
        </w:rPr>
        <w:t>applies, contracting</w:t>
      </w:r>
      <w:r w:rsidRPr="0078629B">
        <w:rPr>
          <w:spacing w:val="40"/>
          <w:w w:val="105"/>
        </w:rPr>
        <w:t xml:space="preserve"> </w:t>
      </w:r>
      <w:r w:rsidRPr="0078629B">
        <w:rPr>
          <w:w w:val="105"/>
        </w:rPr>
        <w:t>officers</w:t>
      </w:r>
      <w:r w:rsidRPr="0078629B">
        <w:rPr>
          <w:spacing w:val="40"/>
          <w:w w:val="105"/>
        </w:rPr>
        <w:t xml:space="preserve"> </w:t>
      </w:r>
      <w:r>
        <w:rPr>
          <w:w w:val="105"/>
        </w:rPr>
        <w:t>must</w:t>
      </w:r>
      <w:r w:rsidRPr="0078629B">
        <w:rPr>
          <w:spacing w:val="40"/>
          <w:w w:val="105"/>
        </w:rPr>
        <w:t xml:space="preserve"> </w:t>
      </w:r>
      <w:r w:rsidRPr="0078629B">
        <w:rPr>
          <w:w w:val="105"/>
        </w:rPr>
        <w:t>also</w:t>
      </w:r>
      <w:r w:rsidRPr="0078629B">
        <w:rPr>
          <w:spacing w:val="40"/>
          <w:w w:val="105"/>
        </w:rPr>
        <w:t xml:space="preserve"> </w:t>
      </w:r>
      <w:r w:rsidRPr="0078629B">
        <w:rPr>
          <w:w w:val="105"/>
        </w:rPr>
        <w:t>complete</w:t>
      </w:r>
      <w:r w:rsidRPr="0078629B">
        <w:rPr>
          <w:spacing w:val="40"/>
          <w:w w:val="105"/>
        </w:rPr>
        <w:t xml:space="preserve"> </w:t>
      </w:r>
      <w:r w:rsidRPr="0078629B">
        <w:rPr>
          <w:w w:val="105"/>
        </w:rPr>
        <w:t>reporting</w:t>
      </w:r>
      <w:r w:rsidRPr="0078629B">
        <w:rPr>
          <w:spacing w:val="40"/>
          <w:w w:val="105"/>
        </w:rPr>
        <w:t xml:space="preserve"> </w:t>
      </w:r>
      <w:r w:rsidRPr="0078629B">
        <w:rPr>
          <w:w w:val="105"/>
        </w:rPr>
        <w:t>requirements</w:t>
      </w:r>
      <w:r w:rsidRPr="0078629B">
        <w:rPr>
          <w:spacing w:val="40"/>
          <w:w w:val="105"/>
        </w:rPr>
        <w:t xml:space="preserve"> </w:t>
      </w:r>
      <w:r w:rsidRPr="0078629B">
        <w:rPr>
          <w:w w:val="105"/>
        </w:rPr>
        <w:t>under</w:t>
      </w:r>
      <w:r w:rsidRPr="0078629B">
        <w:rPr>
          <w:spacing w:val="40"/>
          <w:w w:val="105"/>
        </w:rPr>
        <w:t xml:space="preserve"> </w:t>
      </w:r>
      <w:hyperlink r:id="rId36" w:anchor="DAFFARS_5315_403-3" w:history="1">
        <w:r w:rsidRPr="003B2C06">
          <w:rPr>
            <w:rStyle w:val="Hyperlink"/>
            <w:w w:val="105"/>
          </w:rPr>
          <w:t>DAFFARS 5315.403-3(a)(6)(ii)</w:t>
        </w:r>
      </w:hyperlink>
      <w:r w:rsidRPr="0078629B">
        <w:rPr>
          <w:color w:val="27314A"/>
          <w:w w:val="105"/>
        </w:rPr>
        <w:t xml:space="preserve"> </w:t>
      </w:r>
      <w:r w:rsidRPr="0078629B">
        <w:rPr>
          <w:w w:val="105"/>
        </w:rPr>
        <w:t>above.</w:t>
      </w:r>
    </w:p>
    <w:p w14:paraId="1A1BF1F6" w14:textId="77777777" w:rsidR="00E03900" w:rsidRDefault="00E03900" w:rsidP="00E03900">
      <w:pPr>
        <w:pStyle w:val="BodyText"/>
        <w:rPr>
          <w:sz w:val="26"/>
        </w:rPr>
      </w:pPr>
    </w:p>
    <w:p w14:paraId="3D1E1839" w14:textId="77777777" w:rsidR="00E03900" w:rsidRDefault="00E03900" w:rsidP="00E03900">
      <w:pPr>
        <w:pStyle w:val="Heading2"/>
        <w:spacing w:before="171"/>
        <w:rPr>
          <w:b/>
        </w:rPr>
      </w:pPr>
      <w:r>
        <w:rPr>
          <w:b/>
          <w:spacing w:val="-2"/>
        </w:rPr>
        <w:t>5315.406-1</w:t>
      </w:r>
      <w:r>
        <w:rPr>
          <w:b/>
          <w:spacing w:val="-3"/>
        </w:rPr>
        <w:t xml:space="preserve"> </w:t>
      </w:r>
      <w:proofErr w:type="spellStart"/>
      <w:r>
        <w:rPr>
          <w:b/>
          <w:spacing w:val="-2"/>
        </w:rPr>
        <w:t>Prenegotiation</w:t>
      </w:r>
      <w:proofErr w:type="spellEnd"/>
      <w:r>
        <w:rPr>
          <w:b/>
          <w:spacing w:val="-2"/>
        </w:rPr>
        <w:t xml:space="preserve"> Objectives</w:t>
      </w:r>
    </w:p>
    <w:p w14:paraId="469422D7" w14:textId="77777777" w:rsidR="00E03900" w:rsidRDefault="00E03900" w:rsidP="00E03900">
      <w:pPr>
        <w:pStyle w:val="BodyText"/>
        <w:spacing w:before="4"/>
        <w:rPr>
          <w:rFonts w:ascii="Bookman Old Style"/>
          <w:b/>
          <w:sz w:val="42"/>
        </w:rPr>
      </w:pPr>
    </w:p>
    <w:p w14:paraId="3C096DAB" w14:textId="77777777" w:rsidR="00E03900" w:rsidRDefault="00E03900" w:rsidP="00E03900">
      <w:pPr>
        <w:pStyle w:val="BodyText"/>
        <w:spacing w:before="1" w:line="271" w:lineRule="auto"/>
        <w:ind w:left="110" w:right="389"/>
      </w:pPr>
      <w:r>
        <w:rPr>
          <w:w w:val="105"/>
        </w:rPr>
        <w:t xml:space="preserve">(b)(ii) </w:t>
      </w:r>
      <w:r>
        <w:rPr>
          <w:i/>
          <w:w w:val="105"/>
        </w:rPr>
        <w:t xml:space="preserve">Adjudication Procedures. </w:t>
      </w:r>
      <w:r>
        <w:rPr>
          <w:w w:val="105"/>
        </w:rPr>
        <w:t>The contracting officer must forward DCAA requests for Air Force</w:t>
      </w:r>
      <w:r>
        <w:rPr>
          <w:spacing w:val="80"/>
          <w:w w:val="105"/>
        </w:rPr>
        <w:t xml:space="preserve"> </w:t>
      </w:r>
      <w:r>
        <w:rPr>
          <w:w w:val="105"/>
        </w:rPr>
        <w:t>management review through their management chain and provide the SCO name and contact</w:t>
      </w:r>
      <w:r>
        <w:rPr>
          <w:spacing w:val="40"/>
          <w:w w:val="105"/>
        </w:rPr>
        <w:t xml:space="preserve"> </w:t>
      </w:r>
      <w:r>
        <w:rPr>
          <w:w w:val="105"/>
        </w:rPr>
        <w:t>information to the cognizant DCAA representative. If disagreements remain, the SCO must elevate</w:t>
      </w:r>
      <w:r>
        <w:rPr>
          <w:spacing w:val="80"/>
          <w:w w:val="150"/>
        </w:rPr>
        <w:t xml:space="preserve"> </w:t>
      </w:r>
      <w:r>
        <w:rPr>
          <w:w w:val="105"/>
        </w:rPr>
        <w:t xml:space="preserve">the issue to the </w:t>
      </w:r>
      <w:commentRangeStart w:id="19"/>
      <w:r>
        <w:fldChar w:fldCharType="begin"/>
      </w:r>
      <w:r>
        <w:instrText>HYPERLINK "https://www.acquisition.gov/daffars/part-5302-definitions-words-and-terms" \h</w:instrText>
      </w:r>
      <w:r>
        <w:fldChar w:fldCharType="separate"/>
      </w:r>
      <w:r>
        <w:rPr>
          <w:color w:val="27314A"/>
          <w:w w:val="105"/>
          <w:u w:val="single" w:color="27314A"/>
        </w:rPr>
        <w:t>cognizant HCA Workflow</w:t>
      </w:r>
      <w:r>
        <w:rPr>
          <w:color w:val="27314A"/>
          <w:w w:val="105"/>
          <w:u w:val="single" w:color="27314A"/>
        </w:rPr>
        <w:fldChar w:fldCharType="end"/>
      </w:r>
      <w:commentRangeEnd w:id="19"/>
      <w:r w:rsidR="00814F40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9"/>
      </w:r>
      <w:r>
        <w:rPr>
          <w:color w:val="27314A"/>
          <w:w w:val="105"/>
        </w:rPr>
        <w:t xml:space="preserve"> </w:t>
      </w:r>
      <w:r>
        <w:rPr>
          <w:w w:val="105"/>
        </w:rPr>
        <w:t>to support any request from DCAA for further elevation of the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issue(s).</w:t>
      </w:r>
    </w:p>
    <w:p w14:paraId="50C1119C" w14:textId="77777777" w:rsidR="00E03900" w:rsidRDefault="00E03900" w:rsidP="00E03900">
      <w:pPr>
        <w:pStyle w:val="BodyText"/>
        <w:spacing w:before="2"/>
        <w:rPr>
          <w:sz w:val="21"/>
        </w:rPr>
      </w:pPr>
    </w:p>
    <w:p w14:paraId="19CD7B5F" w14:textId="6FA5AE56" w:rsidR="00E03900" w:rsidRDefault="00E03900" w:rsidP="00E03900">
      <w:pPr>
        <w:pStyle w:val="BodyText"/>
        <w:spacing w:line="271" w:lineRule="auto"/>
        <w:ind w:left="110"/>
        <w:rPr>
          <w:w w:val="105"/>
        </w:rPr>
      </w:pPr>
      <w:r>
        <w:rPr>
          <w:w w:val="105"/>
        </w:rPr>
        <w:t xml:space="preserve">(b)(90) A Preliminary Price Negotiation Memorandum (PPNM) is required for all actions of $10M or more. The </w:t>
      </w:r>
      <w:ins w:id="20" w:author="ROSSI, AMANDA M CIV USAF HAF SAF/AQCP" w:date="2024-05-18T11:28:00Z">
        <w:r w:rsidR="00814F40">
          <w:rPr>
            <w:w w:val="105"/>
          </w:rPr>
          <w:t>D</w:t>
        </w:r>
      </w:ins>
      <w:hyperlink r:id="rId37">
        <w:r>
          <w:rPr>
            <w:color w:val="27314A"/>
            <w:w w:val="105"/>
            <w:u w:val="single" w:color="27314A"/>
          </w:rPr>
          <w:t>AF PPNM template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may be tailored for use.</w:t>
      </w:r>
    </w:p>
    <w:p w14:paraId="7B029BFD" w14:textId="77777777" w:rsidR="00E03900" w:rsidRDefault="00E03900" w:rsidP="00E03900">
      <w:pPr>
        <w:pStyle w:val="BodyText"/>
        <w:spacing w:line="271" w:lineRule="auto"/>
        <w:ind w:left="110"/>
        <w:rPr>
          <w:w w:val="105"/>
        </w:rPr>
      </w:pPr>
    </w:p>
    <w:p w14:paraId="2E2726C2" w14:textId="77777777" w:rsidR="00E03900" w:rsidRDefault="00E03900" w:rsidP="00E03900">
      <w:pPr>
        <w:pStyle w:val="Heading2"/>
        <w:spacing w:before="171"/>
        <w:rPr>
          <w:b/>
          <w:spacing w:val="-2"/>
        </w:rPr>
      </w:pPr>
      <w:commentRangeStart w:id="21"/>
      <w:r w:rsidRPr="008A50E3">
        <w:rPr>
          <w:b/>
          <w:spacing w:val="-2"/>
        </w:rPr>
        <w:t>5315.406-2 Certificate of Current Cost or Pricing Data</w:t>
      </w:r>
    </w:p>
    <w:p w14:paraId="2F069F0B" w14:textId="77777777" w:rsidR="00E03900" w:rsidRDefault="00E03900" w:rsidP="00E03900">
      <w:pPr>
        <w:pStyle w:val="BodyText"/>
        <w:ind w:left="90"/>
        <w:rPr>
          <w:w w:val="105"/>
        </w:rPr>
      </w:pPr>
    </w:p>
    <w:p w14:paraId="2C10362C" w14:textId="77777777" w:rsidR="00E03900" w:rsidRPr="008A50E3" w:rsidRDefault="00E03900" w:rsidP="00E03900">
      <w:pPr>
        <w:pStyle w:val="BodyText"/>
        <w:ind w:left="90"/>
        <w:rPr>
          <w:w w:val="105"/>
        </w:rPr>
      </w:pPr>
      <w:r>
        <w:rPr>
          <w:w w:val="105"/>
        </w:rPr>
        <w:t xml:space="preserve">To aid contractors in submitting properly executed Certificates of Current Cost or Pricing Data, contracting officers may provide the fillable </w:t>
      </w:r>
      <w:hyperlink r:id="rId38" w:history="1">
        <w:r w:rsidRPr="00C25045">
          <w:rPr>
            <w:rStyle w:val="Hyperlink"/>
            <w:w w:val="105"/>
          </w:rPr>
          <w:t>Certificate of Current Cost or Pricing Data template</w:t>
        </w:r>
      </w:hyperlink>
      <w:r>
        <w:rPr>
          <w:w w:val="105"/>
        </w:rPr>
        <w:t xml:space="preserve"> to use as a guide.</w:t>
      </w:r>
      <w:commentRangeEnd w:id="21"/>
      <w:r w:rsidR="00814F40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1"/>
      </w:r>
    </w:p>
    <w:p w14:paraId="04FB1346" w14:textId="77777777" w:rsidR="00E03900" w:rsidRDefault="00E03900" w:rsidP="00E03900">
      <w:pPr>
        <w:pStyle w:val="Heading2"/>
        <w:spacing w:before="170"/>
        <w:rPr>
          <w:b/>
        </w:rPr>
      </w:pPr>
      <w:r>
        <w:rPr>
          <w:b/>
        </w:rPr>
        <w:t>5315.406-3</w:t>
      </w:r>
      <w:r>
        <w:rPr>
          <w:b/>
          <w:spacing w:val="-19"/>
        </w:rPr>
        <w:t xml:space="preserve"> </w:t>
      </w:r>
      <w:r>
        <w:rPr>
          <w:b/>
        </w:rPr>
        <w:t>Documenting</w:t>
      </w:r>
      <w:r>
        <w:rPr>
          <w:b/>
          <w:spacing w:val="-18"/>
        </w:rPr>
        <w:t xml:space="preserve"> </w:t>
      </w:r>
      <w:r>
        <w:rPr>
          <w:b/>
        </w:rPr>
        <w:t>the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Negotiation</w:t>
      </w:r>
    </w:p>
    <w:p w14:paraId="2F1F1D60" w14:textId="77777777" w:rsidR="00E03900" w:rsidRDefault="00E03900" w:rsidP="00E03900">
      <w:pPr>
        <w:pStyle w:val="BodyText"/>
        <w:spacing w:before="5"/>
        <w:rPr>
          <w:rFonts w:ascii="Bookman Old Style"/>
          <w:b/>
          <w:sz w:val="42"/>
        </w:rPr>
      </w:pPr>
    </w:p>
    <w:p w14:paraId="57B6C783" w14:textId="56B8986C" w:rsidR="00E03900" w:rsidRDefault="00E03900" w:rsidP="00E03900">
      <w:pPr>
        <w:pStyle w:val="ListParagraph"/>
        <w:numPr>
          <w:ilvl w:val="0"/>
          <w:numId w:val="2"/>
        </w:numPr>
        <w:tabs>
          <w:tab w:val="left" w:pos="442"/>
        </w:tabs>
        <w:spacing w:line="271" w:lineRule="auto"/>
        <w:ind w:right="108" w:firstLine="0"/>
      </w:pPr>
      <w:r>
        <w:rPr>
          <w:w w:val="105"/>
        </w:rPr>
        <w:t>See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hyperlink r:id="rId39">
        <w:r>
          <w:rPr>
            <w:color w:val="27314A"/>
            <w:w w:val="105"/>
            <w:u w:val="single" w:color="27314A"/>
          </w:rPr>
          <w:t>Price</w:t>
        </w:r>
        <w:r>
          <w:rPr>
            <w:color w:val="27314A"/>
            <w:spacing w:val="35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Negotiation</w:t>
        </w:r>
        <w:r>
          <w:rPr>
            <w:color w:val="27314A"/>
            <w:spacing w:val="35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Memorandum</w:t>
        </w:r>
        <w:r>
          <w:rPr>
            <w:color w:val="27314A"/>
            <w:spacing w:val="35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(PNM)</w:t>
        </w:r>
        <w:r>
          <w:rPr>
            <w:color w:val="27314A"/>
            <w:spacing w:val="35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Checklist</w:t>
        </w:r>
      </w:hyperlink>
      <w:r>
        <w:rPr>
          <w:color w:val="27314A"/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5"/>
          <w:w w:val="105"/>
        </w:rPr>
        <w:t xml:space="preserve"> </w:t>
      </w:r>
      <w:r>
        <w:rPr>
          <w:w w:val="105"/>
        </w:rPr>
        <w:t>may</w:t>
      </w:r>
      <w:r>
        <w:rPr>
          <w:spacing w:val="35"/>
          <w:w w:val="105"/>
        </w:rPr>
        <w:t xml:space="preserve"> </w:t>
      </w:r>
      <w:r>
        <w:rPr>
          <w:w w:val="105"/>
        </w:rPr>
        <w:t>be</w:t>
      </w:r>
      <w:r>
        <w:rPr>
          <w:spacing w:val="35"/>
          <w:w w:val="105"/>
        </w:rPr>
        <w:t xml:space="preserve"> </w:t>
      </w:r>
      <w:r>
        <w:rPr>
          <w:w w:val="105"/>
        </w:rPr>
        <w:t>used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ensure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PNMs contain all required information. For contract actions valued below the </w:t>
      </w:r>
      <w:hyperlink r:id="rId40" w:anchor="FAR_15_403_4">
        <w:r>
          <w:rPr>
            <w:color w:val="27314A"/>
            <w:w w:val="105"/>
            <w:u w:val="single" w:color="27314A"/>
          </w:rPr>
          <w:t>Truthful Cost or Pricing Data</w:t>
        </w:r>
      </w:hyperlink>
      <w:r>
        <w:rPr>
          <w:color w:val="27314A"/>
          <w:spacing w:val="80"/>
          <w:w w:val="105"/>
        </w:rPr>
        <w:t xml:space="preserve"> </w:t>
      </w:r>
      <w:hyperlink r:id="rId41" w:anchor="FAR_15_403_4">
        <w:r>
          <w:rPr>
            <w:color w:val="27314A"/>
            <w:w w:val="105"/>
            <w:u w:val="single" w:color="27314A"/>
          </w:rPr>
          <w:t>threshold</w:t>
        </w:r>
      </w:hyperlink>
      <w:r>
        <w:rPr>
          <w:w w:val="105"/>
        </w:rPr>
        <w:t>,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ins w:id="22" w:author="ROSSI, AMANDA M CIV USAF HAF SAF/AQCP" w:date="2024-05-18T11:29:00Z">
        <w:r w:rsidR="00814F40">
          <w:rPr>
            <w:spacing w:val="29"/>
            <w:w w:val="105"/>
          </w:rPr>
          <w:t>D</w:t>
        </w:r>
      </w:ins>
      <w:r>
        <w:rPr>
          <w:w w:val="105"/>
        </w:rPr>
        <w:t>AF</w:t>
      </w:r>
      <w:r>
        <w:rPr>
          <w:spacing w:val="29"/>
          <w:w w:val="105"/>
        </w:rPr>
        <w:t xml:space="preserve"> </w:t>
      </w:r>
      <w:r>
        <w:rPr>
          <w:w w:val="105"/>
        </w:rPr>
        <w:t>Streamlined</w:t>
      </w:r>
      <w:r>
        <w:rPr>
          <w:spacing w:val="29"/>
          <w:w w:val="105"/>
        </w:rPr>
        <w:t xml:space="preserve"> </w:t>
      </w:r>
      <w:r>
        <w:rPr>
          <w:w w:val="105"/>
        </w:rPr>
        <w:t>PNM</w:t>
      </w:r>
      <w:r>
        <w:rPr>
          <w:spacing w:val="29"/>
          <w:w w:val="105"/>
        </w:rPr>
        <w:t xml:space="preserve"> </w:t>
      </w:r>
      <w:r>
        <w:rPr>
          <w:w w:val="105"/>
        </w:rPr>
        <w:t>Format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commentRangeStart w:id="23"/>
      <w:r>
        <w:fldChar w:fldCharType="begin"/>
      </w:r>
      <w:r>
        <w:instrText>HYPERLINK "https://usaf.dps.mil/sites/AFCC/AQCP/KnowledgeCenter/SitePages/DAFFARS-Templates.aspx"</w:instrText>
      </w:r>
      <w:r>
        <w:fldChar w:fldCharType="separate"/>
      </w:r>
      <w:r w:rsidRPr="00914E89">
        <w:rPr>
          <w:rStyle w:val="Hyperlink"/>
          <w:w w:val="105"/>
        </w:rPr>
        <w:t>supplies</w:t>
      </w:r>
      <w:r w:rsidRPr="00914E89">
        <w:rPr>
          <w:rStyle w:val="Hyperlink"/>
          <w:spacing w:val="31"/>
          <w:w w:val="105"/>
        </w:rPr>
        <w:t xml:space="preserve"> </w:t>
      </w:r>
      <w:r w:rsidRPr="00914E89">
        <w:rPr>
          <w:rStyle w:val="Hyperlink"/>
          <w:w w:val="105"/>
        </w:rPr>
        <w:t>or</w:t>
      </w:r>
      <w:r w:rsidRPr="00914E89">
        <w:rPr>
          <w:rStyle w:val="Hyperlink"/>
          <w:spacing w:val="29"/>
          <w:w w:val="105"/>
        </w:rPr>
        <w:t xml:space="preserve"> </w:t>
      </w:r>
      <w:r w:rsidRPr="00914E89">
        <w:rPr>
          <w:rStyle w:val="Hyperlink"/>
          <w:w w:val="105"/>
        </w:rPr>
        <w:t>services</w:t>
      </w:r>
      <w:r>
        <w:rPr>
          <w:rStyle w:val="Hyperlink"/>
          <w:w w:val="105"/>
        </w:rPr>
        <w:fldChar w:fldCharType="end"/>
      </w:r>
      <w:commentRangeEnd w:id="23"/>
      <w:r w:rsidR="00814F40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3"/>
      </w:r>
      <w:r>
        <w:rPr>
          <w:color w:val="27314A"/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available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use.</w:t>
      </w:r>
      <w:r>
        <w:rPr>
          <w:spacing w:val="29"/>
          <w:w w:val="105"/>
        </w:rPr>
        <w:t xml:space="preserve"> </w:t>
      </w:r>
      <w:r>
        <w:rPr>
          <w:w w:val="105"/>
        </w:rPr>
        <w:t>If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value of the contract action exceeds the Truthful Cost or Pricing Data threshold and no exception to the</w:t>
      </w:r>
      <w:r>
        <w:rPr>
          <w:spacing w:val="80"/>
          <w:w w:val="150"/>
        </w:rPr>
        <w:t xml:space="preserve"> </w:t>
      </w:r>
      <w:r>
        <w:rPr>
          <w:w w:val="105"/>
        </w:rPr>
        <w:t>Truthful</w:t>
      </w:r>
      <w:r>
        <w:rPr>
          <w:spacing w:val="32"/>
          <w:w w:val="105"/>
        </w:rPr>
        <w:t xml:space="preserve"> </w:t>
      </w:r>
      <w:r>
        <w:rPr>
          <w:w w:val="105"/>
        </w:rPr>
        <w:t>Cost</w:t>
      </w:r>
      <w:r>
        <w:rPr>
          <w:spacing w:val="32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Pricing</w:t>
      </w:r>
      <w:r>
        <w:rPr>
          <w:spacing w:val="32"/>
          <w:w w:val="105"/>
        </w:rPr>
        <w:t xml:space="preserve"> </w:t>
      </w:r>
      <w:r>
        <w:rPr>
          <w:w w:val="105"/>
        </w:rPr>
        <w:t>Data</w:t>
      </w:r>
      <w:r>
        <w:rPr>
          <w:spacing w:val="32"/>
          <w:w w:val="105"/>
        </w:rPr>
        <w:t xml:space="preserve"> </w:t>
      </w:r>
      <w:r>
        <w:rPr>
          <w:w w:val="105"/>
        </w:rPr>
        <w:t>threshold</w:t>
      </w:r>
      <w:r>
        <w:rPr>
          <w:spacing w:val="32"/>
          <w:w w:val="105"/>
        </w:rPr>
        <w:t xml:space="preserve"> </w:t>
      </w:r>
      <w:r>
        <w:rPr>
          <w:w w:val="105"/>
        </w:rPr>
        <w:t>applies,</w:t>
      </w:r>
      <w:r>
        <w:rPr>
          <w:spacing w:val="32"/>
          <w:w w:val="105"/>
        </w:rPr>
        <w:t xml:space="preserve"> </w:t>
      </w:r>
      <w:r>
        <w:rPr>
          <w:w w:val="105"/>
        </w:rPr>
        <w:t>pricing</w:t>
      </w:r>
      <w:r>
        <w:rPr>
          <w:spacing w:val="32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expected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address</w:t>
      </w:r>
      <w:r>
        <w:rPr>
          <w:spacing w:val="32"/>
          <w:w w:val="105"/>
        </w:rPr>
        <w:t xml:space="preserve"> </w:t>
      </w:r>
      <w:r>
        <w:rPr>
          <w:w w:val="105"/>
        </w:rPr>
        <w:t>the cost element composition of the proposed, objective, and negotiated positions at an appropriate level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of detail based on the value and complexity of the pricing action. The </w:t>
      </w:r>
      <w:commentRangeStart w:id="24"/>
      <w:r>
        <w:fldChar w:fldCharType="begin"/>
      </w:r>
      <w:ins w:id="25" w:author="ROSSI, AMANDA M CIV USAF HAF SAF/AQCP" w:date="2024-05-18T11:31:00Z">
        <w:r w:rsidR="00814F40">
          <w:instrText xml:space="preserve">HYPERLINK "https://usaf.dps.mil/sites/AFCC/AQCP/KnowledgeCenter/SitePages/DAFFARS-Templates.aspx" \h </w:instrText>
        </w:r>
      </w:ins>
      <w:del w:id="26" w:author="ROSSI, AMANDA M CIV USAF HAF SAF/AQCP" w:date="2024-05-18T11:31:00Z">
        <w:r w:rsidDel="00814F40">
          <w:delInstrText>HYPERLINK "https://usaf.dps.mil/sites/AFCC/knowledgecenter/contracting_templates/final_PNM.docx" \h</w:delInstrText>
        </w:r>
      </w:del>
      <w:ins w:id="27" w:author="ROSSI, AMANDA M CIV USAF HAF SAF/AQCP" w:date="2024-05-18T11:31:00Z"/>
      <w:r>
        <w:fldChar w:fldCharType="separate"/>
      </w:r>
      <w:r>
        <w:rPr>
          <w:color w:val="27314A"/>
          <w:w w:val="105"/>
          <w:u w:val="single" w:color="27314A"/>
        </w:rPr>
        <w:t>final PNM template</w:t>
      </w:r>
      <w:r>
        <w:rPr>
          <w:color w:val="27314A"/>
          <w:w w:val="105"/>
          <w:u w:val="single" w:color="27314A"/>
        </w:rPr>
        <w:fldChar w:fldCharType="end"/>
      </w:r>
      <w:commentRangeEnd w:id="24"/>
      <w:r w:rsidR="00814F40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4"/>
      </w:r>
      <w:r>
        <w:rPr>
          <w:color w:val="27314A"/>
          <w:w w:val="105"/>
        </w:rPr>
        <w:t xml:space="preserve"> </w:t>
      </w:r>
      <w:r>
        <w:rPr>
          <w:w w:val="105"/>
        </w:rPr>
        <w:t>and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streamlined PNM templates for </w:t>
      </w:r>
      <w:hyperlink r:id="rId42" w:history="1">
        <w:r w:rsidRPr="00914E89">
          <w:rPr>
            <w:rStyle w:val="Hyperlink"/>
            <w:w w:val="105"/>
          </w:rPr>
          <w:t>supplies</w:t>
        </w:r>
        <w:r w:rsidRPr="00914E89">
          <w:rPr>
            <w:rStyle w:val="Hyperlink"/>
            <w:spacing w:val="33"/>
            <w:w w:val="105"/>
          </w:rPr>
          <w:t xml:space="preserve"> </w:t>
        </w:r>
        <w:r w:rsidRPr="00914E89">
          <w:rPr>
            <w:rStyle w:val="Hyperlink"/>
            <w:w w:val="105"/>
          </w:rPr>
          <w:t>or services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may be tailored for use.</w:t>
      </w:r>
    </w:p>
    <w:p w14:paraId="1A10CC0D" w14:textId="77777777" w:rsidR="00E03900" w:rsidRDefault="00E03900" w:rsidP="00E03900">
      <w:pPr>
        <w:pStyle w:val="BodyText"/>
        <w:rPr>
          <w:sz w:val="26"/>
        </w:rPr>
      </w:pPr>
    </w:p>
    <w:p w14:paraId="1170D1F0" w14:textId="77777777" w:rsidR="00E03900" w:rsidRDefault="00E03900" w:rsidP="00E03900">
      <w:pPr>
        <w:pStyle w:val="Heading2"/>
        <w:spacing w:before="173"/>
        <w:rPr>
          <w:b/>
        </w:rPr>
      </w:pPr>
    </w:p>
    <w:p w14:paraId="3032950B" w14:textId="77777777" w:rsidR="00E03900" w:rsidRDefault="00E03900" w:rsidP="00E03900">
      <w:pPr>
        <w:pStyle w:val="Heading2"/>
        <w:spacing w:before="173"/>
        <w:rPr>
          <w:b/>
        </w:rPr>
      </w:pPr>
      <w:r>
        <w:rPr>
          <w:b/>
        </w:rPr>
        <w:lastRenderedPageBreak/>
        <w:t>5315.407-3</w:t>
      </w:r>
      <w:r>
        <w:rPr>
          <w:b/>
          <w:spacing w:val="-8"/>
        </w:rPr>
        <w:t xml:space="preserve"> </w:t>
      </w:r>
      <w:r>
        <w:rPr>
          <w:b/>
        </w:rPr>
        <w:t>Forward</w:t>
      </w:r>
      <w:r>
        <w:rPr>
          <w:b/>
          <w:spacing w:val="-7"/>
        </w:rPr>
        <w:t xml:space="preserve"> </w:t>
      </w:r>
      <w:r>
        <w:rPr>
          <w:b/>
        </w:rPr>
        <w:t>Pricing</w:t>
      </w:r>
      <w:r>
        <w:rPr>
          <w:b/>
          <w:spacing w:val="-8"/>
        </w:rPr>
        <w:t xml:space="preserve"> </w:t>
      </w:r>
      <w:r>
        <w:rPr>
          <w:b/>
        </w:rPr>
        <w:t>Rate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Agreements</w:t>
      </w:r>
    </w:p>
    <w:p w14:paraId="1F8C8AF5" w14:textId="77777777" w:rsidR="00E03900" w:rsidRDefault="00E03900" w:rsidP="00E03900">
      <w:pPr>
        <w:pStyle w:val="BodyText"/>
        <w:spacing w:before="4"/>
        <w:rPr>
          <w:rFonts w:ascii="Bookman Old Style"/>
          <w:b/>
          <w:sz w:val="42"/>
        </w:rPr>
      </w:pPr>
    </w:p>
    <w:p w14:paraId="6DBBA92D" w14:textId="77777777" w:rsidR="00E03900" w:rsidRDefault="00E03900" w:rsidP="00E03900">
      <w:pPr>
        <w:pStyle w:val="BodyText"/>
        <w:ind w:left="110"/>
      </w:pPr>
      <w:r>
        <w:rPr>
          <w:w w:val="105"/>
        </w:rPr>
        <w:t>(b)(i)</w:t>
      </w:r>
      <w:r>
        <w:rPr>
          <w:spacing w:val="-1"/>
          <w:w w:val="105"/>
        </w:rPr>
        <w:t xml:space="preserve"> </w:t>
      </w:r>
      <w:r>
        <w:rPr>
          <w:w w:val="105"/>
        </w:rPr>
        <w:t>See</w:t>
      </w:r>
      <w:r>
        <w:rPr>
          <w:spacing w:val="-1"/>
          <w:w w:val="105"/>
        </w:rPr>
        <w:t xml:space="preserve"> </w:t>
      </w:r>
      <w:hyperlink r:id="rId43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3560AD3" w14:textId="77777777" w:rsidR="00E03900" w:rsidRDefault="00E03900" w:rsidP="00E03900">
      <w:pPr>
        <w:pStyle w:val="BodyText"/>
        <w:rPr>
          <w:sz w:val="26"/>
        </w:rPr>
      </w:pPr>
    </w:p>
    <w:p w14:paraId="26EA14A6" w14:textId="77777777" w:rsidR="00E03900" w:rsidRDefault="00E03900" w:rsidP="00E03900">
      <w:pPr>
        <w:pStyle w:val="Heading2"/>
        <w:spacing w:before="204"/>
        <w:rPr>
          <w:b/>
        </w:rPr>
      </w:pPr>
      <w:r>
        <w:rPr>
          <w:b/>
        </w:rPr>
        <w:t>5315.407-4</w:t>
      </w:r>
      <w:r>
        <w:rPr>
          <w:b/>
          <w:spacing w:val="-20"/>
        </w:rPr>
        <w:t xml:space="preserve"> </w:t>
      </w:r>
      <w:r>
        <w:rPr>
          <w:b/>
        </w:rPr>
        <w:t>Should-cost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Review</w:t>
      </w:r>
    </w:p>
    <w:p w14:paraId="7D26EF87" w14:textId="77777777" w:rsidR="00E03900" w:rsidRDefault="00E03900" w:rsidP="00E03900">
      <w:pPr>
        <w:pStyle w:val="BodyText"/>
        <w:spacing w:before="4"/>
        <w:rPr>
          <w:rFonts w:ascii="Bookman Old Style"/>
          <w:b/>
          <w:sz w:val="42"/>
        </w:rPr>
      </w:pPr>
    </w:p>
    <w:p w14:paraId="59C01C55" w14:textId="77777777" w:rsidR="00E03900" w:rsidRDefault="00E03900" w:rsidP="00E03900">
      <w:pPr>
        <w:pStyle w:val="ListParagraph"/>
        <w:numPr>
          <w:ilvl w:val="0"/>
          <w:numId w:val="2"/>
        </w:numPr>
        <w:tabs>
          <w:tab w:val="left" w:pos="451"/>
        </w:tabs>
        <w:ind w:left="451" w:hanging="341"/>
      </w:pPr>
      <w:r>
        <w:rPr>
          <w:i/>
          <w:spacing w:val="-2"/>
          <w:w w:val="110"/>
        </w:rPr>
        <w:t>Program</w:t>
      </w:r>
      <w:r>
        <w:rPr>
          <w:i/>
          <w:w w:val="110"/>
        </w:rPr>
        <w:t xml:space="preserve"> </w:t>
      </w:r>
      <w:r>
        <w:rPr>
          <w:i/>
          <w:spacing w:val="-2"/>
          <w:w w:val="110"/>
        </w:rPr>
        <w:t>should-cost</w:t>
      </w:r>
      <w:r>
        <w:rPr>
          <w:i/>
          <w:spacing w:val="1"/>
          <w:w w:val="110"/>
        </w:rPr>
        <w:t xml:space="preserve"> </w:t>
      </w:r>
      <w:r>
        <w:rPr>
          <w:i/>
          <w:spacing w:val="-2"/>
          <w:w w:val="110"/>
        </w:rPr>
        <w:t>review</w:t>
      </w:r>
      <w:r>
        <w:rPr>
          <w:spacing w:val="-2"/>
          <w:w w:val="110"/>
        </w:rPr>
        <w:t>.</w:t>
      </w:r>
    </w:p>
    <w:p w14:paraId="3A0BC052" w14:textId="77777777" w:rsidR="00E03900" w:rsidRDefault="00E03900" w:rsidP="00E03900">
      <w:pPr>
        <w:pStyle w:val="BodyText"/>
        <w:spacing w:before="10"/>
        <w:rPr>
          <w:sz w:val="23"/>
        </w:rPr>
      </w:pPr>
    </w:p>
    <w:p w14:paraId="6FDDE2A7" w14:textId="77777777" w:rsidR="00E03900" w:rsidRDefault="00E03900" w:rsidP="00E03900">
      <w:pPr>
        <w:pStyle w:val="BodyText"/>
        <w:spacing w:before="1" w:line="271" w:lineRule="auto"/>
        <w:ind w:left="110"/>
      </w:pPr>
      <w:r>
        <w:rPr>
          <w:w w:val="105"/>
        </w:rPr>
        <w:t>(4) The contracting office organizes and manages the program should-cost review. The team chief is</w:t>
      </w:r>
      <w:r>
        <w:rPr>
          <w:spacing w:val="40"/>
          <w:w w:val="105"/>
        </w:rPr>
        <w:t xml:space="preserve"> </w:t>
      </w:r>
      <w:r>
        <w:rPr>
          <w:w w:val="105"/>
        </w:rPr>
        <w:t>responsible for the completion of the should-cost review team report.</w:t>
      </w:r>
    </w:p>
    <w:p w14:paraId="2E4D0AD8" w14:textId="77777777" w:rsidR="00E03900" w:rsidRDefault="00E03900" w:rsidP="00E03900">
      <w:pPr>
        <w:pStyle w:val="BodyText"/>
        <w:spacing w:before="1"/>
        <w:rPr>
          <w:sz w:val="21"/>
        </w:rPr>
      </w:pPr>
    </w:p>
    <w:p w14:paraId="5CA5C2C7" w14:textId="77777777" w:rsidR="00E03900" w:rsidRDefault="00E03900" w:rsidP="00E03900">
      <w:pPr>
        <w:pStyle w:val="BodyText"/>
        <w:ind w:left="110"/>
      </w:pPr>
      <w:r>
        <w:rPr>
          <w:w w:val="105"/>
        </w:rPr>
        <w:t>(c)(2)(B)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9"/>
          <w:w w:val="105"/>
        </w:rPr>
        <w:t xml:space="preserve"> </w:t>
      </w:r>
      <w:hyperlink r:id="rId44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E2E42FA" w14:textId="77777777" w:rsidR="00E03900" w:rsidRDefault="00E03900" w:rsidP="00E03900">
      <w:pPr>
        <w:pStyle w:val="BodyText"/>
        <w:rPr>
          <w:sz w:val="26"/>
        </w:rPr>
      </w:pPr>
    </w:p>
    <w:p w14:paraId="2FCC663C" w14:textId="77777777" w:rsidR="00E03900" w:rsidRDefault="00E03900" w:rsidP="00E03900">
      <w:pPr>
        <w:pStyle w:val="Heading2"/>
        <w:spacing w:before="203"/>
        <w:rPr>
          <w:b/>
        </w:rPr>
      </w:pPr>
      <w:r>
        <w:rPr>
          <w:b/>
        </w:rPr>
        <w:t>5315.407-90</w:t>
      </w:r>
      <w:r>
        <w:rPr>
          <w:b/>
          <w:spacing w:val="-19"/>
        </w:rPr>
        <w:t xml:space="preserve"> </w:t>
      </w:r>
      <w:r>
        <w:rPr>
          <w:b/>
        </w:rPr>
        <w:t>Contract</w:t>
      </w:r>
      <w:r>
        <w:rPr>
          <w:b/>
          <w:spacing w:val="-19"/>
        </w:rPr>
        <w:t xml:space="preserve"> </w:t>
      </w:r>
      <w:r>
        <w:rPr>
          <w:b/>
        </w:rPr>
        <w:t>Audit</w:t>
      </w:r>
      <w:r>
        <w:rPr>
          <w:b/>
          <w:spacing w:val="-19"/>
        </w:rPr>
        <w:t xml:space="preserve"> </w:t>
      </w:r>
      <w:r>
        <w:rPr>
          <w:b/>
        </w:rPr>
        <w:t>Follow-Up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(CAFU)</w:t>
      </w:r>
    </w:p>
    <w:p w14:paraId="4F7AD779" w14:textId="77777777" w:rsidR="00E03900" w:rsidRDefault="00E03900" w:rsidP="00E03900">
      <w:pPr>
        <w:pStyle w:val="BodyText"/>
        <w:spacing w:before="4"/>
        <w:rPr>
          <w:rFonts w:ascii="Bookman Old Style"/>
          <w:b/>
          <w:sz w:val="42"/>
        </w:rPr>
      </w:pPr>
    </w:p>
    <w:p w14:paraId="36A92855" w14:textId="77777777" w:rsidR="00E03900" w:rsidRDefault="00E03900" w:rsidP="00E03900">
      <w:pPr>
        <w:pStyle w:val="BodyText"/>
        <w:ind w:left="110"/>
      </w:pPr>
      <w:r>
        <w:rPr>
          <w:w w:val="105"/>
        </w:rPr>
        <w:t>Follow</w:t>
      </w:r>
      <w:r>
        <w:rPr>
          <w:spacing w:val="22"/>
          <w:w w:val="105"/>
        </w:rPr>
        <w:t xml:space="preserve"> </w:t>
      </w:r>
      <w:commentRangeStart w:id="28"/>
      <w:r>
        <w:fldChar w:fldCharType="begin"/>
      </w:r>
      <w:r>
        <w:instrText>HYPERLINK "https://www.acquisition.gov/daffars/mp5315-contracting-negotiation" \l "DAFFARS_MP5315_407_90" \h</w:instrText>
      </w:r>
      <w:r>
        <w:fldChar w:fldCharType="separate"/>
      </w:r>
      <w:r>
        <w:rPr>
          <w:color w:val="27314A"/>
          <w:w w:val="105"/>
          <w:u w:val="single" w:color="27314A"/>
        </w:rPr>
        <w:t>MP5315.407-90</w:t>
      </w:r>
      <w:r>
        <w:rPr>
          <w:color w:val="27314A"/>
          <w:w w:val="105"/>
          <w:u w:val="single" w:color="27314A"/>
        </w:rPr>
        <w:fldChar w:fldCharType="end"/>
      </w:r>
      <w:r>
        <w:rPr>
          <w:w w:val="105"/>
        </w:rPr>
        <w:t xml:space="preserve"> </w:t>
      </w:r>
      <w:r>
        <w:rPr>
          <w:spacing w:val="21"/>
          <w:w w:val="105"/>
        </w:rPr>
        <w:t>for</w:t>
      </w:r>
      <w:r>
        <w:rPr>
          <w:w w:val="105"/>
        </w:rPr>
        <w:t xml:space="preserve"> </w:t>
      </w:r>
      <w:commentRangeEnd w:id="28"/>
      <w:r w:rsidR="00814F40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8"/>
      </w:r>
      <w:r>
        <w:rPr>
          <w:spacing w:val="22"/>
          <w:w w:val="105"/>
        </w:rPr>
        <w:t>conducting</w:t>
      </w:r>
      <w:r>
        <w:rPr>
          <w:w w:val="105"/>
        </w:rPr>
        <w:t xml:space="preserve"> </w:t>
      </w:r>
      <w:r>
        <w:rPr>
          <w:spacing w:val="22"/>
          <w:w w:val="105"/>
        </w:rPr>
        <w:t>CAFU</w:t>
      </w:r>
      <w:r>
        <w:rPr>
          <w:spacing w:val="-2"/>
          <w:w w:val="105"/>
        </w:rPr>
        <w:t xml:space="preserve"> </w:t>
      </w:r>
      <w:r>
        <w:t>activities.</w:t>
      </w:r>
    </w:p>
    <w:p w14:paraId="127D0386" w14:textId="77777777" w:rsidR="00E03900" w:rsidRDefault="00E03900" w:rsidP="00E03900"/>
    <w:p w14:paraId="60FCD976" w14:textId="77777777" w:rsidR="00E03900" w:rsidRDefault="00E03900" w:rsidP="00E03900"/>
    <w:p w14:paraId="5F2F5D08" w14:textId="77777777" w:rsidR="00E03900" w:rsidRDefault="00E03900" w:rsidP="00E03900">
      <w:pPr>
        <w:pStyle w:val="Heading2"/>
        <w:spacing w:before="76"/>
        <w:rPr>
          <w:b/>
        </w:rPr>
      </w:pPr>
      <w:r>
        <w:rPr>
          <w:b/>
          <w:spacing w:val="-2"/>
        </w:rPr>
        <w:t>5315.408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Solicitation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Provisions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Clauses</w:t>
      </w:r>
    </w:p>
    <w:p w14:paraId="3710DB97" w14:textId="77777777" w:rsidR="00E03900" w:rsidRDefault="00E03900" w:rsidP="00E03900">
      <w:pPr>
        <w:pStyle w:val="BodyText"/>
        <w:spacing w:before="4"/>
        <w:rPr>
          <w:rFonts w:ascii="Bookman Old Style"/>
          <w:b/>
          <w:sz w:val="42"/>
        </w:rPr>
      </w:pPr>
    </w:p>
    <w:p w14:paraId="1CC507F9" w14:textId="77777777" w:rsidR="00E03900" w:rsidRDefault="00E03900" w:rsidP="00E03900">
      <w:pPr>
        <w:pStyle w:val="BodyText"/>
        <w:ind w:left="110"/>
      </w:pPr>
      <w:r>
        <w:t>(2)(i)(A)(</w:t>
      </w:r>
      <w:r>
        <w:rPr>
          <w:i/>
        </w:rPr>
        <w:t>2</w:t>
      </w:r>
      <w:r>
        <w:t>)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hyperlink r:id="rId45" w:anchor="DAFFARS_MP5301_601">
        <w:r>
          <w:rPr>
            <w:color w:val="27314A"/>
            <w:spacing w:val="-2"/>
            <w:u w:val="single" w:color="27314A"/>
          </w:rPr>
          <w:t>MP5301.601(a)(i)</w:t>
        </w:r>
      </w:hyperlink>
      <w:r>
        <w:rPr>
          <w:spacing w:val="-2"/>
        </w:rPr>
        <w:t>.</w:t>
      </w:r>
    </w:p>
    <w:p w14:paraId="4DCFA64F" w14:textId="77777777" w:rsidR="00E03900" w:rsidRDefault="00E03900" w:rsidP="00E03900">
      <w:pPr>
        <w:pStyle w:val="BodyText"/>
        <w:spacing w:before="11"/>
        <w:rPr>
          <w:sz w:val="23"/>
        </w:rPr>
      </w:pPr>
    </w:p>
    <w:p w14:paraId="322C1026" w14:textId="77777777" w:rsidR="00E03900" w:rsidRDefault="00E03900" w:rsidP="00E03900">
      <w:pPr>
        <w:pStyle w:val="BodyText"/>
        <w:ind w:left="110"/>
      </w:pPr>
      <w:r>
        <w:rPr>
          <w:spacing w:val="-2"/>
          <w:w w:val="105"/>
        </w:rPr>
        <w:t>(ii)(A)(</w:t>
      </w:r>
      <w:r>
        <w:rPr>
          <w:i/>
          <w:spacing w:val="-2"/>
          <w:w w:val="105"/>
        </w:rPr>
        <w:t>2</w:t>
      </w:r>
      <w:r>
        <w:rPr>
          <w:spacing w:val="-2"/>
          <w:w w:val="105"/>
        </w:rPr>
        <w:t>)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See</w:t>
      </w:r>
      <w:r>
        <w:rPr>
          <w:spacing w:val="-1"/>
          <w:w w:val="105"/>
        </w:rPr>
        <w:t xml:space="preserve"> </w:t>
      </w:r>
      <w:hyperlink r:id="rId46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7D024BDF" w14:textId="77777777" w:rsidR="00E03900" w:rsidRDefault="00E03900"/>
    <w:p w14:paraId="37CC5C15" w14:textId="77777777" w:rsidR="00814F40" w:rsidRDefault="00814F40"/>
    <w:p w14:paraId="0CFF0D3D" w14:textId="77777777" w:rsidR="00814F40" w:rsidRPr="00814F40" w:rsidRDefault="00814F40" w:rsidP="00814F40">
      <w:pPr>
        <w:pStyle w:val="Heading2"/>
        <w:shd w:val="clear" w:color="auto" w:fill="FFFFFF"/>
        <w:spacing w:before="300" w:after="150"/>
        <w:textAlignment w:val="baseline"/>
        <w:rPr>
          <w:b/>
          <w:spacing w:val="-2"/>
        </w:rPr>
      </w:pPr>
      <w:r w:rsidRPr="00814F40">
        <w:rPr>
          <w:b/>
          <w:spacing w:val="-2"/>
        </w:rPr>
        <w:t>Subpart 5315.6 — UNSOLICITED PROPOSALS</w:t>
      </w:r>
    </w:p>
    <w:p w14:paraId="2FAB8E64" w14:textId="77777777" w:rsidR="00814F40" w:rsidRDefault="00814F40" w:rsidP="00814F40">
      <w:pPr>
        <w:pStyle w:val="Heading3"/>
        <w:spacing w:before="300" w:after="150"/>
        <w:textAlignment w:val="baseline"/>
        <w:rPr>
          <w:rFonts w:ascii="Arial" w:hAnsi="Arial" w:cs="Arial"/>
        </w:rPr>
      </w:pPr>
      <w:r>
        <w:rPr>
          <w:rStyle w:val="ph"/>
          <w:rFonts w:ascii="Arial" w:hAnsi="Arial" w:cs="Arial"/>
          <w:bdr w:val="none" w:sz="0" w:space="0" w:color="auto" w:frame="1"/>
        </w:rPr>
        <w:t>5315.606</w:t>
      </w:r>
      <w:r>
        <w:rPr>
          <w:rFonts w:ascii="Arial" w:hAnsi="Arial" w:cs="Arial"/>
        </w:rPr>
        <w:t> Agency Procedures</w:t>
      </w:r>
    </w:p>
    <w:p w14:paraId="638252C4" w14:textId="77777777" w:rsidR="00814F40" w:rsidRDefault="00814F40" w:rsidP="00814F40">
      <w:pPr>
        <w:pStyle w:val="p"/>
        <w:textAlignment w:val="baseline"/>
        <w:rPr>
          <w:rFonts w:ascii="open_sansregular" w:hAnsi="open_sansregular"/>
        </w:rPr>
      </w:pPr>
      <w:r>
        <w:rPr>
          <w:rFonts w:ascii="open_sansregular" w:hAnsi="open_sansregular"/>
        </w:rPr>
        <w:t>See </w:t>
      </w:r>
      <w:hyperlink r:id="rId47" w:anchor="DAFFARS_MP5315_606_90" w:tgtFrame="_blank" w:tooltip="MP5315.606-90" w:history="1">
        <w:r>
          <w:rPr>
            <w:rStyle w:val="Hyperlink"/>
            <w:rFonts w:ascii="inherit" w:hAnsi="inherit"/>
            <w:bdr w:val="none" w:sz="0" w:space="0" w:color="auto" w:frame="1"/>
          </w:rPr>
          <w:t>MP5315.606-90</w:t>
        </w:r>
      </w:hyperlink>
      <w:r>
        <w:rPr>
          <w:rFonts w:ascii="open_sansregular" w:hAnsi="open_sansregular"/>
        </w:rPr>
        <w:t> for points of contact and procedures for controlling the receipt, handling, evaluation, and timely disposition of unsolicited proposals.</w:t>
      </w:r>
    </w:p>
    <w:p w14:paraId="24481F56" w14:textId="77777777" w:rsidR="00814F40" w:rsidRDefault="00814F40"/>
    <w:sectPr w:rsidR="0081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SSI, AMANDA M CIV USAF HAF SAF/AQCP" w:date="2024-05-18T11:33:00Z" w:initials="AR">
    <w:p w14:paraId="0178125C" w14:textId="77777777" w:rsidR="00814F40" w:rsidRDefault="00814F40" w:rsidP="00814F40">
      <w:pPr>
        <w:pStyle w:val="CommentText"/>
      </w:pPr>
      <w:r>
        <w:rPr>
          <w:rStyle w:val="CommentReference"/>
        </w:rPr>
        <w:annotationRef/>
      </w:r>
      <w:r>
        <w:t>Added verbiage and link</w:t>
      </w:r>
    </w:p>
  </w:comment>
  <w:comment w:id="10" w:author="ROSSI, AMANDA M CIV USAF HAF SAF/AQCP" w:date="2024-05-18T11:19:00Z" w:initials="AR">
    <w:p w14:paraId="5E2C883A" w14:textId="7E090BE1" w:rsidR="00E03900" w:rsidRDefault="00E03900" w:rsidP="00E03900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11" w:author="ROSSI, AMANDA M CIV USAF HAF SAF/AQCP" w:date="2024-05-18T11:19:00Z" w:initials="AR">
    <w:p w14:paraId="137F536F" w14:textId="77777777" w:rsidR="00E03900" w:rsidRDefault="00E03900" w:rsidP="00E03900">
      <w:pPr>
        <w:pStyle w:val="CommentText"/>
      </w:pPr>
      <w:r>
        <w:rPr>
          <w:rStyle w:val="CommentReference"/>
        </w:rPr>
        <w:annotationRef/>
      </w:r>
      <w:r>
        <w:t>New link</w:t>
      </w:r>
    </w:p>
  </w:comment>
  <w:comment w:id="12" w:author="ROSSI, AMANDA M CIV USAF HAF SAF/AQCP" w:date="2024-05-18T11:20:00Z" w:initials="AR">
    <w:p w14:paraId="249B0760" w14:textId="77777777" w:rsidR="00E03900" w:rsidRDefault="00E03900" w:rsidP="00E03900">
      <w:pPr>
        <w:pStyle w:val="CommentText"/>
      </w:pPr>
      <w:r>
        <w:rPr>
          <w:rStyle w:val="CommentReference"/>
        </w:rPr>
        <w:annotationRef/>
      </w:r>
      <w:r>
        <w:t>revised format</w:t>
      </w:r>
    </w:p>
  </w:comment>
  <w:comment w:id="13" w:author="ROSSI, AMANDA M CIV USAF HAF SAF/AQCP" w:date="2024-05-18T11:23:00Z" w:initials="AR">
    <w:p w14:paraId="62C7AAED" w14:textId="77777777" w:rsidR="00E03900" w:rsidRDefault="00E03900" w:rsidP="00E03900">
      <w:pPr>
        <w:pStyle w:val="CommentText"/>
      </w:pPr>
      <w:r>
        <w:rPr>
          <w:rStyle w:val="CommentReference"/>
        </w:rPr>
        <w:annotationRef/>
      </w:r>
      <w:r>
        <w:t>New link</w:t>
      </w:r>
    </w:p>
  </w:comment>
  <w:comment w:id="14" w:author="ROSSI, AMANDA M CIV USAF HAF SAF/AQCP" w:date="2024-05-18T11:23:00Z" w:initials="AR">
    <w:p w14:paraId="677B8CB1" w14:textId="77777777" w:rsidR="00E03900" w:rsidRDefault="00E03900" w:rsidP="00E03900">
      <w:pPr>
        <w:pStyle w:val="CommentText"/>
      </w:pPr>
      <w:r>
        <w:rPr>
          <w:rStyle w:val="CommentReference"/>
        </w:rPr>
        <w:annotationRef/>
      </w:r>
      <w:r>
        <w:t>Revised verbiage; same link</w:t>
      </w:r>
    </w:p>
  </w:comment>
  <w:comment w:id="15" w:author="ROSSI, AMANDA M CIV USAF HAF SAF/AQCP" w:date="2024-05-18T11:24:00Z" w:initials="AR">
    <w:p w14:paraId="18A7642B" w14:textId="77777777" w:rsidR="00E03900" w:rsidRDefault="00E03900" w:rsidP="00E03900">
      <w:pPr>
        <w:pStyle w:val="CommentText"/>
      </w:pPr>
      <w:r>
        <w:rPr>
          <w:rStyle w:val="CommentReference"/>
        </w:rPr>
        <w:annotationRef/>
      </w:r>
      <w:r>
        <w:t>Link added</w:t>
      </w:r>
    </w:p>
  </w:comment>
  <w:comment w:id="16" w:author="ROSSI, AMANDA M CIV USAF HAF SAF/AQCP" w:date="2024-05-18T11:25:00Z" w:initials="AR">
    <w:p w14:paraId="20B57862" w14:textId="77777777" w:rsidR="00814F40" w:rsidRDefault="00814F40" w:rsidP="00814F40">
      <w:pPr>
        <w:pStyle w:val="CommentText"/>
      </w:pPr>
      <w:r>
        <w:rPr>
          <w:rStyle w:val="CommentReference"/>
        </w:rPr>
        <w:annotationRef/>
      </w:r>
      <w:r>
        <w:t>Verbiage and link added</w:t>
      </w:r>
    </w:p>
  </w:comment>
  <w:comment w:id="17" w:author="ROSSI, AMANDA M CIV USAF HAF SAF/AQCP" w:date="2024-05-18T11:26:00Z" w:initials="AR">
    <w:p w14:paraId="02F20ABE" w14:textId="77777777" w:rsidR="00814F40" w:rsidRDefault="00814F40" w:rsidP="00814F40">
      <w:pPr>
        <w:pStyle w:val="CommentText"/>
      </w:pPr>
      <w:r>
        <w:rPr>
          <w:rStyle w:val="CommentReference"/>
        </w:rPr>
        <w:annotationRef/>
      </w:r>
      <w:r>
        <w:t>Verbiage added</w:t>
      </w:r>
    </w:p>
  </w:comment>
  <w:comment w:id="18" w:author="ROSSI, AMANDA M CIV USAF HAF SAF/AQCP" w:date="2024-05-18T11:26:00Z" w:initials="AR">
    <w:p w14:paraId="790C21CB" w14:textId="77777777" w:rsidR="00814F40" w:rsidRDefault="00814F40" w:rsidP="00814F40">
      <w:pPr>
        <w:pStyle w:val="CommentText"/>
      </w:pPr>
      <w:r>
        <w:rPr>
          <w:rStyle w:val="CommentReference"/>
        </w:rPr>
        <w:annotationRef/>
      </w:r>
      <w:r>
        <w:t>Updated link</w:t>
      </w:r>
    </w:p>
  </w:comment>
  <w:comment w:id="19" w:author="ROSSI, AMANDA M CIV USAF HAF SAF/AQCP" w:date="2024-05-18T11:27:00Z" w:initials="AR">
    <w:p w14:paraId="73D247EB" w14:textId="77777777" w:rsidR="00814F40" w:rsidRDefault="00814F40" w:rsidP="00814F40">
      <w:pPr>
        <w:pStyle w:val="CommentText"/>
      </w:pPr>
      <w:r>
        <w:rPr>
          <w:rStyle w:val="CommentReference"/>
        </w:rPr>
        <w:annotationRef/>
      </w:r>
      <w:r>
        <w:t>Revised verbiage</w:t>
      </w:r>
    </w:p>
  </w:comment>
  <w:comment w:id="21" w:author="ROSSI, AMANDA M CIV USAF HAF SAF/AQCP" w:date="2024-05-18T11:28:00Z" w:initials="AR">
    <w:p w14:paraId="2932E973" w14:textId="77777777" w:rsidR="00814F40" w:rsidRDefault="00814F40" w:rsidP="00814F40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23" w:author="ROSSI, AMANDA M CIV USAF HAF SAF/AQCP" w:date="2024-05-18T11:29:00Z" w:initials="AR">
    <w:p w14:paraId="7B06C041" w14:textId="77777777" w:rsidR="00814F40" w:rsidRDefault="00814F40" w:rsidP="00814F40">
      <w:pPr>
        <w:pStyle w:val="CommentText"/>
      </w:pPr>
      <w:r>
        <w:rPr>
          <w:rStyle w:val="CommentReference"/>
        </w:rPr>
        <w:annotationRef/>
      </w:r>
      <w:r>
        <w:t>Revised link</w:t>
      </w:r>
    </w:p>
  </w:comment>
  <w:comment w:id="24" w:author="ROSSI, AMANDA M CIV USAF HAF SAF/AQCP" w:date="2024-05-18T11:31:00Z" w:initials="AR">
    <w:p w14:paraId="6DC80072" w14:textId="77777777" w:rsidR="00814F40" w:rsidRDefault="00814F40" w:rsidP="00814F40">
      <w:pPr>
        <w:pStyle w:val="CommentText"/>
      </w:pPr>
      <w:r>
        <w:rPr>
          <w:rStyle w:val="CommentReference"/>
        </w:rPr>
        <w:annotationRef/>
      </w:r>
      <w:r>
        <w:t>Revised link</w:t>
      </w:r>
    </w:p>
  </w:comment>
  <w:comment w:id="28" w:author="ROSSI, AMANDA M CIV USAF HAF SAF/AQCP" w:date="2024-05-18T11:32:00Z" w:initials="AR">
    <w:p w14:paraId="2CA5926E" w14:textId="77777777" w:rsidR="00814F40" w:rsidRDefault="00814F40" w:rsidP="00814F40">
      <w:pPr>
        <w:pStyle w:val="CommentText"/>
      </w:pPr>
      <w:r>
        <w:rPr>
          <w:rStyle w:val="CommentReference"/>
        </w:rPr>
        <w:annotationRef/>
      </w:r>
      <w:r>
        <w:t>There’s no space between these on acq.gov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78125C" w15:done="0"/>
  <w15:commentEx w15:paraId="5E2C883A" w15:done="0"/>
  <w15:commentEx w15:paraId="137F536F" w15:done="0"/>
  <w15:commentEx w15:paraId="249B0760" w15:done="0"/>
  <w15:commentEx w15:paraId="62C7AAED" w15:done="0"/>
  <w15:commentEx w15:paraId="677B8CB1" w15:done="0"/>
  <w15:commentEx w15:paraId="18A7642B" w15:done="0"/>
  <w15:commentEx w15:paraId="20B57862" w15:done="0"/>
  <w15:commentEx w15:paraId="02F20ABE" w15:done="0"/>
  <w15:commentEx w15:paraId="790C21CB" w15:done="0"/>
  <w15:commentEx w15:paraId="73D247EB" w15:done="0"/>
  <w15:commentEx w15:paraId="2932E973" w15:done="0"/>
  <w15:commentEx w15:paraId="7B06C041" w15:done="0"/>
  <w15:commentEx w15:paraId="6DC80072" w15:done="0"/>
  <w15:commentEx w15:paraId="2CA592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23819B9" w16cex:dateUtc="2024-05-18T17:33:00Z"/>
  <w16cex:commentExtensible w16cex:durableId="59FA72C8" w16cex:dateUtc="2024-05-18T17:19:00Z"/>
  <w16cex:commentExtensible w16cex:durableId="5EDB1AD2" w16cex:dateUtc="2024-05-18T17:19:00Z"/>
  <w16cex:commentExtensible w16cex:durableId="6CB1AEBB" w16cex:dateUtc="2024-05-18T17:20:00Z"/>
  <w16cex:commentExtensible w16cex:durableId="349C10DE" w16cex:dateUtc="2024-05-18T17:23:00Z"/>
  <w16cex:commentExtensible w16cex:durableId="7D8E99E4" w16cex:dateUtc="2024-05-18T17:23:00Z"/>
  <w16cex:commentExtensible w16cex:durableId="5CD00B58" w16cex:dateUtc="2024-05-18T17:24:00Z"/>
  <w16cex:commentExtensible w16cex:durableId="5000DA3C" w16cex:dateUtc="2024-05-18T17:25:00Z"/>
  <w16cex:commentExtensible w16cex:durableId="43D4AE7B" w16cex:dateUtc="2024-05-18T17:26:00Z"/>
  <w16cex:commentExtensible w16cex:durableId="517477AD" w16cex:dateUtc="2024-05-18T17:26:00Z"/>
  <w16cex:commentExtensible w16cex:durableId="3F0963EC" w16cex:dateUtc="2024-05-18T17:27:00Z"/>
  <w16cex:commentExtensible w16cex:durableId="2542FFD2" w16cex:dateUtc="2024-05-18T17:28:00Z"/>
  <w16cex:commentExtensible w16cex:durableId="1F9F714D" w16cex:dateUtc="2024-05-18T17:29:00Z"/>
  <w16cex:commentExtensible w16cex:durableId="1D94A662" w16cex:dateUtc="2024-05-18T17:31:00Z"/>
  <w16cex:commentExtensible w16cex:durableId="4912E169" w16cex:dateUtc="2024-05-18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78125C" w16cid:durableId="623819B9"/>
  <w16cid:commentId w16cid:paraId="5E2C883A" w16cid:durableId="59FA72C8"/>
  <w16cid:commentId w16cid:paraId="137F536F" w16cid:durableId="5EDB1AD2"/>
  <w16cid:commentId w16cid:paraId="249B0760" w16cid:durableId="6CB1AEBB"/>
  <w16cid:commentId w16cid:paraId="62C7AAED" w16cid:durableId="349C10DE"/>
  <w16cid:commentId w16cid:paraId="677B8CB1" w16cid:durableId="7D8E99E4"/>
  <w16cid:commentId w16cid:paraId="18A7642B" w16cid:durableId="5CD00B58"/>
  <w16cid:commentId w16cid:paraId="20B57862" w16cid:durableId="5000DA3C"/>
  <w16cid:commentId w16cid:paraId="02F20ABE" w16cid:durableId="43D4AE7B"/>
  <w16cid:commentId w16cid:paraId="790C21CB" w16cid:durableId="517477AD"/>
  <w16cid:commentId w16cid:paraId="73D247EB" w16cid:durableId="3F0963EC"/>
  <w16cid:commentId w16cid:paraId="2932E973" w16cid:durableId="2542FFD2"/>
  <w16cid:commentId w16cid:paraId="7B06C041" w16cid:durableId="1F9F714D"/>
  <w16cid:commentId w16cid:paraId="6DC80072" w16cid:durableId="1D94A662"/>
  <w16cid:commentId w16cid:paraId="2CA5926E" w16cid:durableId="4912E1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482"/>
    <w:multiLevelType w:val="hybridMultilevel"/>
    <w:tmpl w:val="B33208C8"/>
    <w:lvl w:ilvl="0" w:tplc="5CB4EF04">
      <w:start w:val="1"/>
      <w:numFmt w:val="lowerLetter"/>
      <w:lvlText w:val="(%1)"/>
      <w:lvlJc w:val="left"/>
      <w:pPr>
        <w:ind w:left="110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0DCA6AEC">
      <w:numFmt w:val="bullet"/>
      <w:lvlText w:val="•"/>
      <w:lvlJc w:val="left"/>
      <w:pPr>
        <w:ind w:left="1148" w:hanging="336"/>
      </w:pPr>
      <w:rPr>
        <w:rFonts w:hint="default"/>
        <w:lang w:val="en-US" w:eastAsia="en-US" w:bidi="ar-SA"/>
      </w:rPr>
    </w:lvl>
    <w:lvl w:ilvl="2" w:tplc="45ECCEB2">
      <w:numFmt w:val="bullet"/>
      <w:lvlText w:val="•"/>
      <w:lvlJc w:val="left"/>
      <w:pPr>
        <w:ind w:left="2177" w:hanging="336"/>
      </w:pPr>
      <w:rPr>
        <w:rFonts w:hint="default"/>
        <w:lang w:val="en-US" w:eastAsia="en-US" w:bidi="ar-SA"/>
      </w:rPr>
    </w:lvl>
    <w:lvl w:ilvl="3" w:tplc="2F4A8B3A">
      <w:numFmt w:val="bullet"/>
      <w:lvlText w:val="•"/>
      <w:lvlJc w:val="left"/>
      <w:pPr>
        <w:ind w:left="3205" w:hanging="336"/>
      </w:pPr>
      <w:rPr>
        <w:rFonts w:hint="default"/>
        <w:lang w:val="en-US" w:eastAsia="en-US" w:bidi="ar-SA"/>
      </w:rPr>
    </w:lvl>
    <w:lvl w:ilvl="4" w:tplc="9B1C1A12">
      <w:numFmt w:val="bullet"/>
      <w:lvlText w:val="•"/>
      <w:lvlJc w:val="left"/>
      <w:pPr>
        <w:ind w:left="4234" w:hanging="336"/>
      </w:pPr>
      <w:rPr>
        <w:rFonts w:hint="default"/>
        <w:lang w:val="en-US" w:eastAsia="en-US" w:bidi="ar-SA"/>
      </w:rPr>
    </w:lvl>
    <w:lvl w:ilvl="5" w:tplc="A14C6A12">
      <w:numFmt w:val="bullet"/>
      <w:lvlText w:val="•"/>
      <w:lvlJc w:val="left"/>
      <w:pPr>
        <w:ind w:left="5262" w:hanging="336"/>
      </w:pPr>
      <w:rPr>
        <w:rFonts w:hint="default"/>
        <w:lang w:val="en-US" w:eastAsia="en-US" w:bidi="ar-SA"/>
      </w:rPr>
    </w:lvl>
    <w:lvl w:ilvl="6" w:tplc="8E0027F4">
      <w:numFmt w:val="bullet"/>
      <w:lvlText w:val="•"/>
      <w:lvlJc w:val="left"/>
      <w:pPr>
        <w:ind w:left="6291" w:hanging="336"/>
      </w:pPr>
      <w:rPr>
        <w:rFonts w:hint="default"/>
        <w:lang w:val="en-US" w:eastAsia="en-US" w:bidi="ar-SA"/>
      </w:rPr>
    </w:lvl>
    <w:lvl w:ilvl="7" w:tplc="4394F402">
      <w:numFmt w:val="bullet"/>
      <w:lvlText w:val="•"/>
      <w:lvlJc w:val="left"/>
      <w:pPr>
        <w:ind w:left="7319" w:hanging="336"/>
      </w:pPr>
      <w:rPr>
        <w:rFonts w:hint="default"/>
        <w:lang w:val="en-US" w:eastAsia="en-US" w:bidi="ar-SA"/>
      </w:rPr>
    </w:lvl>
    <w:lvl w:ilvl="8" w:tplc="A5844226">
      <w:numFmt w:val="bullet"/>
      <w:lvlText w:val="•"/>
      <w:lvlJc w:val="left"/>
      <w:pPr>
        <w:ind w:left="8348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5484111F"/>
    <w:multiLevelType w:val="hybridMultilevel"/>
    <w:tmpl w:val="FFEEFDB2"/>
    <w:lvl w:ilvl="0" w:tplc="344E1932">
      <w:start w:val="1"/>
      <w:numFmt w:val="lowerLetter"/>
      <w:lvlText w:val="(%1)"/>
      <w:lvlJc w:val="left"/>
      <w:pPr>
        <w:ind w:left="110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19AC283C">
      <w:start w:val="1"/>
      <w:numFmt w:val="decimal"/>
      <w:lvlText w:val="(%2)"/>
      <w:lvlJc w:val="left"/>
      <w:pPr>
        <w:ind w:left="110" w:hanging="344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0B44729E">
      <w:numFmt w:val="bullet"/>
      <w:lvlText w:val="•"/>
      <w:lvlJc w:val="left"/>
      <w:pPr>
        <w:ind w:left="2177" w:hanging="344"/>
      </w:pPr>
      <w:rPr>
        <w:rFonts w:hint="default"/>
        <w:lang w:val="en-US" w:eastAsia="en-US" w:bidi="ar-SA"/>
      </w:rPr>
    </w:lvl>
    <w:lvl w:ilvl="3" w:tplc="78B401B0">
      <w:numFmt w:val="bullet"/>
      <w:lvlText w:val="•"/>
      <w:lvlJc w:val="left"/>
      <w:pPr>
        <w:ind w:left="3205" w:hanging="344"/>
      </w:pPr>
      <w:rPr>
        <w:rFonts w:hint="default"/>
        <w:lang w:val="en-US" w:eastAsia="en-US" w:bidi="ar-SA"/>
      </w:rPr>
    </w:lvl>
    <w:lvl w:ilvl="4" w:tplc="39F8418C">
      <w:numFmt w:val="bullet"/>
      <w:lvlText w:val="•"/>
      <w:lvlJc w:val="left"/>
      <w:pPr>
        <w:ind w:left="4234" w:hanging="344"/>
      </w:pPr>
      <w:rPr>
        <w:rFonts w:hint="default"/>
        <w:lang w:val="en-US" w:eastAsia="en-US" w:bidi="ar-SA"/>
      </w:rPr>
    </w:lvl>
    <w:lvl w:ilvl="5" w:tplc="EED63FB4">
      <w:numFmt w:val="bullet"/>
      <w:lvlText w:val="•"/>
      <w:lvlJc w:val="left"/>
      <w:pPr>
        <w:ind w:left="5262" w:hanging="344"/>
      </w:pPr>
      <w:rPr>
        <w:rFonts w:hint="default"/>
        <w:lang w:val="en-US" w:eastAsia="en-US" w:bidi="ar-SA"/>
      </w:rPr>
    </w:lvl>
    <w:lvl w:ilvl="6" w:tplc="56D46A8C">
      <w:numFmt w:val="bullet"/>
      <w:lvlText w:val="•"/>
      <w:lvlJc w:val="left"/>
      <w:pPr>
        <w:ind w:left="6291" w:hanging="344"/>
      </w:pPr>
      <w:rPr>
        <w:rFonts w:hint="default"/>
        <w:lang w:val="en-US" w:eastAsia="en-US" w:bidi="ar-SA"/>
      </w:rPr>
    </w:lvl>
    <w:lvl w:ilvl="7" w:tplc="FD5A30C6">
      <w:numFmt w:val="bullet"/>
      <w:lvlText w:val="•"/>
      <w:lvlJc w:val="left"/>
      <w:pPr>
        <w:ind w:left="7319" w:hanging="344"/>
      </w:pPr>
      <w:rPr>
        <w:rFonts w:hint="default"/>
        <w:lang w:val="en-US" w:eastAsia="en-US" w:bidi="ar-SA"/>
      </w:rPr>
    </w:lvl>
    <w:lvl w:ilvl="8" w:tplc="92043CDA">
      <w:numFmt w:val="bullet"/>
      <w:lvlText w:val="•"/>
      <w:lvlJc w:val="left"/>
      <w:pPr>
        <w:ind w:left="8348" w:hanging="344"/>
      </w:pPr>
      <w:rPr>
        <w:rFonts w:hint="default"/>
        <w:lang w:val="en-US" w:eastAsia="en-US" w:bidi="ar-SA"/>
      </w:rPr>
    </w:lvl>
  </w:abstractNum>
  <w:abstractNum w:abstractNumId="2" w15:restartNumberingAfterBreak="0">
    <w:nsid w:val="6D63399E"/>
    <w:multiLevelType w:val="hybridMultilevel"/>
    <w:tmpl w:val="5CDE2E1E"/>
    <w:lvl w:ilvl="0" w:tplc="B9B6244A">
      <w:start w:val="1"/>
      <w:numFmt w:val="upperLetter"/>
      <w:lvlText w:val="(%1)"/>
      <w:lvlJc w:val="left"/>
      <w:pPr>
        <w:ind w:left="470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7D7A408E">
      <w:start w:val="1"/>
      <w:numFmt w:val="lowerLetter"/>
      <w:lvlText w:val="(%2)"/>
      <w:lvlJc w:val="left"/>
      <w:pPr>
        <w:ind w:left="445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2" w:tplc="DC96F5BE">
      <w:start w:val="1"/>
      <w:numFmt w:val="decimal"/>
      <w:lvlText w:val="(%3)"/>
      <w:lvlJc w:val="left"/>
      <w:pPr>
        <w:ind w:left="110" w:hanging="344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3" w:tplc="26B8BC56">
      <w:start w:val="1"/>
      <w:numFmt w:val="lowerRoman"/>
      <w:lvlText w:val="(%4)"/>
      <w:lvlJc w:val="left"/>
      <w:pPr>
        <w:ind w:left="110" w:hanging="281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4" w:tplc="BE9042E4">
      <w:numFmt w:val="bullet"/>
      <w:lvlText w:val="•"/>
      <w:lvlJc w:val="left"/>
      <w:pPr>
        <w:ind w:left="2961" w:hanging="281"/>
      </w:pPr>
      <w:rPr>
        <w:rFonts w:hint="default"/>
        <w:lang w:val="en-US" w:eastAsia="en-US" w:bidi="ar-SA"/>
      </w:rPr>
    </w:lvl>
    <w:lvl w:ilvl="5" w:tplc="71A43DAC">
      <w:numFmt w:val="bullet"/>
      <w:lvlText w:val="•"/>
      <w:lvlJc w:val="left"/>
      <w:pPr>
        <w:ind w:left="4202" w:hanging="281"/>
      </w:pPr>
      <w:rPr>
        <w:rFonts w:hint="default"/>
        <w:lang w:val="en-US" w:eastAsia="en-US" w:bidi="ar-SA"/>
      </w:rPr>
    </w:lvl>
    <w:lvl w:ilvl="6" w:tplc="5B7C087E">
      <w:numFmt w:val="bullet"/>
      <w:lvlText w:val="•"/>
      <w:lvlJc w:val="left"/>
      <w:pPr>
        <w:ind w:left="5442" w:hanging="281"/>
      </w:pPr>
      <w:rPr>
        <w:rFonts w:hint="default"/>
        <w:lang w:val="en-US" w:eastAsia="en-US" w:bidi="ar-SA"/>
      </w:rPr>
    </w:lvl>
    <w:lvl w:ilvl="7" w:tplc="2A58E5B0">
      <w:numFmt w:val="bullet"/>
      <w:lvlText w:val="•"/>
      <w:lvlJc w:val="left"/>
      <w:pPr>
        <w:ind w:left="6683" w:hanging="281"/>
      </w:pPr>
      <w:rPr>
        <w:rFonts w:hint="default"/>
        <w:lang w:val="en-US" w:eastAsia="en-US" w:bidi="ar-SA"/>
      </w:rPr>
    </w:lvl>
    <w:lvl w:ilvl="8" w:tplc="1AC08538">
      <w:numFmt w:val="bullet"/>
      <w:lvlText w:val="•"/>
      <w:lvlJc w:val="left"/>
      <w:pPr>
        <w:ind w:left="7924" w:hanging="281"/>
      </w:pPr>
      <w:rPr>
        <w:rFonts w:hint="default"/>
        <w:lang w:val="en-US" w:eastAsia="en-US" w:bidi="ar-SA"/>
      </w:rPr>
    </w:lvl>
  </w:abstractNum>
  <w:num w:numId="1" w16cid:durableId="1262300896">
    <w:abstractNumId w:val="1"/>
  </w:num>
  <w:num w:numId="2" w16cid:durableId="925921882">
    <w:abstractNumId w:val="0"/>
  </w:num>
  <w:num w:numId="3" w16cid:durableId="120718406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00"/>
    <w:rsid w:val="00814F40"/>
    <w:rsid w:val="0085712C"/>
    <w:rsid w:val="00E0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EDA56"/>
  <w15:chartTrackingRefBased/>
  <w15:docId w15:val="{324E396B-7E75-467C-9A28-EF1E2134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900"/>
    <w:pPr>
      <w:widowControl w:val="0"/>
      <w:autoSpaceDE w:val="0"/>
      <w:autoSpaceDN w:val="0"/>
      <w:spacing w:after="0" w:line="240" w:lineRule="auto"/>
      <w:ind w:left="110"/>
      <w:outlineLvl w:val="0"/>
    </w:pPr>
    <w:rPr>
      <w:rFonts w:ascii="Bookman Old Style" w:eastAsia="Bookman Old Style" w:hAnsi="Bookman Old Style" w:cs="Bookman Old Style"/>
      <w:kern w:val="0"/>
      <w:sz w:val="33"/>
      <w:szCs w:val="33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E03900"/>
    <w:pPr>
      <w:widowControl w:val="0"/>
      <w:autoSpaceDE w:val="0"/>
      <w:autoSpaceDN w:val="0"/>
      <w:spacing w:after="0" w:line="240" w:lineRule="auto"/>
      <w:ind w:left="110"/>
      <w:outlineLvl w:val="1"/>
    </w:pPr>
    <w:rPr>
      <w:rFonts w:ascii="Bookman Old Style" w:eastAsia="Bookman Old Style" w:hAnsi="Bookman Old Style" w:cs="Bookman Old Style"/>
      <w:kern w:val="0"/>
      <w:sz w:val="25"/>
      <w:szCs w:val="25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900"/>
    <w:rPr>
      <w:rFonts w:ascii="Bookman Old Style" w:eastAsia="Bookman Old Style" w:hAnsi="Bookman Old Style" w:cs="Bookman Old Style"/>
      <w:kern w:val="0"/>
      <w:sz w:val="33"/>
      <w:szCs w:val="33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3900"/>
    <w:rPr>
      <w:rFonts w:ascii="Bookman Old Style" w:eastAsia="Bookman Old Style" w:hAnsi="Bookman Old Style" w:cs="Bookman Old Style"/>
      <w:kern w:val="0"/>
      <w:sz w:val="25"/>
      <w:szCs w:val="25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0390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03900"/>
    <w:rPr>
      <w:rFonts w:ascii="Cambria" w:eastAsia="Cambria" w:hAnsi="Cambria" w:cs="Cambria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E03900"/>
    <w:pPr>
      <w:widowControl w:val="0"/>
      <w:autoSpaceDE w:val="0"/>
      <w:autoSpaceDN w:val="0"/>
      <w:spacing w:after="0" w:line="240" w:lineRule="auto"/>
      <w:ind w:left="110"/>
    </w:pPr>
    <w:rPr>
      <w:rFonts w:ascii="Cambria" w:eastAsia="Cambria" w:hAnsi="Cambria" w:cs="Cambria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03900"/>
    <w:pPr>
      <w:widowControl w:val="0"/>
      <w:autoSpaceDE w:val="0"/>
      <w:autoSpaceDN w:val="0"/>
      <w:spacing w:after="0" w:line="240" w:lineRule="auto"/>
      <w:ind w:left="235"/>
    </w:pPr>
    <w:rPr>
      <w:rFonts w:ascii="Bookman Old Style" w:eastAsia="Bookman Old Style" w:hAnsi="Bookman Old Style" w:cs="Bookman Old Style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03900"/>
    <w:rPr>
      <w:color w:val="0563C1" w:themeColor="hyperlink"/>
      <w:u w:val="single"/>
    </w:rPr>
  </w:style>
  <w:style w:type="character" w:customStyle="1" w:styleId="eop">
    <w:name w:val="eop"/>
    <w:basedOn w:val="DefaultParagraphFont"/>
    <w:rsid w:val="00E03900"/>
  </w:style>
  <w:style w:type="character" w:customStyle="1" w:styleId="Heading3Char">
    <w:name w:val="Heading 3 Char"/>
    <w:basedOn w:val="DefaultParagraphFont"/>
    <w:link w:val="Heading3"/>
    <w:uiPriority w:val="9"/>
    <w:semiHidden/>
    <w:rsid w:val="00E039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h">
    <w:name w:val="ph"/>
    <w:basedOn w:val="DefaultParagraphFont"/>
    <w:rsid w:val="00E03900"/>
  </w:style>
  <w:style w:type="paragraph" w:customStyle="1" w:styleId="p">
    <w:name w:val="p"/>
    <w:basedOn w:val="Normal"/>
    <w:rsid w:val="00E0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03900"/>
    <w:rPr>
      <w:i/>
      <w:iCs/>
    </w:rPr>
  </w:style>
  <w:style w:type="paragraph" w:styleId="Revision">
    <w:name w:val="Revision"/>
    <w:hidden/>
    <w:uiPriority w:val="99"/>
    <w:semiHidden/>
    <w:rsid w:val="00E0390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03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3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39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9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9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18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quisition.gov/daffars/mp5301-federal-acquisition-regulations-system" TargetMode="External"/><Relationship Id="rId18" Type="http://schemas.openxmlformats.org/officeDocument/2006/relationships/hyperlink" Target="https://www.acquisition.gov/daffars/mp5301-federal-acquisition-regulations-system" TargetMode="External"/><Relationship Id="rId26" Type="http://schemas.openxmlformats.org/officeDocument/2006/relationships/hyperlink" Target="https://www.acquisition.gov/daffars/mp5315-contracting-negotiation" TargetMode="External"/><Relationship Id="rId39" Type="http://schemas.openxmlformats.org/officeDocument/2006/relationships/hyperlink" Target="https://usaf.dps.mil/sites/AFCC/AQCP/KnowledgeCenter/SitePages/DAFFARS-Templates.aspx" TargetMode="External"/><Relationship Id="rId21" Type="http://schemas.openxmlformats.org/officeDocument/2006/relationships/hyperlink" Target="https://www.acq.osd.mil/dpap/policy/policyvault/USA000248-24-DPC.pdf" TargetMode="External"/><Relationship Id="rId34" Type="http://schemas.openxmlformats.org/officeDocument/2006/relationships/hyperlink" Target="https://www.acquisition.gov/daffars/part-5302-definitions-words-and-terms" TargetMode="External"/><Relationship Id="rId42" Type="http://schemas.openxmlformats.org/officeDocument/2006/relationships/hyperlink" Target="https://usaf.dps.mil/sites/AFCC/AQCP/KnowledgeCenter/SitePages/DAFFARS-Templates.aspx" TargetMode="External"/><Relationship Id="rId47" Type="http://schemas.openxmlformats.org/officeDocument/2006/relationships/hyperlink" Target="https://www.acquisition.gov/daffars/mp5315-contracting-negotiation" TargetMode="External"/><Relationship Id="rId50" Type="http://schemas.openxmlformats.org/officeDocument/2006/relationships/theme" Target="theme/theme1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hyperlink" Target="https://www.dau.edu/tools/dod-sole-source-streamlining-toolbox" TargetMode="External"/><Relationship Id="rId29" Type="http://schemas.openxmlformats.org/officeDocument/2006/relationships/hyperlink" Target="https://www.acquisition.gov/daffars/mp5301-federal-acquisition-regulations-system" TargetMode="External"/><Relationship Id="rId11" Type="http://schemas.openxmlformats.org/officeDocument/2006/relationships/hyperlink" Target="https://www.acquisition.gov/daffars/mp5301-federal-acquisition-regulations-system" TargetMode="External"/><Relationship Id="rId24" Type="http://schemas.openxmlformats.org/officeDocument/2006/relationships/hyperlink" Target="https://www.acquisition.gov/daffars/mp5301-federal-acquisition-regulations-system" TargetMode="External"/><Relationship Id="rId32" Type="http://schemas.openxmlformats.org/officeDocument/2006/relationships/hyperlink" Target="https://wgl.cce.af.mil/wgl/Application_Guides.asp" TargetMode="External"/><Relationship Id="rId37" Type="http://schemas.openxmlformats.org/officeDocument/2006/relationships/hyperlink" Target="https://usaf.dps.mil/sites/AFCC/AQCP/KnowledgeCenter/SitePages/DAFFARS-Templates.aspx" TargetMode="External"/><Relationship Id="rId40" Type="http://schemas.openxmlformats.org/officeDocument/2006/relationships/hyperlink" Target="https://www.acquisition.gov/far/part-15" TargetMode="External"/><Relationship Id="rId45" Type="http://schemas.openxmlformats.org/officeDocument/2006/relationships/hyperlink" Target="https://www.acquisition.gov/daffars/mp5301-federal-acquisition-regulations-system" TargetMode="External"/><Relationship Id="rId5" Type="http://schemas.openxmlformats.org/officeDocument/2006/relationships/hyperlink" Target="https://usaf.dps.mil/:u:/r/sites/AFCC/AQCP/KnowledgeCenter/SitePages/5315.aspx" TargetMode="External"/><Relationship Id="rId15" Type="http://schemas.openxmlformats.org/officeDocument/2006/relationships/hyperlink" Target="https://www.dau.mil/tools/t/DoD-Sole-Source-Streamlining-Toolbox" TargetMode="External"/><Relationship Id="rId23" Type="http://schemas.openxmlformats.org/officeDocument/2006/relationships/hyperlink" Target="https://www.acquisition.gov/daffars/mp5301-federal-acquisition-regulations-system" TargetMode="External"/><Relationship Id="rId28" Type="http://schemas.openxmlformats.org/officeDocument/2006/relationships/hyperlink" Target="https://www.acquisition.gov/daffars/mp5301-federal-acquisition-regulations-system" TargetMode="External"/><Relationship Id="rId36" Type="http://schemas.openxmlformats.org/officeDocument/2006/relationships/hyperlink" Target="https://www.acquisition.gov/daffars/part-5315-contracting-negotiation" TargetMode="External"/><Relationship Id="rId49" Type="http://schemas.microsoft.com/office/2011/relationships/people" Target="people.xml"/><Relationship Id="rId10" Type="http://schemas.openxmlformats.org/officeDocument/2006/relationships/hyperlink" Target="https://www.acquisition.gov/daffars/mp5315-contracting-negotiation" TargetMode="External"/><Relationship Id="rId19" Type="http://schemas.openxmlformats.org/officeDocument/2006/relationships/hyperlink" Target="https://www.acquisition.gov/daffars/part-5302-definitions-words-and-terms" TargetMode="External"/><Relationship Id="rId31" Type="http://schemas.openxmlformats.org/officeDocument/2006/relationships/hyperlink" Target="https://wgl.cce.af.mil/wgl/" TargetMode="External"/><Relationship Id="rId44" Type="http://schemas.openxmlformats.org/officeDocument/2006/relationships/hyperlink" Target="https://www.acquisition.gov/daffars/mp5301-federal-acquisition-regulations-system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acquisition.gov/daffars/mp5315-contracting-negotiation" TargetMode="External"/><Relationship Id="rId22" Type="http://schemas.openxmlformats.org/officeDocument/2006/relationships/hyperlink" Target="mailto:SAF.AQ.SAF-AQC.Workflow@us.af.mil" TargetMode="External"/><Relationship Id="rId27" Type="http://schemas.openxmlformats.org/officeDocument/2006/relationships/hyperlink" Target="https://www.acquisition.gov/daffars/mp5315-contracting-negotiation" TargetMode="External"/><Relationship Id="rId30" Type="http://schemas.openxmlformats.org/officeDocument/2006/relationships/hyperlink" Target="https://wgl.cce.af.mil/wgl/" TargetMode="External"/><Relationship Id="rId35" Type="http://schemas.openxmlformats.org/officeDocument/2006/relationships/hyperlink" Target="https://www.acquisition.gov/far/part-15" TargetMode="External"/><Relationship Id="rId43" Type="http://schemas.openxmlformats.org/officeDocument/2006/relationships/hyperlink" Target="https://www.acquisition.gov/daffars/mp5301-federal-acquisition-regulations-system" TargetMode="External"/><Relationship Id="rId48" Type="http://schemas.openxmlformats.org/officeDocument/2006/relationships/fontTable" Target="fontTable.xml"/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12" Type="http://schemas.openxmlformats.org/officeDocument/2006/relationships/hyperlink" Target="https://www.acquisition.gov/dfars/part-215-contracting-negotiation" TargetMode="External"/><Relationship Id="rId17" Type="http://schemas.openxmlformats.org/officeDocument/2006/relationships/hyperlink" Target="https://www.acquisition.gov/daffars/mp5301-federal-acquisition-regulations-system" TargetMode="External"/><Relationship Id="rId25" Type="http://schemas.openxmlformats.org/officeDocument/2006/relationships/hyperlink" Target="https://www.acquisition.gov/daffars/mp5301-federal-acquisition-regulations-system" TargetMode="External"/><Relationship Id="rId33" Type="http://schemas.openxmlformats.org/officeDocument/2006/relationships/hyperlink" Target="https://www.acquisition.gov/daffars/part-5301-federal-acquisition-regulations-system" TargetMode="External"/><Relationship Id="rId38" Type="http://schemas.openxmlformats.org/officeDocument/2006/relationships/hyperlink" Target="https://usaf.dps.mil/sites/AFCC/AQCP/KnowledgeCenter/SitePages/DAFFARS-Templates.aspx" TargetMode="External"/><Relationship Id="rId46" Type="http://schemas.openxmlformats.org/officeDocument/2006/relationships/hyperlink" Target="https://www.acquisition.gov/daffars/mp5301-federal-acquisition-regulations-system" TargetMode="External"/><Relationship Id="rId20" Type="http://schemas.openxmlformats.org/officeDocument/2006/relationships/hyperlink" Target="mailto:SAF.AQ.SAF-AQC.Workflow@us.af.mil" TargetMode="External"/><Relationship Id="rId41" Type="http://schemas.openxmlformats.org/officeDocument/2006/relationships/hyperlink" Target="https://www.acquisition.gov/far/part-15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ROSSI, AMANDA M CIV USAF HAF SAF/AQCP</dc:creator>
  <cp:keywords/>
  <dc:description/>
  <cp:lastModifiedBy>ROSSI, AMANDA M CIV USAF HAF SAF/AQCP</cp:lastModifiedBy>
  <cp:revision>1</cp:revision>
  <dcterms:created xsi:type="dcterms:W3CDTF">2024-05-18T17:14:00Z</dcterms:created>
  <dcterms:modified xsi:type="dcterms:W3CDTF">2024-05-18T17:34:00Z</dcterms:modified>
</cp:coreProperties>
</file>