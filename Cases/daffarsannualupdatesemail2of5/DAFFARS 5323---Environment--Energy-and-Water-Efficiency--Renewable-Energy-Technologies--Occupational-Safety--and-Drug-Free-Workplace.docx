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EA66" w14:textId="77777777" w:rsidR="00E46BD2" w:rsidRDefault="004409FB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  <w:spacing w:val="-4"/>
        </w:rPr>
        <w:t>Part</w:t>
      </w:r>
      <w:r>
        <w:rPr>
          <w:b/>
          <w:spacing w:val="-34"/>
        </w:rPr>
        <w:t xml:space="preserve"> </w:t>
      </w:r>
      <w:r>
        <w:rPr>
          <w:b/>
          <w:spacing w:val="-4"/>
        </w:rPr>
        <w:t>5323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34"/>
        </w:rPr>
        <w:t xml:space="preserve"> </w:t>
      </w:r>
      <w:r>
        <w:rPr>
          <w:b/>
          <w:spacing w:val="-4"/>
        </w:rPr>
        <w:t>Environment,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Energy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34"/>
        </w:rPr>
        <w:t xml:space="preserve"> </w:t>
      </w:r>
      <w:r>
        <w:rPr>
          <w:b/>
          <w:spacing w:val="-4"/>
        </w:rPr>
        <w:t xml:space="preserve">Water </w:t>
      </w:r>
      <w:r>
        <w:rPr>
          <w:b/>
          <w:spacing w:val="-6"/>
        </w:rPr>
        <w:t>Efficiency,</w:t>
      </w:r>
      <w:r>
        <w:rPr>
          <w:b/>
          <w:spacing w:val="-32"/>
        </w:rPr>
        <w:t xml:space="preserve"> </w:t>
      </w:r>
      <w:r>
        <w:rPr>
          <w:b/>
          <w:spacing w:val="-6"/>
        </w:rPr>
        <w:t>Renewable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Energy</w:t>
      </w:r>
      <w:r>
        <w:rPr>
          <w:b/>
          <w:spacing w:val="-32"/>
        </w:rPr>
        <w:t xml:space="preserve"> </w:t>
      </w:r>
      <w:r>
        <w:rPr>
          <w:b/>
          <w:spacing w:val="-6"/>
        </w:rPr>
        <w:t xml:space="preserve">Technologies, </w:t>
      </w:r>
      <w:r>
        <w:rPr>
          <w:b/>
        </w:rPr>
        <w:t>Occupational</w:t>
      </w:r>
      <w:r>
        <w:rPr>
          <w:b/>
          <w:spacing w:val="-18"/>
        </w:rPr>
        <w:t xml:space="preserve"> </w:t>
      </w:r>
      <w:r>
        <w:rPr>
          <w:b/>
        </w:rPr>
        <w:t>Safety,</w:t>
      </w:r>
      <w:r>
        <w:rPr>
          <w:b/>
          <w:spacing w:val="-18"/>
        </w:rPr>
        <w:t xml:space="preserve"> </w:t>
      </w:r>
      <w:r>
        <w:rPr>
          <w:b/>
        </w:rPr>
        <w:t>and</w:t>
      </w:r>
      <w:r>
        <w:rPr>
          <w:b/>
          <w:spacing w:val="-18"/>
        </w:rPr>
        <w:t xml:space="preserve"> </w:t>
      </w:r>
      <w:r>
        <w:rPr>
          <w:b/>
        </w:rPr>
        <w:t xml:space="preserve">Drug-Free </w:t>
      </w:r>
      <w:r>
        <w:rPr>
          <w:b/>
          <w:spacing w:val="-2"/>
        </w:rPr>
        <w:t>Workplace</w:t>
      </w:r>
    </w:p>
    <w:p w14:paraId="6318EA67" w14:textId="77777777" w:rsidR="00E46BD2" w:rsidRDefault="00E46BD2">
      <w:pPr>
        <w:pStyle w:val="BodyText"/>
        <w:spacing w:before="6"/>
        <w:rPr>
          <w:rFonts w:ascii="Bookman Old Style"/>
          <w:b/>
          <w:sz w:val="44"/>
        </w:rPr>
      </w:pPr>
    </w:p>
    <w:p w14:paraId="6318EA68" w14:textId="77777777" w:rsidR="00E46BD2" w:rsidRDefault="004409FB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5323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6318EA69" w14:textId="77777777" w:rsidR="00E46BD2" w:rsidRDefault="00E46BD2">
      <w:pPr>
        <w:pStyle w:val="BodyText"/>
        <w:spacing w:before="9"/>
        <w:rPr>
          <w:sz w:val="15"/>
        </w:rPr>
      </w:pPr>
    </w:p>
    <w:p w14:paraId="6318EA6A" w14:textId="0E7F9FB7" w:rsidR="00E46BD2" w:rsidRDefault="004409FB">
      <w:pPr>
        <w:spacing w:before="96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8T13:43:00Z">
        <w:r w:rsidDel="0003383C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8T13:43:00Z">
        <w:r w:rsidR="0003383C">
          <w:rPr>
            <w:i/>
            <w:spacing w:val="-4"/>
            <w:w w:val="110"/>
          </w:rPr>
          <w:t>202</w:t>
        </w:r>
        <w:r w:rsidR="0003383C">
          <w:rPr>
            <w:i/>
            <w:spacing w:val="-4"/>
            <w:w w:val="110"/>
          </w:rPr>
          <w:t>4</w:t>
        </w:r>
      </w:ins>
    </w:p>
    <w:p w14:paraId="6318EA6B" w14:textId="77777777" w:rsidR="00E46BD2" w:rsidRDefault="00E46BD2">
      <w:pPr>
        <w:pStyle w:val="BodyText"/>
        <w:spacing w:before="10"/>
        <w:rPr>
          <w:i/>
          <w:sz w:val="23"/>
        </w:rPr>
      </w:pPr>
    </w:p>
    <w:p w14:paraId="6318EA6C" w14:textId="77777777" w:rsidR="00E46BD2" w:rsidRDefault="00DC3E8B">
      <w:pPr>
        <w:pStyle w:val="BodyText"/>
        <w:ind w:left="110"/>
      </w:pPr>
      <w:hyperlink w:anchor="_bookmark0" w:history="1">
        <w:r w:rsidR="004409FB">
          <w:rPr>
            <w:color w:val="27314A"/>
            <w:w w:val="110"/>
            <w:u w:val="single" w:color="27314A"/>
          </w:rPr>
          <w:t>Subpart</w:t>
        </w:r>
        <w:r w:rsidR="004409FB">
          <w:rPr>
            <w:color w:val="27314A"/>
            <w:spacing w:val="-7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5323.3</w:t>
        </w:r>
        <w:r w:rsidR="004409FB">
          <w:rPr>
            <w:color w:val="27314A"/>
            <w:spacing w:val="-6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—</w:t>
        </w:r>
        <w:r w:rsidR="004409FB">
          <w:rPr>
            <w:color w:val="27314A"/>
            <w:spacing w:val="-7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HAZARDOUS</w:t>
        </w:r>
        <w:r w:rsidR="004409FB">
          <w:rPr>
            <w:color w:val="27314A"/>
            <w:spacing w:val="-6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MATERIAL</w:t>
        </w:r>
        <w:r w:rsidR="004409FB">
          <w:rPr>
            <w:color w:val="27314A"/>
            <w:spacing w:val="-7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IDENTIFICATION</w:t>
        </w:r>
        <w:r w:rsidR="004409FB">
          <w:rPr>
            <w:color w:val="27314A"/>
            <w:spacing w:val="-6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AND</w:t>
        </w:r>
        <w:r w:rsidR="004409FB">
          <w:rPr>
            <w:color w:val="27314A"/>
            <w:spacing w:val="-7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MATERIAL</w:t>
        </w:r>
        <w:r w:rsidR="004409FB">
          <w:rPr>
            <w:color w:val="27314A"/>
            <w:spacing w:val="-6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SAFETY</w:t>
        </w:r>
        <w:r w:rsidR="004409FB">
          <w:rPr>
            <w:color w:val="27314A"/>
            <w:spacing w:val="-7"/>
            <w:w w:val="110"/>
            <w:u w:val="single" w:color="27314A"/>
          </w:rPr>
          <w:t xml:space="preserve"> </w:t>
        </w:r>
        <w:r w:rsidR="004409FB">
          <w:rPr>
            <w:color w:val="27314A"/>
            <w:spacing w:val="-4"/>
            <w:w w:val="110"/>
            <w:u w:val="single" w:color="27314A"/>
          </w:rPr>
          <w:t>DATA</w:t>
        </w:r>
      </w:hyperlink>
    </w:p>
    <w:p w14:paraId="6318EA6D" w14:textId="77777777" w:rsidR="00E46BD2" w:rsidRDefault="00E46BD2">
      <w:pPr>
        <w:pStyle w:val="BodyText"/>
        <w:spacing w:before="10"/>
        <w:rPr>
          <w:sz w:val="15"/>
        </w:rPr>
      </w:pPr>
    </w:p>
    <w:p w14:paraId="6318EA6E" w14:textId="77777777" w:rsidR="00E46BD2" w:rsidRDefault="00DC3E8B">
      <w:pPr>
        <w:pStyle w:val="BodyText"/>
        <w:spacing w:before="95"/>
        <w:ind w:left="110"/>
      </w:pPr>
      <w:hyperlink w:anchor="_bookmark0" w:history="1">
        <w:r w:rsidR="004409FB">
          <w:rPr>
            <w:color w:val="27314A"/>
            <w:w w:val="105"/>
            <w:u w:val="single" w:color="27314A"/>
          </w:rPr>
          <w:t>5323.370-4</w:t>
        </w:r>
        <w:r w:rsidR="004409FB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4409FB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6318EA6F" w14:textId="77777777" w:rsidR="00E46BD2" w:rsidRDefault="00E46BD2">
      <w:pPr>
        <w:pStyle w:val="BodyText"/>
        <w:spacing w:before="9"/>
        <w:rPr>
          <w:sz w:val="15"/>
        </w:rPr>
      </w:pPr>
    </w:p>
    <w:p w14:paraId="6318EA70" w14:textId="77777777" w:rsidR="00E46BD2" w:rsidRDefault="00DC3E8B">
      <w:pPr>
        <w:pStyle w:val="BodyText"/>
        <w:spacing w:before="96"/>
        <w:ind w:left="110"/>
      </w:pPr>
      <w:hyperlink w:anchor="_bookmark0" w:history="1">
        <w:r w:rsidR="004409FB">
          <w:rPr>
            <w:color w:val="27314A"/>
            <w:w w:val="110"/>
            <w:u w:val="single" w:color="27314A"/>
          </w:rPr>
          <w:t>Subpart</w:t>
        </w:r>
        <w:r w:rsidR="004409FB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5323.8</w:t>
        </w:r>
        <w:r w:rsidR="004409FB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—</w:t>
        </w:r>
        <w:r w:rsidR="004409FB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OZONE-DEPLETING</w:t>
        </w:r>
        <w:r w:rsidR="004409FB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4409FB">
          <w:rPr>
            <w:color w:val="27314A"/>
            <w:spacing w:val="-2"/>
            <w:w w:val="110"/>
            <w:u w:val="single" w:color="27314A"/>
          </w:rPr>
          <w:t>SUBSTANCES</w:t>
        </w:r>
      </w:hyperlink>
    </w:p>
    <w:p w14:paraId="6318EA71" w14:textId="77777777" w:rsidR="00E46BD2" w:rsidRDefault="00E46BD2">
      <w:pPr>
        <w:pStyle w:val="BodyText"/>
        <w:spacing w:before="9"/>
        <w:rPr>
          <w:sz w:val="15"/>
        </w:rPr>
      </w:pPr>
    </w:p>
    <w:p w14:paraId="6318EA72" w14:textId="77777777" w:rsidR="00E46BD2" w:rsidRDefault="00DC3E8B">
      <w:pPr>
        <w:pStyle w:val="BodyText"/>
        <w:spacing w:before="95"/>
        <w:ind w:left="110"/>
      </w:pPr>
      <w:hyperlink w:anchor="_bookmark0" w:history="1">
        <w:r w:rsidR="004409FB">
          <w:rPr>
            <w:color w:val="27314A"/>
            <w:w w:val="105"/>
            <w:u w:val="single" w:color="27314A"/>
          </w:rPr>
          <w:t>5323.803</w:t>
        </w:r>
        <w:r w:rsidR="004409FB">
          <w:rPr>
            <w:color w:val="27314A"/>
            <w:spacing w:val="2"/>
            <w:w w:val="105"/>
            <w:u w:val="single" w:color="27314A"/>
          </w:rPr>
          <w:t xml:space="preserve"> </w:t>
        </w:r>
        <w:r w:rsidR="004409FB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6318EA73" w14:textId="77777777" w:rsidR="00E46BD2" w:rsidRDefault="00E46BD2">
      <w:pPr>
        <w:pStyle w:val="BodyText"/>
        <w:spacing w:before="9"/>
        <w:rPr>
          <w:sz w:val="15"/>
        </w:rPr>
      </w:pPr>
    </w:p>
    <w:p w14:paraId="6318EA74" w14:textId="77777777" w:rsidR="00E46BD2" w:rsidRDefault="00DC3E8B">
      <w:pPr>
        <w:pStyle w:val="BodyText"/>
        <w:spacing w:before="96"/>
        <w:ind w:left="110"/>
      </w:pPr>
      <w:hyperlink w:anchor="_bookmark0" w:history="1">
        <w:r w:rsidR="004409FB">
          <w:rPr>
            <w:color w:val="27314A"/>
            <w:w w:val="105"/>
            <w:u w:val="single" w:color="27314A"/>
          </w:rPr>
          <w:t>5323.804-90</w:t>
        </w:r>
        <w:r w:rsidR="004409FB">
          <w:rPr>
            <w:color w:val="27314A"/>
            <w:spacing w:val="11"/>
            <w:w w:val="105"/>
            <w:u w:val="single" w:color="27314A"/>
          </w:rPr>
          <w:t xml:space="preserve"> </w:t>
        </w:r>
        <w:r w:rsidR="004409FB">
          <w:rPr>
            <w:color w:val="27314A"/>
            <w:w w:val="105"/>
            <w:u w:val="single" w:color="27314A"/>
          </w:rPr>
          <w:t>Contract</w:t>
        </w:r>
        <w:r w:rsidR="004409FB">
          <w:rPr>
            <w:color w:val="27314A"/>
            <w:spacing w:val="11"/>
            <w:w w:val="105"/>
            <w:u w:val="single" w:color="27314A"/>
          </w:rPr>
          <w:t xml:space="preserve"> </w:t>
        </w:r>
        <w:r w:rsidR="004409FB">
          <w:rPr>
            <w:color w:val="27314A"/>
            <w:spacing w:val="-2"/>
            <w:w w:val="105"/>
            <w:u w:val="single" w:color="27314A"/>
          </w:rPr>
          <w:t>Clauses</w:t>
        </w:r>
      </w:hyperlink>
    </w:p>
    <w:p w14:paraId="6318EA75" w14:textId="77777777" w:rsidR="00E46BD2" w:rsidRDefault="00E46BD2">
      <w:pPr>
        <w:pStyle w:val="BodyText"/>
        <w:spacing w:before="9"/>
        <w:rPr>
          <w:sz w:val="15"/>
        </w:rPr>
      </w:pPr>
    </w:p>
    <w:p w14:paraId="6318EA76" w14:textId="77777777" w:rsidR="00E46BD2" w:rsidRDefault="00DC3E8B">
      <w:pPr>
        <w:pStyle w:val="BodyText"/>
        <w:spacing w:before="95"/>
        <w:ind w:left="110"/>
      </w:pPr>
      <w:hyperlink w:anchor="_bookmark0" w:history="1">
        <w:r w:rsidR="004409FB">
          <w:rPr>
            <w:color w:val="27314A"/>
            <w:w w:val="110"/>
            <w:u w:val="single" w:color="27314A"/>
          </w:rPr>
          <w:t>Subpart</w:t>
        </w:r>
        <w:r w:rsidR="004409FB">
          <w:rPr>
            <w:color w:val="27314A"/>
            <w:spacing w:val="-3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5323.90</w:t>
        </w:r>
        <w:r w:rsidR="004409FB">
          <w:rPr>
            <w:color w:val="27314A"/>
            <w:spacing w:val="-3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—</w:t>
        </w:r>
        <w:r w:rsidR="004409FB">
          <w:rPr>
            <w:color w:val="27314A"/>
            <w:spacing w:val="-2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HEALTH</w:t>
        </w:r>
        <w:r w:rsidR="004409FB">
          <w:rPr>
            <w:color w:val="27314A"/>
            <w:spacing w:val="-3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AND</w:t>
        </w:r>
        <w:r w:rsidR="004409FB">
          <w:rPr>
            <w:color w:val="27314A"/>
            <w:spacing w:val="-3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SAFETY</w:t>
        </w:r>
        <w:r w:rsidR="004409FB">
          <w:rPr>
            <w:color w:val="27314A"/>
            <w:spacing w:val="-2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ON</w:t>
        </w:r>
        <w:r w:rsidR="004409FB">
          <w:rPr>
            <w:color w:val="27314A"/>
            <w:spacing w:val="-3"/>
            <w:w w:val="110"/>
            <w:u w:val="single" w:color="27314A"/>
          </w:rPr>
          <w:t xml:space="preserve"> </w:t>
        </w:r>
        <w:r w:rsidR="004409FB">
          <w:rPr>
            <w:color w:val="27314A"/>
            <w:w w:val="110"/>
            <w:u w:val="single" w:color="27314A"/>
          </w:rPr>
          <w:t>GOVERNMENT</w:t>
        </w:r>
        <w:r w:rsidR="004409FB">
          <w:rPr>
            <w:color w:val="27314A"/>
            <w:spacing w:val="-2"/>
            <w:w w:val="110"/>
            <w:u w:val="single" w:color="27314A"/>
          </w:rPr>
          <w:t xml:space="preserve"> INSTALLATIONS</w:t>
        </w:r>
      </w:hyperlink>
    </w:p>
    <w:p w14:paraId="6318EA77" w14:textId="77777777" w:rsidR="00E46BD2" w:rsidRDefault="00E46BD2">
      <w:pPr>
        <w:pStyle w:val="BodyText"/>
        <w:spacing w:before="9"/>
        <w:rPr>
          <w:sz w:val="15"/>
        </w:rPr>
      </w:pPr>
    </w:p>
    <w:p w14:paraId="6318EA78" w14:textId="77777777" w:rsidR="00E46BD2" w:rsidRDefault="00DC3E8B">
      <w:pPr>
        <w:pStyle w:val="BodyText"/>
        <w:spacing w:before="96"/>
        <w:ind w:left="110"/>
      </w:pPr>
      <w:hyperlink w:anchor="_bookmark0" w:history="1">
        <w:r w:rsidR="004409FB">
          <w:rPr>
            <w:color w:val="27314A"/>
            <w:u w:val="single" w:color="27314A"/>
          </w:rPr>
          <w:t>5323.9001</w:t>
        </w:r>
        <w:r w:rsidR="004409FB">
          <w:rPr>
            <w:color w:val="27314A"/>
            <w:spacing w:val="64"/>
            <w:u w:val="single" w:color="27314A"/>
          </w:rPr>
          <w:t xml:space="preserve"> </w:t>
        </w:r>
        <w:r w:rsidR="004409FB">
          <w:rPr>
            <w:color w:val="27314A"/>
            <w:u w:val="single" w:color="27314A"/>
          </w:rPr>
          <w:t>Contract</w:t>
        </w:r>
        <w:r w:rsidR="004409FB">
          <w:rPr>
            <w:color w:val="27314A"/>
            <w:spacing w:val="66"/>
            <w:u w:val="single" w:color="27314A"/>
          </w:rPr>
          <w:t xml:space="preserve"> </w:t>
        </w:r>
        <w:r w:rsidR="004409FB">
          <w:rPr>
            <w:color w:val="27314A"/>
            <w:spacing w:val="-2"/>
            <w:u w:val="single" w:color="27314A"/>
          </w:rPr>
          <w:t>Clause</w:t>
        </w:r>
      </w:hyperlink>
    </w:p>
    <w:p w14:paraId="6318EA79" w14:textId="77777777" w:rsidR="00E46BD2" w:rsidRDefault="00E46BD2">
      <w:pPr>
        <w:pStyle w:val="BodyText"/>
        <w:rPr>
          <w:sz w:val="20"/>
        </w:rPr>
      </w:pPr>
    </w:p>
    <w:p w14:paraId="6318EA7A" w14:textId="77777777" w:rsidR="00E46BD2" w:rsidRDefault="00E46BD2">
      <w:pPr>
        <w:pStyle w:val="BodyText"/>
        <w:spacing w:before="8"/>
        <w:rPr>
          <w:sz w:val="17"/>
        </w:rPr>
      </w:pPr>
    </w:p>
    <w:p w14:paraId="6318EA7B" w14:textId="77777777" w:rsidR="00E46BD2" w:rsidRDefault="004409FB">
      <w:pPr>
        <w:pStyle w:val="Heading1"/>
        <w:spacing w:before="99" w:line="273" w:lineRule="auto"/>
        <w:rPr>
          <w:b/>
        </w:rPr>
      </w:pPr>
      <w:r>
        <w:rPr>
          <w:b/>
        </w:rPr>
        <w:t>Subpart</w:t>
      </w:r>
      <w:r>
        <w:rPr>
          <w:b/>
          <w:spacing w:val="-3"/>
        </w:rPr>
        <w:t xml:space="preserve"> </w:t>
      </w:r>
      <w:r>
        <w:rPr>
          <w:b/>
        </w:rPr>
        <w:t>5323.3</w:t>
      </w:r>
      <w:r>
        <w:rPr>
          <w:b/>
          <w:spacing w:val="-4"/>
        </w:rPr>
        <w:t xml:space="preserve"> </w:t>
      </w:r>
      <w:r>
        <w:rPr>
          <w:b/>
        </w:rPr>
        <w:t>—</w:t>
      </w:r>
      <w:r>
        <w:rPr>
          <w:b/>
          <w:spacing w:val="-3"/>
        </w:rPr>
        <w:t xml:space="preserve"> </w:t>
      </w:r>
      <w:r>
        <w:rPr>
          <w:b/>
        </w:rPr>
        <w:t>HAZARDOUS</w:t>
      </w:r>
      <w:r>
        <w:rPr>
          <w:b/>
          <w:spacing w:val="-3"/>
        </w:rPr>
        <w:t xml:space="preserve"> </w:t>
      </w:r>
      <w:r>
        <w:rPr>
          <w:b/>
        </w:rPr>
        <w:t xml:space="preserve">MATERIAL </w:t>
      </w:r>
      <w:r>
        <w:rPr>
          <w:b/>
          <w:spacing w:val="-2"/>
        </w:rPr>
        <w:t>IDENTIFICATION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MATERIAL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SAFETY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DATA</w:t>
      </w:r>
    </w:p>
    <w:p w14:paraId="6318EA7C" w14:textId="77777777" w:rsidR="00E46BD2" w:rsidRDefault="00E46BD2">
      <w:pPr>
        <w:pStyle w:val="BodyText"/>
        <w:spacing w:before="5"/>
        <w:rPr>
          <w:rFonts w:ascii="Bookman Old Style"/>
          <w:b/>
          <w:sz w:val="39"/>
        </w:rPr>
      </w:pPr>
    </w:p>
    <w:p w14:paraId="6318EA7D" w14:textId="77777777" w:rsidR="00E46BD2" w:rsidRDefault="004409FB">
      <w:pPr>
        <w:pStyle w:val="Heading2"/>
        <w:rPr>
          <w:b/>
        </w:rPr>
      </w:pPr>
      <w:r>
        <w:rPr>
          <w:b/>
          <w:spacing w:val="-2"/>
        </w:rPr>
        <w:t>5323.370-4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Procedures</w:t>
      </w:r>
    </w:p>
    <w:p w14:paraId="6318EA7E" w14:textId="77777777" w:rsidR="00E46BD2" w:rsidRDefault="00E46BD2">
      <w:pPr>
        <w:pStyle w:val="BodyText"/>
        <w:spacing w:before="4"/>
        <w:rPr>
          <w:rFonts w:ascii="Bookman Old Style"/>
          <w:b/>
          <w:sz w:val="42"/>
        </w:rPr>
      </w:pPr>
    </w:p>
    <w:p w14:paraId="6318EA7F" w14:textId="77777777" w:rsidR="00E46BD2" w:rsidRDefault="004409FB">
      <w:pPr>
        <w:ind w:left="110"/>
        <w:rPr>
          <w:i/>
        </w:rPr>
      </w:pPr>
      <w:r>
        <w:rPr>
          <w:w w:val="105"/>
        </w:rPr>
        <w:t>(1)</w:t>
      </w:r>
      <w:r>
        <w:rPr>
          <w:spacing w:val="2"/>
          <w:w w:val="105"/>
        </w:rPr>
        <w:t xml:space="preserve"> </w:t>
      </w:r>
      <w:r>
        <w:rPr>
          <w:i/>
          <w:w w:val="105"/>
        </w:rPr>
        <w:t>Preaward</w:t>
      </w:r>
      <w:r>
        <w:rPr>
          <w:i/>
          <w:spacing w:val="2"/>
          <w:w w:val="105"/>
        </w:rPr>
        <w:t xml:space="preserve"> </w:t>
      </w:r>
      <w:r>
        <w:rPr>
          <w:i/>
          <w:spacing w:val="-2"/>
          <w:w w:val="105"/>
        </w:rPr>
        <w:t>phase.</w:t>
      </w:r>
    </w:p>
    <w:p w14:paraId="6318EA80" w14:textId="77777777" w:rsidR="00E46BD2" w:rsidRDefault="00E46BD2">
      <w:pPr>
        <w:pStyle w:val="BodyText"/>
        <w:spacing w:before="11"/>
        <w:rPr>
          <w:i/>
          <w:sz w:val="23"/>
        </w:rPr>
      </w:pPr>
    </w:p>
    <w:p w14:paraId="6318EA81" w14:textId="77777777" w:rsidR="00E46BD2" w:rsidRDefault="004409FB">
      <w:pPr>
        <w:pStyle w:val="BodyText"/>
        <w:ind w:left="110"/>
      </w:pPr>
      <w:r>
        <w:rPr>
          <w:w w:val="105"/>
        </w:rPr>
        <w:t>(i)(A)</w:t>
      </w:r>
      <w:r>
        <w:rPr>
          <w:i/>
          <w:w w:val="105"/>
        </w:rPr>
        <w:t>(2)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hyperlink r:id="rId7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6318EA82" w14:textId="77777777" w:rsidR="00E46BD2" w:rsidRDefault="00E46BD2">
      <w:pPr>
        <w:pStyle w:val="BodyText"/>
        <w:rPr>
          <w:sz w:val="26"/>
        </w:rPr>
      </w:pPr>
    </w:p>
    <w:p w14:paraId="6318EA83" w14:textId="77777777" w:rsidR="00E46BD2" w:rsidRDefault="00E46BD2">
      <w:pPr>
        <w:pStyle w:val="BodyText"/>
        <w:spacing w:before="2"/>
        <w:rPr>
          <w:sz w:val="20"/>
        </w:rPr>
      </w:pPr>
    </w:p>
    <w:p w14:paraId="6318EA84" w14:textId="77777777" w:rsidR="00E46BD2" w:rsidRDefault="004409FB">
      <w:pPr>
        <w:pStyle w:val="Heading1"/>
        <w:ind w:right="0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5323.8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OZONE-DEPLETING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SUBSTANCES</w:t>
      </w:r>
    </w:p>
    <w:p w14:paraId="6318EA85" w14:textId="77777777" w:rsidR="00E46BD2" w:rsidRDefault="00E46BD2">
      <w:pPr>
        <w:pStyle w:val="BodyText"/>
        <w:rPr>
          <w:rFonts w:ascii="Bookman Old Style"/>
          <w:b/>
          <w:sz w:val="44"/>
        </w:rPr>
      </w:pPr>
    </w:p>
    <w:p w14:paraId="6318EA86" w14:textId="77777777" w:rsidR="00E46BD2" w:rsidRDefault="004409FB">
      <w:pPr>
        <w:pStyle w:val="Heading2"/>
        <w:rPr>
          <w:b/>
        </w:rPr>
      </w:pPr>
      <w:r>
        <w:rPr>
          <w:b/>
          <w:spacing w:val="-4"/>
        </w:rPr>
        <w:t>5323.803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Policy</w:t>
      </w:r>
    </w:p>
    <w:p w14:paraId="6318EA87" w14:textId="77777777" w:rsidR="00E46BD2" w:rsidRDefault="00E46BD2">
      <w:pPr>
        <w:pStyle w:val="BodyText"/>
        <w:spacing w:before="4"/>
        <w:rPr>
          <w:rFonts w:ascii="Bookman Old Style"/>
          <w:b/>
          <w:sz w:val="42"/>
        </w:rPr>
      </w:pPr>
    </w:p>
    <w:p w14:paraId="6318EA88" w14:textId="77777777" w:rsidR="00E46BD2" w:rsidRDefault="004409FB">
      <w:pPr>
        <w:pStyle w:val="BodyText"/>
        <w:spacing w:before="1" w:line="271" w:lineRule="auto"/>
        <w:ind w:left="110" w:right="398"/>
      </w:pPr>
      <w:r>
        <w:rPr>
          <w:w w:val="105"/>
        </w:rPr>
        <w:t xml:space="preserve">(a) Requiring activities must obtain approval in accordance with </w:t>
      </w:r>
      <w:hyperlink r:id="rId8">
        <w:r>
          <w:rPr>
            <w:color w:val="27314A"/>
            <w:w w:val="105"/>
            <w:u w:val="single" w:color="27314A"/>
          </w:rPr>
          <w:t>AFMAN 32-7002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Environmental Compliance and Pollution Prevention, paragraph 3.3.5.1.1.8 before a specification or standard that</w:t>
      </w:r>
      <w:r>
        <w:rPr>
          <w:spacing w:val="80"/>
          <w:w w:val="105"/>
        </w:rPr>
        <w:t xml:space="preserve"> </w:t>
      </w:r>
      <w:r>
        <w:rPr>
          <w:w w:val="105"/>
        </w:rPr>
        <w:t>requires the use of a class I ozone-depleting substance (ODS), or that can be met only through the</w:t>
      </w:r>
      <w:r>
        <w:rPr>
          <w:spacing w:val="80"/>
          <w:w w:val="150"/>
        </w:rPr>
        <w:t xml:space="preserve"> </w:t>
      </w:r>
      <w:r>
        <w:rPr>
          <w:w w:val="105"/>
        </w:rPr>
        <w:t>use of an ODS, is authorized in any solicitation or contract/order.</w:t>
      </w:r>
    </w:p>
    <w:p w14:paraId="6318EA89" w14:textId="77777777" w:rsidR="00E46BD2" w:rsidRDefault="00E46BD2">
      <w:pPr>
        <w:spacing w:line="271" w:lineRule="auto"/>
        <w:sectPr w:rsidR="00E46BD2">
          <w:type w:val="continuous"/>
          <w:pgSz w:w="11910" w:h="16840"/>
          <w:pgMar w:top="840" w:right="760" w:bottom="280" w:left="740" w:header="720" w:footer="720" w:gutter="0"/>
          <w:cols w:space="720"/>
        </w:sectPr>
      </w:pPr>
    </w:p>
    <w:p w14:paraId="6318EA8A" w14:textId="77777777" w:rsidR="00E46BD2" w:rsidRDefault="004409FB">
      <w:pPr>
        <w:pStyle w:val="Heading2"/>
        <w:spacing w:before="76"/>
        <w:rPr>
          <w:b/>
        </w:rPr>
      </w:pPr>
      <w:r>
        <w:rPr>
          <w:b/>
          <w:spacing w:val="-2"/>
        </w:rPr>
        <w:lastRenderedPageBreak/>
        <w:t>5323.804-90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Clauses</w:t>
      </w:r>
    </w:p>
    <w:p w14:paraId="6318EA8B" w14:textId="77777777" w:rsidR="00E46BD2" w:rsidRDefault="00E46BD2">
      <w:pPr>
        <w:pStyle w:val="BodyText"/>
        <w:spacing w:before="4"/>
        <w:rPr>
          <w:rFonts w:ascii="Bookman Old Style"/>
          <w:b/>
          <w:sz w:val="42"/>
        </w:rPr>
      </w:pPr>
    </w:p>
    <w:p w14:paraId="6318EA8C" w14:textId="7A3259BE" w:rsidR="00E46BD2" w:rsidRDefault="004409FB">
      <w:pPr>
        <w:pStyle w:val="BodyText"/>
        <w:spacing w:line="271" w:lineRule="auto"/>
        <w:ind w:left="110" w:right="142"/>
      </w:pPr>
      <w:r>
        <w:rPr>
          <w:w w:val="105"/>
        </w:rPr>
        <w:t xml:space="preserve">Include DAFFARS clause </w:t>
      </w:r>
      <w:hyperlink r:id="rId9" w:anchor="DAFFARS_5352_223_9000">
        <w:r>
          <w:rPr>
            <w:color w:val="27314A"/>
            <w:w w:val="105"/>
            <w:u w:val="single" w:color="27314A"/>
          </w:rPr>
          <w:t>5352.223-9000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in all solicitations and contracts/orders unless the requiring activity obtains </w:t>
      </w:r>
      <w:del w:id="3" w:author="ROSSI, AMANDA M CIV USAF HAF SAF/AQCP" w:date="2024-05-18T13:47:00Z">
        <w:r w:rsidR="00DC3E8B" w:rsidDel="00DC3E8B">
          <w:rPr>
            <w:w w:val="105"/>
          </w:rPr>
          <w:delText>the</w:delText>
        </w:r>
        <w:r w:rsidDel="00DC3E8B">
          <w:rPr>
            <w:w w:val="105"/>
          </w:rPr>
          <w:delText xml:space="preserve"> </w:delText>
        </w:r>
      </w:del>
      <w:r>
        <w:rPr>
          <w:w w:val="105"/>
        </w:rPr>
        <w:t>approval IAW paragraph 5323.803(a) above. If approval is obtained, the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contracting officer must instead use </w:t>
      </w:r>
      <w:hyperlink r:id="rId10" w:anchor="FAR_52_223_11">
        <w:r>
          <w:rPr>
            <w:color w:val="27314A"/>
            <w:w w:val="105"/>
            <w:u w:val="single" w:color="27314A"/>
          </w:rPr>
          <w:t>FAR clause 52.223-11</w:t>
        </w:r>
      </w:hyperlink>
      <w:r>
        <w:rPr>
          <w:w w:val="105"/>
        </w:rPr>
        <w:t>.</w:t>
      </w:r>
    </w:p>
    <w:p w14:paraId="6318EA8D" w14:textId="77777777" w:rsidR="00E46BD2" w:rsidRDefault="00E46BD2">
      <w:pPr>
        <w:pStyle w:val="BodyText"/>
        <w:rPr>
          <w:sz w:val="26"/>
        </w:rPr>
      </w:pPr>
    </w:p>
    <w:p w14:paraId="6318EA8E" w14:textId="77777777" w:rsidR="00E46BD2" w:rsidRDefault="004409FB">
      <w:pPr>
        <w:pStyle w:val="Heading1"/>
        <w:spacing w:before="204"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5323.90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HEALTH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SAFETY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 xml:space="preserve">ON </w:t>
      </w:r>
      <w:r>
        <w:rPr>
          <w:b/>
        </w:rPr>
        <w:t>GOVERNMENT INSTALLATIONS</w:t>
      </w:r>
    </w:p>
    <w:p w14:paraId="6318EA8F" w14:textId="77777777" w:rsidR="00E46BD2" w:rsidRDefault="00E46BD2">
      <w:pPr>
        <w:pStyle w:val="BodyText"/>
        <w:spacing w:before="5"/>
        <w:rPr>
          <w:rFonts w:ascii="Bookman Old Style"/>
          <w:b/>
          <w:sz w:val="39"/>
        </w:rPr>
      </w:pPr>
    </w:p>
    <w:p w14:paraId="6318EA90" w14:textId="77777777" w:rsidR="00E46BD2" w:rsidRDefault="004409FB">
      <w:pPr>
        <w:pStyle w:val="Heading2"/>
        <w:rPr>
          <w:b/>
        </w:rPr>
      </w:pPr>
      <w:r>
        <w:rPr>
          <w:b/>
          <w:spacing w:val="-2"/>
        </w:rPr>
        <w:t>5323.9001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Clause</w:t>
      </w:r>
    </w:p>
    <w:p w14:paraId="6318EA91" w14:textId="77777777" w:rsidR="00E46BD2" w:rsidRDefault="00E46BD2">
      <w:pPr>
        <w:pStyle w:val="BodyText"/>
        <w:spacing w:before="4"/>
        <w:rPr>
          <w:rFonts w:ascii="Bookman Old Style"/>
          <w:b/>
          <w:sz w:val="42"/>
        </w:rPr>
      </w:pPr>
    </w:p>
    <w:p w14:paraId="6318EA92" w14:textId="77777777" w:rsidR="00E46BD2" w:rsidRDefault="004409FB">
      <w:pPr>
        <w:pStyle w:val="BodyText"/>
        <w:spacing w:before="1" w:line="271" w:lineRule="auto"/>
        <w:ind w:left="110" w:right="398"/>
      </w:pPr>
      <w:r>
        <w:rPr>
          <w:w w:val="105"/>
        </w:rPr>
        <w:t xml:space="preserve">The contracting officer may insert DAFFARS clause </w:t>
      </w:r>
      <w:hyperlink r:id="rId11" w:anchor="DAFFARS_5352_223_9001">
        <w:r>
          <w:rPr>
            <w:color w:val="27314A"/>
            <w:w w:val="105"/>
            <w:u w:val="single" w:color="27314A"/>
          </w:rPr>
          <w:t>5352.223-9001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in solicitations and contracts,</w:t>
      </w:r>
      <w:r>
        <w:rPr>
          <w:spacing w:val="40"/>
          <w:w w:val="105"/>
        </w:rPr>
        <w:t xml:space="preserve"> </w:t>
      </w:r>
      <w:r>
        <w:rPr>
          <w:w w:val="105"/>
        </w:rPr>
        <w:t>other than for construction, which require performance on a Government installation if needed. The</w:t>
      </w:r>
      <w:r>
        <w:rPr>
          <w:spacing w:val="40"/>
          <w:w w:val="105"/>
        </w:rPr>
        <w:t xml:space="preserve"> </w:t>
      </w:r>
      <w:r>
        <w:rPr>
          <w:w w:val="105"/>
        </w:rPr>
        <w:t>contracting officer should coordinate these requirements with the Chief Engineer and include this</w:t>
      </w:r>
      <w:r>
        <w:rPr>
          <w:spacing w:val="40"/>
          <w:w w:val="105"/>
        </w:rPr>
        <w:t xml:space="preserve"> </w:t>
      </w:r>
      <w:r>
        <w:rPr>
          <w:w w:val="105"/>
        </w:rPr>
        <w:t>clause only for efforts where these requirements are not already spelled out in the technical requirements documents which will also be included in the resultant contract.</w:t>
      </w:r>
    </w:p>
    <w:sectPr w:rsidR="00E46BD2">
      <w:pgSz w:w="11910" w:h="16840"/>
      <w:pgMar w:top="84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D2"/>
    <w:rsid w:val="0003383C"/>
    <w:rsid w:val="003D6070"/>
    <w:rsid w:val="004409FB"/>
    <w:rsid w:val="0063360A"/>
    <w:rsid w:val="00927566"/>
    <w:rsid w:val="00A227A7"/>
    <w:rsid w:val="00DC3E8B"/>
    <w:rsid w:val="00E46BD2"/>
    <w:rsid w:val="00F44F9B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EA66"/>
  <w15:docId w15:val="{EACD37FB-CE43-47FF-9F20-0021BA0C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 w:right="398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F44F9B"/>
    <w:pPr>
      <w:widowControl/>
      <w:autoSpaceDE/>
      <w:autoSpaceDN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e-publishing.af.mil/production/1/af_a4/publication/afman32-7002/afman32-7002.pdf" TargetMode="Externa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acquisition.gov/daffars/mp5301-federal-acquisition-regulations-syste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quisition.gov/daffars/part-5352-solicitation-provisions-and-contract-claus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cquisition.gov/far/part-52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cquisition.gov/daffars/part-5352-solicitation-provisions-and-contract-clau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1FC205-2B6F-468C-8537-5E85CE18B1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74F87E-9CCF-4512-B292-7BFB5E238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55CF3-9AC4-4F12-A22B-76AC88D85A90}">
  <ds:schemaRefs>
    <ds:schemaRef ds:uri="c7b28551-714a-466d-aef6-d2c6ef9e9028"/>
    <ds:schemaRef ds:uri="494a06ad-f065-438e-b0c5-3c8ee8c1fb4f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5323 - Environment, Energy and Water Efficiency, Renewable Energy Technologies, Occupational Safety, and Drug-Free Workplace</vt:lpstr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5323 - Environment, Energy and Water Efficiency, Renewable Energy Technologies, Occupational Safety, and Drug-Free Workplace</dc:title>
  <dc:creator>KAHLER, JUDY K CIV USAF HAF SAF/AQCP</dc:creator>
  <cp:lastModifiedBy>ROSSI, AMANDA M CIV USAF HAF SAF/AQCP</cp:lastModifiedBy>
  <cp:revision>3</cp:revision>
  <dcterms:created xsi:type="dcterms:W3CDTF">2024-05-18T19:43:00Z</dcterms:created>
  <dcterms:modified xsi:type="dcterms:W3CDTF">2024-05-18T19:47:00Z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3700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