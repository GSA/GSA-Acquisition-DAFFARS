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FA04" w14:textId="77777777" w:rsidR="0008488E" w:rsidRPr="00517AAC" w:rsidRDefault="005832FE">
      <w:pPr>
        <w:pStyle w:val="Title"/>
        <w:rPr>
          <w:rFonts w:asciiTheme="majorHAnsi" w:hAnsiTheme="majorHAnsi"/>
          <w:b/>
        </w:rPr>
      </w:pPr>
      <w:bookmarkStart w:id="0" w:name="_bookmark0"/>
      <w:bookmarkEnd w:id="0"/>
      <w:r w:rsidRPr="00517AAC">
        <w:rPr>
          <w:rFonts w:asciiTheme="majorHAnsi" w:hAnsiTheme="majorHAnsi"/>
          <w:b/>
          <w:spacing w:val="-4"/>
        </w:rPr>
        <w:t>Part</w:t>
      </w:r>
      <w:r w:rsidRPr="00517AAC">
        <w:rPr>
          <w:rFonts w:asciiTheme="majorHAnsi" w:hAnsiTheme="majorHAnsi"/>
          <w:b/>
          <w:spacing w:val="-34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5316</w:t>
      </w:r>
      <w:r w:rsidRPr="00517AAC">
        <w:rPr>
          <w:rFonts w:asciiTheme="majorHAnsi" w:hAnsiTheme="majorHAnsi"/>
          <w:b/>
          <w:spacing w:val="-33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-</w:t>
      </w:r>
      <w:r w:rsidRPr="00517AAC">
        <w:rPr>
          <w:rFonts w:asciiTheme="majorHAnsi" w:hAnsiTheme="majorHAnsi"/>
          <w:b/>
          <w:spacing w:val="-33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Types</w:t>
      </w:r>
      <w:r w:rsidRPr="00517AAC">
        <w:rPr>
          <w:rFonts w:asciiTheme="majorHAnsi" w:hAnsiTheme="majorHAnsi"/>
          <w:b/>
          <w:spacing w:val="-33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of</w:t>
      </w:r>
      <w:r w:rsidRPr="00517AAC">
        <w:rPr>
          <w:rFonts w:asciiTheme="majorHAnsi" w:hAnsiTheme="majorHAnsi"/>
          <w:b/>
          <w:spacing w:val="-33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Contracts</w:t>
      </w:r>
    </w:p>
    <w:p w14:paraId="69BCFA05" w14:textId="77777777" w:rsidR="0008488E" w:rsidRPr="00517AAC" w:rsidRDefault="0008488E">
      <w:pPr>
        <w:pStyle w:val="BodyText"/>
        <w:spacing w:before="6"/>
        <w:rPr>
          <w:rFonts w:asciiTheme="majorHAnsi" w:hAnsiTheme="majorHAnsi"/>
          <w:b/>
          <w:sz w:val="50"/>
        </w:rPr>
      </w:pPr>
    </w:p>
    <w:p w14:paraId="69BCFA07" w14:textId="50431A0B" w:rsidR="0008488E" w:rsidRPr="00517AAC" w:rsidRDefault="005832FE" w:rsidP="00C251CE">
      <w:pPr>
        <w:pStyle w:val="BodyText"/>
        <w:rPr>
          <w:rFonts w:asciiTheme="majorHAnsi" w:hAnsiTheme="majorHAnsi"/>
          <w:sz w:val="15"/>
        </w:rPr>
      </w:pPr>
      <w:r w:rsidRPr="00517AAC">
        <w:rPr>
          <w:rFonts w:asciiTheme="majorHAnsi" w:hAnsiTheme="majorHAnsi"/>
          <w:color w:val="27314A"/>
          <w:w w:val="105"/>
          <w:u w:val="single" w:color="27314A"/>
        </w:rPr>
        <w:t>DAFFARS</w:t>
      </w:r>
      <w:r w:rsidRPr="00517AAC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517AAC">
        <w:rPr>
          <w:rFonts w:asciiTheme="majorHAnsi" w:hAnsiTheme="majorHAnsi"/>
          <w:color w:val="27314A"/>
          <w:w w:val="105"/>
          <w:u w:val="single" w:color="27314A"/>
        </w:rPr>
        <w:t>PART</w:t>
      </w:r>
      <w:r w:rsidRPr="00517AAC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517AAC">
        <w:rPr>
          <w:rFonts w:asciiTheme="majorHAnsi" w:hAnsiTheme="majorHAnsi"/>
          <w:color w:val="27314A"/>
          <w:w w:val="105"/>
          <w:u w:val="single" w:color="27314A"/>
        </w:rPr>
        <w:t>5316</w:t>
      </w:r>
      <w:r w:rsidRPr="00517AAC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517AAC">
        <w:rPr>
          <w:rFonts w:asciiTheme="majorHAnsi" w:hAnsiTheme="majorHAnsi"/>
          <w:color w:val="27314A"/>
          <w:w w:val="105"/>
          <w:u w:val="single" w:color="27314A"/>
        </w:rPr>
        <w:t>Knowledge</w:t>
      </w:r>
      <w:r w:rsidRPr="00517AAC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517AAC">
        <w:rPr>
          <w:rFonts w:asciiTheme="majorHAnsi" w:hAnsiTheme="majorHAnsi"/>
          <w:color w:val="27314A"/>
          <w:spacing w:val="-2"/>
          <w:w w:val="105"/>
          <w:u w:val="single" w:color="27314A"/>
        </w:rPr>
        <w:t>Center</w:t>
      </w:r>
    </w:p>
    <w:p w14:paraId="69BCFA09" w14:textId="7EA6CD71" w:rsidR="0008488E" w:rsidRPr="00517AAC" w:rsidRDefault="005832FE" w:rsidP="00C251CE">
      <w:pPr>
        <w:spacing w:before="96"/>
        <w:rPr>
          <w:rFonts w:asciiTheme="majorHAnsi" w:hAnsiTheme="majorHAnsi"/>
        </w:rPr>
      </w:pPr>
      <w:r w:rsidRPr="00517AAC">
        <w:rPr>
          <w:rFonts w:asciiTheme="majorHAnsi" w:hAnsiTheme="majorHAnsi"/>
          <w:i/>
          <w:w w:val="110"/>
        </w:rPr>
        <w:t>Revised:</w:t>
      </w:r>
      <w:r w:rsidRPr="00517AAC">
        <w:rPr>
          <w:rFonts w:asciiTheme="majorHAnsi" w:hAnsiTheme="majorHAnsi"/>
          <w:i/>
          <w:spacing w:val="23"/>
          <w:w w:val="110"/>
        </w:rPr>
        <w:t xml:space="preserve"> </w:t>
      </w:r>
      <w:r w:rsidRPr="00517AAC">
        <w:rPr>
          <w:rFonts w:asciiTheme="majorHAnsi" w:hAnsiTheme="majorHAnsi"/>
          <w:i/>
          <w:w w:val="110"/>
        </w:rPr>
        <w:t>June</w:t>
      </w:r>
      <w:r w:rsidRPr="00517AAC">
        <w:rPr>
          <w:rFonts w:asciiTheme="majorHAnsi" w:hAnsiTheme="majorHAnsi"/>
          <w:i/>
          <w:spacing w:val="23"/>
          <w:w w:val="110"/>
        </w:rPr>
        <w:t xml:space="preserve"> </w:t>
      </w:r>
      <w:del w:id="1" w:author="ROSSI, AMANDA M CIV USAF HAF SAF/AQCP" w:date="2024-05-18T11:38:00Z">
        <w:r w:rsidRPr="00517AAC" w:rsidDel="007260B1">
          <w:rPr>
            <w:rFonts w:asciiTheme="majorHAnsi" w:hAnsiTheme="majorHAnsi"/>
            <w:i/>
            <w:spacing w:val="-4"/>
            <w:w w:val="110"/>
          </w:rPr>
          <w:delText>2023</w:delText>
        </w:r>
      </w:del>
      <w:ins w:id="2" w:author="ROSSI, AMANDA M CIV USAF HAF SAF/AQCP" w:date="2024-05-18T11:38:00Z">
        <w:r w:rsidR="007260B1" w:rsidRPr="00517AAC">
          <w:rPr>
            <w:rFonts w:asciiTheme="majorHAnsi" w:hAnsiTheme="majorHAnsi"/>
            <w:i/>
            <w:spacing w:val="-4"/>
            <w:w w:val="110"/>
          </w:rPr>
          <w:t>202</w:t>
        </w:r>
        <w:r w:rsidR="007260B1">
          <w:rPr>
            <w:rFonts w:asciiTheme="majorHAnsi" w:hAnsiTheme="majorHAnsi"/>
            <w:i/>
            <w:spacing w:val="-4"/>
            <w:w w:val="110"/>
          </w:rPr>
          <w:t>4</w:t>
        </w:r>
      </w:ins>
    </w:p>
    <w:p w14:paraId="6633A0DC" w14:textId="6E3CD69C" w:rsidR="0070378F" w:rsidRPr="00517AAC" w:rsidRDefault="00067A55" w:rsidP="0070378F">
      <w:pPr>
        <w:pStyle w:val="BodyText"/>
        <w:spacing w:before="95"/>
        <w:rPr>
          <w:rFonts w:asciiTheme="majorHAnsi" w:hAnsiTheme="majorHAnsi"/>
          <w:sz w:val="15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Subpart</w:t>
        </w:r>
        <w:r w:rsidR="005832FE" w:rsidRPr="00517AAC">
          <w:rPr>
            <w:rFonts w:asciiTheme="majorHAnsi" w:hAnsiTheme="majorHAnsi"/>
            <w:color w:val="27314A"/>
            <w:spacing w:val="4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5316.1</w:t>
        </w:r>
        <w:r w:rsidR="005832FE" w:rsidRPr="00517AAC">
          <w:rPr>
            <w:rFonts w:asciiTheme="majorHAnsi" w:hAnsiTheme="majorHAnsi"/>
            <w:color w:val="27314A"/>
            <w:spacing w:val="4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-</w:t>
        </w:r>
        <w:r w:rsidR="005832FE" w:rsidRPr="00517AAC">
          <w:rPr>
            <w:rFonts w:asciiTheme="majorHAnsi" w:hAnsiTheme="majorHAnsi"/>
            <w:color w:val="27314A"/>
            <w:spacing w:val="5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SELECTING</w:t>
        </w:r>
        <w:r w:rsidR="005832FE" w:rsidRPr="00517AAC">
          <w:rPr>
            <w:rFonts w:asciiTheme="majorHAnsi" w:hAnsiTheme="majorHAnsi"/>
            <w:color w:val="27314A"/>
            <w:spacing w:val="4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CONTRACT</w:t>
        </w:r>
        <w:r w:rsidR="005832FE" w:rsidRPr="00517AAC">
          <w:rPr>
            <w:rFonts w:asciiTheme="majorHAnsi" w:hAnsiTheme="majorHAnsi"/>
            <w:color w:val="27314A"/>
            <w:spacing w:val="5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4"/>
            <w:w w:val="110"/>
            <w:u w:val="single" w:color="27314A"/>
          </w:rPr>
          <w:t>TYPES</w:t>
        </w:r>
      </w:hyperlink>
    </w:p>
    <w:p w14:paraId="15842817" w14:textId="1FADB634" w:rsidR="00C26C4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  <w:color w:val="27314A"/>
          <w:spacing w:val="-4"/>
          <w:w w:val="105"/>
          <w:u w:val="single" w:color="27314A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5316.103</w:t>
        </w:r>
        <w:r w:rsidR="005832FE" w:rsidRPr="00517AAC">
          <w:rPr>
            <w:rFonts w:asciiTheme="majorHAnsi" w:hAnsiTheme="majorHAnsi"/>
            <w:color w:val="27314A"/>
            <w:spacing w:val="29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Negotiating</w:t>
        </w:r>
        <w:r w:rsidR="005832FE" w:rsidRPr="00517AAC">
          <w:rPr>
            <w:rFonts w:asciiTheme="majorHAnsi" w:hAnsiTheme="majorHAnsi"/>
            <w:color w:val="27314A"/>
            <w:spacing w:val="30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Contract</w:t>
        </w:r>
        <w:r w:rsidR="005832FE" w:rsidRPr="00517AAC">
          <w:rPr>
            <w:rFonts w:asciiTheme="majorHAnsi" w:hAnsiTheme="majorHAnsi"/>
            <w:color w:val="27314A"/>
            <w:spacing w:val="30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4"/>
            <w:w w:val="105"/>
            <w:u w:val="single" w:color="27314A"/>
          </w:rPr>
          <w:t>Type</w:t>
        </w:r>
      </w:hyperlink>
    </w:p>
    <w:p w14:paraId="0677E3A2" w14:textId="045ECA65" w:rsidR="0070378F" w:rsidRPr="00517AAC" w:rsidRDefault="004A2DD4" w:rsidP="0070378F">
      <w:pPr>
        <w:pStyle w:val="BodyText"/>
        <w:spacing w:before="10"/>
        <w:rPr>
          <w:rFonts w:asciiTheme="majorHAnsi" w:hAnsiTheme="majorHAnsi"/>
        </w:rPr>
      </w:pPr>
      <w:r w:rsidRPr="00517AAC">
        <w:rPr>
          <w:rFonts w:asciiTheme="majorHAnsi" w:hAnsiTheme="majorHAnsi"/>
          <w:color w:val="27314A"/>
          <w:spacing w:val="-4"/>
          <w:w w:val="105"/>
          <w:u w:val="single" w:color="27314A"/>
        </w:rPr>
        <w:t>Subpart 5316.2</w:t>
      </w:r>
      <w:r w:rsidR="0040795C" w:rsidRPr="00517AAC">
        <w:rPr>
          <w:rFonts w:asciiTheme="majorHAnsi" w:hAnsiTheme="majorHAnsi"/>
          <w:color w:val="27314A"/>
          <w:spacing w:val="-4"/>
          <w:w w:val="105"/>
          <w:u w:val="single" w:color="27314A"/>
        </w:rPr>
        <w:t xml:space="preserve"> – </w:t>
      </w:r>
      <w:bookmarkStart w:id="3" w:name="_Hlk161740983"/>
      <w:r w:rsidR="0040795C" w:rsidRPr="00517AAC">
        <w:rPr>
          <w:rFonts w:asciiTheme="majorHAnsi" w:hAnsiTheme="majorHAnsi"/>
          <w:color w:val="27314A"/>
          <w:spacing w:val="-4"/>
          <w:w w:val="105"/>
          <w:u w:val="single" w:color="27314A"/>
        </w:rPr>
        <w:t>FIXED-PRICE CONTRACTS</w:t>
      </w:r>
      <w:bookmarkEnd w:id="3"/>
      <w:r w:rsidR="00C26C4F" w:rsidRPr="00517AAC">
        <w:rPr>
          <w:rFonts w:asciiTheme="majorHAnsi" w:hAnsiTheme="majorHAnsi"/>
        </w:rPr>
        <w:tab/>
      </w:r>
    </w:p>
    <w:p w14:paraId="574C7446" w14:textId="220297E0" w:rsidR="0070378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</w:rPr>
      </w:pPr>
      <w:hyperlink w:anchor="_bookmark0" w:history="1">
        <w:r w:rsidR="001C4E35" w:rsidRPr="00517AAC">
          <w:rPr>
            <w:rFonts w:asciiTheme="majorHAnsi" w:hAnsiTheme="majorHAnsi"/>
            <w:color w:val="27314A"/>
            <w:w w:val="110"/>
            <w:u w:val="single" w:color="27314A"/>
          </w:rPr>
          <w:t>5316.206</w:t>
        </w:r>
        <w:r w:rsidR="001C4E35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1C4E35" w:rsidRPr="00517AAC">
          <w:rPr>
            <w:rFonts w:asciiTheme="majorHAnsi" w:hAnsiTheme="majorHAnsi"/>
            <w:color w:val="27314A"/>
            <w:w w:val="110"/>
            <w:u w:val="single" w:color="27314A"/>
          </w:rPr>
          <w:t>—</w:t>
        </w:r>
        <w:r w:rsidR="001C4E35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1C4E35" w:rsidRPr="00517AAC">
          <w:rPr>
            <w:rFonts w:asciiTheme="majorHAnsi" w:hAnsiTheme="majorHAnsi"/>
            <w:color w:val="27314A"/>
            <w:w w:val="110"/>
            <w:u w:val="single" w:color="27314A"/>
          </w:rPr>
          <w:t>Fixed-Ceiling-Price</w:t>
        </w:r>
        <w:r w:rsidR="001C4E35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1C4E35" w:rsidRPr="00517AAC">
          <w:rPr>
            <w:rFonts w:asciiTheme="majorHAnsi" w:hAnsiTheme="majorHAnsi"/>
            <w:color w:val="27314A"/>
            <w:w w:val="110"/>
            <w:u w:val="single" w:color="27314A"/>
          </w:rPr>
          <w:t>Contracts</w:t>
        </w:r>
        <w:r w:rsidR="001C4E35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proofErr w:type="gramStart"/>
        <w:r w:rsidR="001C4E35" w:rsidRPr="00517AAC">
          <w:rPr>
            <w:rFonts w:asciiTheme="majorHAnsi" w:hAnsiTheme="majorHAnsi"/>
            <w:color w:val="27314A"/>
            <w:w w:val="110"/>
            <w:u w:val="single" w:color="27314A"/>
          </w:rPr>
          <w:t>With</w:t>
        </w:r>
        <w:proofErr w:type="gramEnd"/>
        <w:r w:rsidR="001C4E35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1C4E35" w:rsidRPr="00517AAC">
          <w:rPr>
            <w:rFonts w:asciiTheme="majorHAnsi" w:hAnsiTheme="majorHAnsi"/>
            <w:color w:val="27314A"/>
            <w:w w:val="110"/>
            <w:u w:val="single" w:color="27314A"/>
          </w:rPr>
          <w:t>Retroactive</w:t>
        </w:r>
        <w:r w:rsidR="001C4E35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1C4E35" w:rsidRPr="00517AAC">
          <w:rPr>
            <w:rFonts w:asciiTheme="majorHAnsi" w:hAnsiTheme="majorHAnsi"/>
            <w:color w:val="27314A"/>
            <w:w w:val="110"/>
            <w:u w:val="single" w:color="27314A"/>
          </w:rPr>
          <w:t>Price</w:t>
        </w:r>
      </w:hyperlink>
      <w:r w:rsidR="001C4E35" w:rsidRPr="00517AAC">
        <w:rPr>
          <w:rFonts w:asciiTheme="majorHAnsi" w:hAnsiTheme="majorHAnsi"/>
          <w:color w:val="27314A"/>
          <w:w w:val="110"/>
        </w:rPr>
        <w:t xml:space="preserve"> </w:t>
      </w:r>
      <w:hyperlink w:anchor="_bookmark0" w:history="1">
        <w:r w:rsidR="001C4E35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>Redetermination</w:t>
        </w:r>
      </w:hyperlink>
    </w:p>
    <w:p w14:paraId="066A05DB" w14:textId="64F98C85" w:rsidR="0070378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5316.206-3</w:t>
        </w:r>
        <w:r w:rsidR="005832FE" w:rsidRPr="00517AAC">
          <w:rPr>
            <w:rFonts w:asciiTheme="majorHAnsi" w:hAnsiTheme="majorHAnsi"/>
            <w:color w:val="27314A"/>
            <w:spacing w:val="-10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Limitations</w:t>
        </w:r>
      </w:hyperlink>
    </w:p>
    <w:p w14:paraId="69BCFA12" w14:textId="77777777" w:rsidR="0008488E" w:rsidRPr="00517AAC" w:rsidRDefault="00067A55" w:rsidP="00C251CE">
      <w:pPr>
        <w:pStyle w:val="BodyText"/>
        <w:spacing w:before="95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Subpart</w:t>
        </w:r>
        <w:r w:rsidR="005832FE" w:rsidRPr="00517AAC">
          <w:rPr>
            <w:rFonts w:asciiTheme="majorHAnsi" w:hAnsiTheme="majorHAnsi"/>
            <w:color w:val="27314A"/>
            <w:spacing w:val="25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5316.4</w:t>
        </w:r>
        <w:r w:rsidR="005832FE" w:rsidRPr="00517AAC">
          <w:rPr>
            <w:rFonts w:asciiTheme="majorHAnsi" w:hAnsiTheme="majorHAnsi"/>
            <w:color w:val="27314A"/>
            <w:spacing w:val="26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—</w:t>
        </w:r>
        <w:r w:rsidR="005832FE" w:rsidRPr="00517AAC">
          <w:rPr>
            <w:rFonts w:asciiTheme="majorHAnsi" w:hAnsiTheme="majorHAnsi"/>
            <w:color w:val="27314A"/>
            <w:spacing w:val="25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INCENTIVE</w:t>
        </w:r>
        <w:r w:rsidR="005832FE" w:rsidRPr="00517AAC">
          <w:rPr>
            <w:rFonts w:asciiTheme="majorHAnsi" w:hAnsiTheme="majorHAnsi"/>
            <w:color w:val="27314A"/>
            <w:spacing w:val="26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CONTRACTS</w:t>
        </w:r>
      </w:hyperlink>
    </w:p>
    <w:p w14:paraId="06BE1950" w14:textId="44BD4D3D" w:rsidR="0070378F" w:rsidRPr="00517AAC" w:rsidRDefault="00067A55" w:rsidP="00C251CE">
      <w:pPr>
        <w:pStyle w:val="BodyText"/>
        <w:spacing w:before="9"/>
        <w:ind w:left="720"/>
        <w:rPr>
          <w:rFonts w:asciiTheme="majorHAnsi" w:hAnsiTheme="majorHAnsi"/>
          <w:sz w:val="15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5316.401</w:t>
        </w:r>
        <w:r w:rsidR="005832FE" w:rsidRPr="00517AAC">
          <w:rPr>
            <w:rFonts w:asciiTheme="majorHAnsi" w:hAnsiTheme="majorHAnsi"/>
            <w:color w:val="27314A"/>
            <w:spacing w:val="2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General</w:t>
        </w:r>
      </w:hyperlink>
    </w:p>
    <w:p w14:paraId="07323489" w14:textId="77777777" w:rsidR="0070378F" w:rsidRPr="00517AAC" w:rsidRDefault="00067A55" w:rsidP="00C251CE">
      <w:pPr>
        <w:pStyle w:val="BodyText"/>
        <w:spacing w:before="96"/>
        <w:ind w:left="720"/>
        <w:rPr>
          <w:rFonts w:asciiTheme="majorHAnsi" w:hAnsiTheme="majorHAnsi"/>
          <w:color w:val="27314A"/>
          <w:spacing w:val="-4"/>
          <w:w w:val="105"/>
          <w:u w:val="single" w:color="27314A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5316.404</w:t>
        </w:r>
        <w:r w:rsidR="005832FE" w:rsidRPr="00517AAC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Fixed-Price</w:t>
        </w:r>
        <w:r w:rsidR="005832FE" w:rsidRPr="00517AAC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Contracts</w:t>
        </w:r>
        <w:r w:rsidR="005832FE" w:rsidRPr="00517AAC">
          <w:rPr>
            <w:rFonts w:asciiTheme="majorHAnsi" w:hAnsiTheme="majorHAnsi"/>
            <w:color w:val="27314A"/>
            <w:spacing w:val="12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with</w:t>
        </w:r>
        <w:r w:rsidR="005832FE" w:rsidRPr="00517AAC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Award</w:t>
        </w:r>
        <w:r w:rsidR="005832FE" w:rsidRPr="00517AAC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4"/>
            <w:w w:val="105"/>
            <w:u w:val="single" w:color="27314A"/>
          </w:rPr>
          <w:t>Fees</w:t>
        </w:r>
      </w:hyperlink>
    </w:p>
    <w:p w14:paraId="0A56EB88" w14:textId="775C8D45" w:rsidR="0070378F" w:rsidRPr="00517AAC" w:rsidRDefault="00506A1D" w:rsidP="00C251CE">
      <w:pPr>
        <w:pStyle w:val="BodyText"/>
        <w:spacing w:before="96"/>
        <w:ind w:left="720"/>
        <w:rPr>
          <w:rFonts w:asciiTheme="majorHAnsi" w:hAnsiTheme="majorHAnsi"/>
          <w:color w:val="27314A"/>
          <w:spacing w:val="-4"/>
          <w:w w:val="105"/>
          <w:u w:val="single" w:color="27314A"/>
        </w:rPr>
      </w:pPr>
      <w:r w:rsidRPr="00517AAC">
        <w:rPr>
          <w:rFonts w:asciiTheme="majorHAnsi" w:hAnsiTheme="majorHAnsi"/>
          <w:color w:val="27314A"/>
          <w:spacing w:val="-4"/>
          <w:w w:val="105"/>
          <w:u w:val="single" w:color="27314A"/>
        </w:rPr>
        <w:t>5316.405 Cost-Reimbursement Incentive Contracts</w:t>
      </w:r>
    </w:p>
    <w:p w14:paraId="69BCFA18" w14:textId="77777777" w:rsidR="0008488E" w:rsidRPr="00517AAC" w:rsidRDefault="00067A55" w:rsidP="00C251CE">
      <w:pPr>
        <w:pStyle w:val="BodyText"/>
        <w:spacing w:before="96"/>
        <w:ind w:left="720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5316.405-2</w:t>
        </w:r>
        <w:r w:rsidR="005832FE" w:rsidRPr="00517AAC">
          <w:rPr>
            <w:rFonts w:asciiTheme="majorHAnsi" w:hAnsiTheme="majorHAnsi"/>
            <w:color w:val="27314A"/>
            <w:spacing w:val="-6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Cost-Plus-Award-Fee</w:t>
        </w:r>
        <w:r w:rsidR="005832FE" w:rsidRPr="00517AAC">
          <w:rPr>
            <w:rFonts w:asciiTheme="majorHAnsi" w:hAnsiTheme="majorHAnsi"/>
            <w:color w:val="27314A"/>
            <w:spacing w:val="-6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Contracts</w:t>
        </w:r>
      </w:hyperlink>
    </w:p>
    <w:p w14:paraId="1F1C6489" w14:textId="46FBE98D" w:rsidR="0070378F" w:rsidRPr="00517AAC" w:rsidRDefault="00067A55" w:rsidP="00C251CE">
      <w:pPr>
        <w:pStyle w:val="BodyText"/>
        <w:spacing w:before="95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spacing w:val="2"/>
            <w:u w:val="single" w:color="27314A"/>
          </w:rPr>
          <w:t>Subpart</w:t>
        </w:r>
        <w:r w:rsidR="005832FE" w:rsidRPr="00517AAC">
          <w:rPr>
            <w:rFonts w:asciiTheme="majorHAnsi" w:hAnsiTheme="majorHAnsi"/>
            <w:color w:val="27314A"/>
            <w:spacing w:val="6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2"/>
            <w:u w:val="single" w:color="27314A"/>
          </w:rPr>
          <w:t>5316.5</w:t>
        </w:r>
        <w:r w:rsidR="005832FE" w:rsidRPr="00517AAC">
          <w:rPr>
            <w:rFonts w:asciiTheme="majorHAnsi" w:hAnsiTheme="majorHAnsi"/>
            <w:color w:val="27314A"/>
            <w:spacing w:val="66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2"/>
            <w:u w:val="single" w:color="27314A"/>
          </w:rPr>
          <w:t>—</w:t>
        </w:r>
        <w:r w:rsidR="005832FE" w:rsidRPr="00517AAC">
          <w:rPr>
            <w:rFonts w:asciiTheme="majorHAnsi" w:hAnsiTheme="majorHAnsi"/>
            <w:color w:val="27314A"/>
            <w:spacing w:val="66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2"/>
            <w:u w:val="single" w:color="27314A"/>
          </w:rPr>
          <w:t>INDEFINITE-DELIVERY</w:t>
        </w:r>
        <w:r w:rsidR="005832FE" w:rsidRPr="00517AAC">
          <w:rPr>
            <w:rFonts w:asciiTheme="majorHAnsi" w:hAnsiTheme="majorHAnsi"/>
            <w:color w:val="27314A"/>
            <w:spacing w:val="6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u w:val="single" w:color="27314A"/>
          </w:rPr>
          <w:t>CONTRACTS</w:t>
        </w:r>
      </w:hyperlink>
    </w:p>
    <w:p w14:paraId="0E38C441" w14:textId="088BE607" w:rsidR="0070378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5316.503</w:t>
        </w:r>
        <w:r w:rsidR="005832FE" w:rsidRPr="00517AAC">
          <w:rPr>
            <w:rFonts w:asciiTheme="majorHAnsi" w:hAnsiTheme="majorHAnsi"/>
            <w:color w:val="27314A"/>
            <w:spacing w:val="8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Requirements</w:t>
        </w:r>
        <w:r w:rsidR="005832FE" w:rsidRPr="00517AAC">
          <w:rPr>
            <w:rFonts w:asciiTheme="majorHAnsi" w:hAnsiTheme="majorHAnsi"/>
            <w:color w:val="27314A"/>
            <w:spacing w:val="8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Contracts</w:t>
        </w:r>
      </w:hyperlink>
    </w:p>
    <w:p w14:paraId="7AD5BC9D" w14:textId="26E66AAC" w:rsidR="0070378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5316.504</w:t>
        </w:r>
        <w:r w:rsidR="005832FE" w:rsidRPr="00517AAC">
          <w:rPr>
            <w:rFonts w:asciiTheme="majorHAnsi" w:hAnsiTheme="majorHAnsi"/>
            <w:color w:val="27314A"/>
            <w:spacing w:val="3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Indefinite-Quantity</w:t>
        </w:r>
        <w:r w:rsidR="005832FE" w:rsidRPr="00517AAC">
          <w:rPr>
            <w:rFonts w:asciiTheme="majorHAnsi" w:hAnsiTheme="majorHAnsi"/>
            <w:color w:val="27314A"/>
            <w:spacing w:val="4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Contracts</w:t>
        </w:r>
      </w:hyperlink>
    </w:p>
    <w:p w14:paraId="47FBF163" w14:textId="7A88D0A2" w:rsidR="0070378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5316.505</w:t>
        </w:r>
        <w:r w:rsidR="005832FE" w:rsidRPr="00517AAC">
          <w:rPr>
            <w:rFonts w:asciiTheme="majorHAnsi" w:hAnsiTheme="majorHAnsi"/>
            <w:color w:val="27314A"/>
            <w:spacing w:val="2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Ordering</w:t>
        </w:r>
      </w:hyperlink>
    </w:p>
    <w:p w14:paraId="743F61D8" w14:textId="2C951D4F" w:rsidR="0070378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5316.505-90</w:t>
        </w:r>
        <w:r w:rsidR="005832FE" w:rsidRPr="00517AAC">
          <w:rPr>
            <w:rFonts w:asciiTheme="majorHAnsi" w:hAnsiTheme="majorHAnsi"/>
            <w:color w:val="27314A"/>
            <w:spacing w:val="10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Decentralized</w:t>
        </w:r>
        <w:r w:rsidR="005832FE" w:rsidRPr="00517AAC">
          <w:rPr>
            <w:rFonts w:asciiTheme="majorHAnsi" w:hAnsiTheme="majorHAnsi"/>
            <w:color w:val="27314A"/>
            <w:spacing w:val="10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Ordering</w:t>
        </w:r>
      </w:hyperlink>
    </w:p>
    <w:p w14:paraId="69377FAE" w14:textId="77777777" w:rsidR="0070378F" w:rsidRPr="00517AAC" w:rsidRDefault="00067A55" w:rsidP="0070378F">
      <w:pPr>
        <w:pStyle w:val="BodyText"/>
        <w:spacing w:before="95"/>
        <w:rPr>
          <w:rFonts w:asciiTheme="majorHAnsi" w:hAnsiTheme="majorHAnsi"/>
          <w:color w:val="27314A"/>
          <w:spacing w:val="-2"/>
          <w:w w:val="110"/>
          <w:u w:val="single" w:color="27314A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Subpart</w:t>
        </w:r>
        <w:r w:rsidR="005832FE" w:rsidRPr="00517AAC">
          <w:rPr>
            <w:rFonts w:asciiTheme="majorHAnsi" w:hAnsiTheme="majorHAnsi"/>
            <w:color w:val="27314A"/>
            <w:spacing w:val="-12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5316.6</w:t>
        </w:r>
        <w:r w:rsidR="005832FE" w:rsidRPr="00517AAC">
          <w:rPr>
            <w:rFonts w:asciiTheme="majorHAnsi" w:hAnsiTheme="majorHAnsi"/>
            <w:color w:val="27314A"/>
            <w:spacing w:val="-11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—</w:t>
        </w:r>
        <w:r w:rsidR="005832FE" w:rsidRPr="00517AAC">
          <w:rPr>
            <w:rFonts w:asciiTheme="majorHAnsi" w:hAnsiTheme="majorHAnsi"/>
            <w:color w:val="27314A"/>
            <w:spacing w:val="-12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TIME-AND-MATERIALS,</w:t>
        </w:r>
        <w:r w:rsidR="005832FE" w:rsidRPr="00517AAC">
          <w:rPr>
            <w:rFonts w:asciiTheme="majorHAnsi" w:hAnsiTheme="majorHAnsi"/>
            <w:color w:val="27314A"/>
            <w:spacing w:val="-11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LABOR-HOUR,</w:t>
        </w:r>
        <w:r w:rsidR="005832FE" w:rsidRPr="00517AAC">
          <w:rPr>
            <w:rFonts w:asciiTheme="majorHAnsi" w:hAnsiTheme="majorHAnsi"/>
            <w:color w:val="27314A"/>
            <w:spacing w:val="-12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AND</w:t>
        </w:r>
        <w:r w:rsidR="005832FE" w:rsidRPr="00517AAC">
          <w:rPr>
            <w:rFonts w:asciiTheme="majorHAnsi" w:hAnsiTheme="majorHAnsi"/>
            <w:color w:val="27314A"/>
            <w:spacing w:val="-11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w w:val="110"/>
            <w:u w:val="single" w:color="27314A"/>
          </w:rPr>
          <w:t>LETTER</w:t>
        </w:r>
        <w:r w:rsidR="005832FE" w:rsidRPr="00517AAC">
          <w:rPr>
            <w:rFonts w:asciiTheme="majorHAnsi" w:hAnsiTheme="majorHAnsi"/>
            <w:color w:val="27314A"/>
            <w:spacing w:val="-12"/>
            <w:w w:val="110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>CONTRACTS</w:t>
        </w:r>
      </w:hyperlink>
    </w:p>
    <w:p w14:paraId="017AA106" w14:textId="435E0B89" w:rsidR="0070378F" w:rsidRPr="00517AAC" w:rsidRDefault="00655776" w:rsidP="00C251CE">
      <w:pPr>
        <w:pStyle w:val="BodyText"/>
        <w:spacing w:before="95"/>
        <w:ind w:left="720"/>
        <w:rPr>
          <w:rFonts w:asciiTheme="majorHAnsi" w:hAnsiTheme="majorHAnsi"/>
          <w:color w:val="27314A"/>
          <w:spacing w:val="-2"/>
          <w:w w:val="110"/>
          <w:u w:val="single" w:color="27314A"/>
        </w:rPr>
      </w:pPr>
      <w:r w:rsidRPr="00517AAC">
        <w:rPr>
          <w:rFonts w:asciiTheme="majorHAnsi" w:hAnsiTheme="majorHAnsi"/>
          <w:color w:val="27314A"/>
          <w:spacing w:val="-2"/>
          <w:w w:val="110"/>
          <w:u w:val="single" w:color="27314A"/>
        </w:rPr>
        <w:t>5316.601</w:t>
      </w:r>
      <w:r w:rsidR="0042434E" w:rsidRPr="00517AAC">
        <w:rPr>
          <w:rFonts w:asciiTheme="majorHAnsi" w:hAnsiTheme="majorHAnsi"/>
          <w:color w:val="27314A"/>
          <w:spacing w:val="-2"/>
          <w:w w:val="110"/>
          <w:u w:val="single" w:color="27314A"/>
        </w:rPr>
        <w:t xml:space="preserve"> Time and Materials Contracts</w:t>
      </w:r>
    </w:p>
    <w:p w14:paraId="736F0B4C" w14:textId="35115548" w:rsidR="0070378F" w:rsidRPr="00517AAC" w:rsidRDefault="0042434E" w:rsidP="00C251CE">
      <w:pPr>
        <w:pStyle w:val="BodyText"/>
        <w:spacing w:before="95"/>
        <w:ind w:left="720"/>
        <w:rPr>
          <w:rFonts w:asciiTheme="majorHAnsi" w:hAnsiTheme="majorHAnsi"/>
          <w:color w:val="27314A"/>
          <w:spacing w:val="-2"/>
          <w:w w:val="105"/>
          <w:u w:val="single" w:color="27314A"/>
        </w:rPr>
      </w:pPr>
      <w:r w:rsidRPr="00517AAC">
        <w:rPr>
          <w:rFonts w:asciiTheme="majorHAnsi" w:hAnsiTheme="majorHAnsi"/>
          <w:color w:val="27314A"/>
          <w:spacing w:val="-2"/>
          <w:w w:val="105"/>
          <w:u w:val="single" w:color="27314A"/>
        </w:rPr>
        <w:t>5316.603 Letter Contracts</w:t>
      </w:r>
    </w:p>
    <w:p w14:paraId="62A58BB9" w14:textId="7CA2880C" w:rsidR="0070378F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5316.603-2</w:t>
        </w:r>
        <w:r w:rsidR="005832FE" w:rsidRPr="00517AAC">
          <w:rPr>
            <w:rFonts w:asciiTheme="majorHAnsi" w:hAnsiTheme="majorHAnsi"/>
            <w:color w:val="27314A"/>
            <w:spacing w:val="-10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Application</w:t>
        </w:r>
      </w:hyperlink>
    </w:p>
    <w:p w14:paraId="69BCFA2B" w14:textId="004BF5FB" w:rsidR="0008488E" w:rsidRPr="00517AAC" w:rsidRDefault="00067A55" w:rsidP="00C251CE">
      <w:pPr>
        <w:pStyle w:val="BodyText"/>
        <w:spacing w:before="95"/>
        <w:ind w:left="720"/>
        <w:rPr>
          <w:rFonts w:asciiTheme="majorHAnsi" w:hAnsiTheme="majorHAnsi"/>
          <w:sz w:val="20"/>
        </w:rPr>
      </w:pPr>
      <w:hyperlink w:anchor="_bookmark0" w:history="1">
        <w:r w:rsidR="005832FE" w:rsidRPr="00517AAC">
          <w:rPr>
            <w:rFonts w:asciiTheme="majorHAnsi" w:hAnsiTheme="majorHAnsi"/>
            <w:color w:val="27314A"/>
            <w:w w:val="105"/>
            <w:u w:val="single" w:color="27314A"/>
          </w:rPr>
          <w:t>5316.603-3</w:t>
        </w:r>
        <w:r w:rsidR="005832FE" w:rsidRPr="00517AAC">
          <w:rPr>
            <w:rFonts w:asciiTheme="majorHAnsi" w:hAnsiTheme="majorHAnsi"/>
            <w:color w:val="27314A"/>
            <w:spacing w:val="-10"/>
            <w:w w:val="105"/>
            <w:u w:val="single" w:color="27314A"/>
          </w:rPr>
          <w:t xml:space="preserve"> </w:t>
        </w:r>
        <w:r w:rsidR="005832FE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Limitations</w:t>
        </w:r>
      </w:hyperlink>
    </w:p>
    <w:p w14:paraId="69BCFA2C" w14:textId="77777777" w:rsidR="0008488E" w:rsidRPr="00517AAC" w:rsidRDefault="0008488E">
      <w:pPr>
        <w:pStyle w:val="BodyText"/>
        <w:spacing w:before="8"/>
        <w:rPr>
          <w:rFonts w:asciiTheme="majorHAnsi" w:hAnsiTheme="majorHAnsi"/>
          <w:sz w:val="17"/>
        </w:rPr>
      </w:pPr>
    </w:p>
    <w:p w14:paraId="69BCFA2F" w14:textId="690F3D6E" w:rsidR="0008488E" w:rsidRPr="00517AAC" w:rsidRDefault="005832FE" w:rsidP="00C251CE">
      <w:pPr>
        <w:pStyle w:val="Heading1"/>
        <w:spacing w:before="99"/>
        <w:ind w:left="0"/>
        <w:rPr>
          <w:rFonts w:asciiTheme="majorHAnsi" w:hAnsiTheme="majorHAnsi"/>
        </w:rPr>
      </w:pPr>
      <w:r w:rsidRPr="00517AAC">
        <w:rPr>
          <w:rFonts w:asciiTheme="majorHAnsi" w:hAnsiTheme="majorHAnsi"/>
          <w:b/>
          <w:spacing w:val="-4"/>
        </w:rPr>
        <w:t>Subpart</w:t>
      </w:r>
      <w:r w:rsidRPr="00517AAC">
        <w:rPr>
          <w:rFonts w:asciiTheme="majorHAnsi" w:hAnsiTheme="majorHAnsi"/>
          <w:b/>
          <w:spacing w:val="-14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5316.1</w:t>
      </w:r>
      <w:r w:rsidRPr="00517AAC">
        <w:rPr>
          <w:rFonts w:asciiTheme="majorHAnsi" w:hAnsiTheme="majorHAnsi"/>
          <w:b/>
          <w:spacing w:val="-15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-</w:t>
      </w:r>
      <w:r w:rsidRPr="00517AAC">
        <w:rPr>
          <w:rFonts w:asciiTheme="majorHAnsi" w:hAnsiTheme="majorHAnsi"/>
          <w:b/>
          <w:spacing w:val="-14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SELECTING</w:t>
      </w:r>
      <w:r w:rsidRPr="00517AAC">
        <w:rPr>
          <w:rFonts w:asciiTheme="majorHAnsi" w:hAnsiTheme="majorHAnsi"/>
          <w:b/>
          <w:spacing w:val="-14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CONTRACT</w:t>
      </w:r>
      <w:r w:rsidRPr="00517AAC">
        <w:rPr>
          <w:rFonts w:asciiTheme="majorHAnsi" w:hAnsiTheme="majorHAnsi"/>
          <w:b/>
          <w:spacing w:val="-14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TYPES</w:t>
      </w:r>
    </w:p>
    <w:p w14:paraId="1E690E40" w14:textId="77777777" w:rsidR="00EB5312" w:rsidRPr="00517AAC" w:rsidRDefault="00EB5312" w:rsidP="006454A5">
      <w:pPr>
        <w:pStyle w:val="Heading2"/>
        <w:rPr>
          <w:rFonts w:asciiTheme="majorHAnsi" w:hAnsiTheme="majorHAnsi"/>
          <w:b/>
        </w:rPr>
      </w:pPr>
    </w:p>
    <w:p w14:paraId="69BCFA31" w14:textId="1A78B39F" w:rsidR="0008488E" w:rsidRPr="00517AAC" w:rsidRDefault="005832FE" w:rsidP="00C251CE">
      <w:pPr>
        <w:pStyle w:val="Heading2"/>
        <w:rPr>
          <w:rFonts w:asciiTheme="majorHAnsi" w:hAnsiTheme="majorHAnsi"/>
        </w:rPr>
      </w:pPr>
      <w:r w:rsidRPr="00517AAC">
        <w:rPr>
          <w:rFonts w:asciiTheme="majorHAnsi" w:hAnsiTheme="majorHAnsi"/>
          <w:b/>
        </w:rPr>
        <w:t>5316.103</w:t>
      </w:r>
      <w:r w:rsidRPr="00517AAC">
        <w:rPr>
          <w:rFonts w:asciiTheme="majorHAnsi" w:hAnsiTheme="majorHAnsi"/>
          <w:b/>
          <w:spacing w:val="-7"/>
        </w:rPr>
        <w:t xml:space="preserve"> </w:t>
      </w:r>
      <w:r w:rsidRPr="00517AAC">
        <w:rPr>
          <w:rFonts w:asciiTheme="majorHAnsi" w:hAnsiTheme="majorHAnsi"/>
          <w:b/>
        </w:rPr>
        <w:t>Negotiating</w:t>
      </w:r>
      <w:r w:rsidRPr="00517AAC">
        <w:rPr>
          <w:rFonts w:asciiTheme="majorHAnsi" w:hAnsiTheme="majorHAnsi"/>
          <w:b/>
          <w:spacing w:val="-6"/>
        </w:rPr>
        <w:t xml:space="preserve"> </w:t>
      </w:r>
      <w:r w:rsidRPr="00517AAC">
        <w:rPr>
          <w:rFonts w:asciiTheme="majorHAnsi" w:hAnsiTheme="majorHAnsi"/>
          <w:b/>
        </w:rPr>
        <w:t>Contract</w:t>
      </w:r>
      <w:r w:rsidRPr="00517AAC">
        <w:rPr>
          <w:rFonts w:asciiTheme="majorHAnsi" w:hAnsiTheme="majorHAnsi"/>
          <w:b/>
          <w:spacing w:val="-6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Type</w:t>
      </w:r>
    </w:p>
    <w:p w14:paraId="1771841D" w14:textId="77777777" w:rsidR="00EB5312" w:rsidRPr="00517AAC" w:rsidRDefault="00EB5312" w:rsidP="006454A5">
      <w:pPr>
        <w:pStyle w:val="BodyText"/>
        <w:ind w:left="110"/>
        <w:rPr>
          <w:rFonts w:asciiTheme="majorHAnsi" w:hAnsiTheme="majorHAnsi"/>
          <w:w w:val="105"/>
        </w:rPr>
      </w:pPr>
    </w:p>
    <w:p w14:paraId="69BCFA32" w14:textId="4CA9571C" w:rsidR="0008488E" w:rsidRPr="00517AAC" w:rsidRDefault="005832FE" w:rsidP="006454A5">
      <w:pPr>
        <w:pStyle w:val="BodyText"/>
        <w:ind w:left="110"/>
        <w:rPr>
          <w:rFonts w:asciiTheme="majorHAnsi" w:hAnsiTheme="majorHAnsi"/>
          <w:spacing w:val="-2"/>
          <w:w w:val="105"/>
        </w:rPr>
      </w:pPr>
      <w:r w:rsidRPr="00517AAC">
        <w:rPr>
          <w:rFonts w:asciiTheme="majorHAnsi" w:hAnsiTheme="majorHAnsi"/>
          <w:w w:val="105"/>
        </w:rPr>
        <w:t>(d)</w:t>
      </w:r>
      <w:r w:rsidRPr="00517AAC">
        <w:rPr>
          <w:rFonts w:asciiTheme="majorHAnsi" w:hAnsiTheme="majorHAnsi"/>
          <w:spacing w:val="12"/>
          <w:w w:val="105"/>
        </w:rPr>
        <w:t xml:space="preserve"> </w:t>
      </w:r>
      <w:r w:rsidRPr="00517AAC">
        <w:rPr>
          <w:rFonts w:asciiTheme="majorHAnsi" w:hAnsiTheme="majorHAnsi"/>
          <w:w w:val="105"/>
        </w:rPr>
        <w:t>See</w:t>
      </w:r>
      <w:r w:rsidRPr="00517AAC">
        <w:rPr>
          <w:rFonts w:asciiTheme="majorHAnsi" w:hAnsiTheme="majorHAnsi"/>
          <w:spacing w:val="12"/>
          <w:w w:val="105"/>
        </w:rPr>
        <w:t xml:space="preserve"> </w:t>
      </w:r>
      <w:r w:rsidR="003974EE" w:rsidRPr="00517AAC">
        <w:rPr>
          <w:rFonts w:asciiTheme="majorHAnsi" w:hAnsiTheme="majorHAnsi"/>
          <w:spacing w:val="12"/>
          <w:w w:val="105"/>
        </w:rPr>
        <w:t xml:space="preserve">the </w:t>
      </w:r>
      <w:r w:rsidRPr="00517AAC">
        <w:rPr>
          <w:rFonts w:asciiTheme="majorHAnsi" w:hAnsiTheme="majorHAnsi"/>
          <w:w w:val="105"/>
        </w:rPr>
        <w:t>tailorable</w:t>
      </w:r>
      <w:r w:rsidRPr="00517AAC">
        <w:rPr>
          <w:rFonts w:asciiTheme="majorHAnsi" w:hAnsiTheme="majorHAnsi"/>
          <w:spacing w:val="14"/>
          <w:w w:val="105"/>
        </w:rPr>
        <w:t xml:space="preserve"> </w:t>
      </w:r>
      <w:commentRangeStart w:id="4"/>
      <w:r w:rsidR="00067A55">
        <w:fldChar w:fldCharType="begin"/>
      </w:r>
      <w:r w:rsidR="00067A55">
        <w:instrText>HYPERLINK "https://usaf.dps.mil/sites/AFCC/AQCP/KnowledgeCenter/SitePages/DAFFARS-Templates.aspx" \h</w:instrText>
      </w:r>
      <w:r w:rsidR="00067A55">
        <w:fldChar w:fldCharType="separate"/>
      </w:r>
      <w:r w:rsidR="00F028B1" w:rsidRPr="00517AAC">
        <w:rPr>
          <w:rFonts w:asciiTheme="majorHAnsi" w:hAnsiTheme="majorHAnsi"/>
          <w:color w:val="27314A"/>
          <w:w w:val="105"/>
          <w:u w:val="single" w:color="27314A"/>
        </w:rPr>
        <w:t>Type of Contract</w:t>
      </w:r>
      <w:r w:rsidR="00067A55">
        <w:rPr>
          <w:rFonts w:asciiTheme="majorHAnsi" w:hAnsiTheme="majorHAnsi"/>
          <w:color w:val="27314A"/>
          <w:w w:val="105"/>
          <w:u w:val="single" w:color="27314A"/>
        </w:rPr>
        <w:fldChar w:fldCharType="end"/>
      </w:r>
      <w:r w:rsidRPr="00517AAC">
        <w:rPr>
          <w:rFonts w:asciiTheme="majorHAnsi" w:hAnsiTheme="majorHAnsi"/>
          <w:color w:val="27314A"/>
          <w:spacing w:val="12"/>
          <w:w w:val="105"/>
        </w:rPr>
        <w:t xml:space="preserve"> </w:t>
      </w:r>
      <w:r w:rsidR="00F028B1" w:rsidRPr="00517AAC">
        <w:rPr>
          <w:rFonts w:asciiTheme="majorHAnsi" w:hAnsiTheme="majorHAnsi"/>
          <w:color w:val="27314A"/>
          <w:spacing w:val="12"/>
          <w:w w:val="105"/>
        </w:rPr>
        <w:t>Deter</w:t>
      </w:r>
      <w:r w:rsidR="000B0EEE" w:rsidRPr="00517AAC">
        <w:rPr>
          <w:rFonts w:asciiTheme="majorHAnsi" w:hAnsiTheme="majorHAnsi"/>
          <w:color w:val="27314A"/>
          <w:spacing w:val="12"/>
          <w:w w:val="105"/>
        </w:rPr>
        <w:t xml:space="preserve">mination and Finding </w:t>
      </w:r>
      <w:r w:rsidRPr="00517AAC">
        <w:rPr>
          <w:rFonts w:asciiTheme="majorHAnsi" w:hAnsiTheme="majorHAnsi"/>
          <w:spacing w:val="-2"/>
          <w:w w:val="105"/>
        </w:rPr>
        <w:t>template</w:t>
      </w:r>
      <w:commentRangeEnd w:id="4"/>
      <w:r w:rsidR="007260B1">
        <w:rPr>
          <w:rStyle w:val="CommentReference"/>
        </w:rPr>
        <w:commentReference w:id="4"/>
      </w:r>
      <w:r w:rsidRPr="00517AAC">
        <w:rPr>
          <w:rFonts w:asciiTheme="majorHAnsi" w:hAnsiTheme="majorHAnsi"/>
          <w:spacing w:val="-2"/>
          <w:w w:val="105"/>
        </w:rPr>
        <w:t>.</w:t>
      </w:r>
    </w:p>
    <w:p w14:paraId="63E677A7" w14:textId="77777777" w:rsidR="00B872A9" w:rsidRPr="00517AAC" w:rsidRDefault="00B872A9" w:rsidP="006454A5">
      <w:pPr>
        <w:pStyle w:val="BodyText"/>
        <w:ind w:left="110"/>
        <w:rPr>
          <w:rFonts w:asciiTheme="majorHAnsi" w:hAnsiTheme="majorHAnsi"/>
        </w:rPr>
      </w:pPr>
    </w:p>
    <w:p w14:paraId="69BCFA34" w14:textId="3A83A3B9" w:rsidR="0008488E" w:rsidRPr="00517AAC" w:rsidRDefault="005832FE" w:rsidP="00C251CE">
      <w:pPr>
        <w:pStyle w:val="Heading1"/>
        <w:spacing w:line="273" w:lineRule="auto"/>
        <w:ind w:left="0"/>
        <w:rPr>
          <w:rFonts w:asciiTheme="majorHAnsi" w:hAnsiTheme="majorHAnsi"/>
          <w:b/>
        </w:rPr>
      </w:pPr>
      <w:commentRangeStart w:id="5"/>
      <w:r w:rsidRPr="00517AAC">
        <w:rPr>
          <w:rFonts w:asciiTheme="majorHAnsi" w:hAnsiTheme="majorHAnsi"/>
          <w:b/>
          <w:spacing w:val="-4"/>
        </w:rPr>
        <w:t>Subpart</w:t>
      </w:r>
      <w:r w:rsidRPr="00517AAC">
        <w:rPr>
          <w:rFonts w:asciiTheme="majorHAnsi" w:hAnsiTheme="majorHAnsi"/>
          <w:b/>
          <w:spacing w:val="-23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5316.2</w:t>
      </w:r>
      <w:r w:rsidRPr="00517AAC">
        <w:rPr>
          <w:rFonts w:asciiTheme="majorHAnsi" w:hAnsiTheme="majorHAnsi"/>
          <w:b/>
          <w:spacing w:val="-24"/>
        </w:rPr>
        <w:t xml:space="preserve"> </w:t>
      </w:r>
      <w:r w:rsidR="0085412B" w:rsidRPr="00517AAC">
        <w:rPr>
          <w:rFonts w:asciiTheme="majorHAnsi" w:hAnsiTheme="majorHAnsi"/>
          <w:b/>
          <w:spacing w:val="-23"/>
        </w:rPr>
        <w:t>- FIXED-PRICE CONTRACTS</w:t>
      </w:r>
      <w:r w:rsidR="0085412B" w:rsidRPr="00517AAC" w:rsidDel="0085412B">
        <w:rPr>
          <w:rFonts w:asciiTheme="majorHAnsi" w:hAnsiTheme="majorHAnsi"/>
          <w:b/>
          <w:spacing w:val="-23"/>
        </w:rPr>
        <w:t xml:space="preserve"> </w:t>
      </w:r>
      <w:commentRangeEnd w:id="5"/>
      <w:r w:rsidR="007260B1">
        <w:rPr>
          <w:rStyle w:val="CommentReference"/>
          <w:rFonts w:ascii="Cambria" w:eastAsia="Cambria" w:hAnsi="Cambria" w:cs="Cambria"/>
        </w:rPr>
        <w:commentReference w:id="5"/>
      </w:r>
    </w:p>
    <w:p w14:paraId="2ED8B16D" w14:textId="77777777" w:rsidR="00E028DC" w:rsidRPr="00517AAC" w:rsidRDefault="00E028DC" w:rsidP="006454A5">
      <w:pPr>
        <w:pStyle w:val="Heading2"/>
        <w:ind w:left="0"/>
        <w:rPr>
          <w:rFonts w:asciiTheme="majorHAnsi" w:hAnsiTheme="majorHAnsi"/>
          <w:b/>
        </w:rPr>
      </w:pPr>
    </w:p>
    <w:p w14:paraId="69BCFA35" w14:textId="0A549DB6" w:rsidR="0008488E" w:rsidRPr="00517AAC" w:rsidRDefault="00167A16" w:rsidP="00C251CE">
      <w:pPr>
        <w:pStyle w:val="Heading2"/>
        <w:ind w:left="0"/>
        <w:rPr>
          <w:rFonts w:asciiTheme="majorHAnsi" w:hAnsiTheme="majorHAnsi"/>
          <w:b/>
          <w:sz w:val="39"/>
        </w:rPr>
      </w:pPr>
      <w:r w:rsidRPr="00517AAC">
        <w:rPr>
          <w:rFonts w:asciiTheme="majorHAnsi" w:hAnsiTheme="majorHAnsi"/>
          <w:b/>
        </w:rPr>
        <w:t xml:space="preserve">5316.206 </w:t>
      </w:r>
      <w:r w:rsidR="00E028DC" w:rsidRPr="00517AAC">
        <w:rPr>
          <w:rFonts w:asciiTheme="majorHAnsi" w:hAnsiTheme="majorHAnsi"/>
          <w:b/>
        </w:rPr>
        <w:t>Fixed</w:t>
      </w:r>
      <w:r w:rsidR="00E028DC" w:rsidRPr="00517AAC">
        <w:rPr>
          <w:rFonts w:asciiTheme="majorHAnsi" w:hAnsiTheme="majorHAnsi"/>
          <w:b/>
          <w:spacing w:val="-4"/>
        </w:rPr>
        <w:t>-Ceiling-Price</w:t>
      </w:r>
      <w:r w:rsidR="00E028DC" w:rsidRPr="00517AAC">
        <w:rPr>
          <w:rFonts w:asciiTheme="majorHAnsi" w:hAnsiTheme="majorHAnsi"/>
          <w:b/>
          <w:spacing w:val="-23"/>
        </w:rPr>
        <w:t xml:space="preserve"> </w:t>
      </w:r>
      <w:r w:rsidR="00E028DC" w:rsidRPr="00517AAC">
        <w:rPr>
          <w:rFonts w:asciiTheme="majorHAnsi" w:hAnsiTheme="majorHAnsi"/>
          <w:b/>
          <w:spacing w:val="-4"/>
        </w:rPr>
        <w:t xml:space="preserve">Contracts </w:t>
      </w:r>
      <w:proofErr w:type="gramStart"/>
      <w:r w:rsidR="00E028DC" w:rsidRPr="00517AAC">
        <w:rPr>
          <w:rFonts w:asciiTheme="majorHAnsi" w:hAnsiTheme="majorHAnsi"/>
          <w:b/>
        </w:rPr>
        <w:t>With</w:t>
      </w:r>
      <w:proofErr w:type="gramEnd"/>
      <w:r w:rsidR="00E028DC" w:rsidRPr="00517AAC">
        <w:rPr>
          <w:rFonts w:asciiTheme="majorHAnsi" w:hAnsiTheme="majorHAnsi"/>
          <w:b/>
        </w:rPr>
        <w:t xml:space="preserve"> Retroactive Price Redetermination</w:t>
      </w:r>
    </w:p>
    <w:p w14:paraId="505D2C02" w14:textId="77777777" w:rsidR="00455648" w:rsidRPr="00517AAC" w:rsidRDefault="00455648">
      <w:pPr>
        <w:pStyle w:val="Heading2"/>
        <w:rPr>
          <w:rFonts w:asciiTheme="majorHAnsi" w:hAnsiTheme="majorHAnsi"/>
          <w:b/>
          <w:spacing w:val="-2"/>
        </w:rPr>
      </w:pPr>
    </w:p>
    <w:p w14:paraId="69BCFA37" w14:textId="17EE63E9" w:rsidR="0008488E" w:rsidRPr="00517AAC" w:rsidRDefault="005832FE" w:rsidP="00C251CE">
      <w:pPr>
        <w:pStyle w:val="Heading2"/>
        <w:ind w:left="0"/>
        <w:rPr>
          <w:rFonts w:asciiTheme="majorHAnsi" w:hAnsiTheme="majorHAnsi"/>
        </w:rPr>
      </w:pPr>
      <w:r w:rsidRPr="00517AAC">
        <w:rPr>
          <w:rFonts w:asciiTheme="majorHAnsi" w:hAnsiTheme="majorHAnsi"/>
          <w:b/>
          <w:spacing w:val="-2"/>
        </w:rPr>
        <w:t>5316.206-3</w:t>
      </w:r>
      <w:r w:rsidRPr="00517AAC">
        <w:rPr>
          <w:rFonts w:asciiTheme="majorHAnsi" w:hAnsiTheme="majorHAnsi"/>
          <w:b/>
          <w:spacing w:val="-15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Limitations</w:t>
      </w:r>
    </w:p>
    <w:p w14:paraId="4BA5FC3D" w14:textId="77777777" w:rsidR="00B872A9" w:rsidRPr="00517AAC" w:rsidRDefault="00B872A9" w:rsidP="006454A5">
      <w:pPr>
        <w:pStyle w:val="BodyText"/>
        <w:spacing w:before="1"/>
        <w:rPr>
          <w:rFonts w:asciiTheme="majorHAnsi" w:hAnsiTheme="majorHAnsi"/>
          <w:w w:val="105"/>
        </w:rPr>
      </w:pPr>
    </w:p>
    <w:p w14:paraId="69BCFA38" w14:textId="125B179F" w:rsidR="0008488E" w:rsidRPr="00517AAC" w:rsidRDefault="005832FE" w:rsidP="00C251CE">
      <w:pPr>
        <w:pStyle w:val="BodyText"/>
        <w:spacing w:before="1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>(d)</w:t>
      </w:r>
      <w:r w:rsidRPr="00517AAC">
        <w:rPr>
          <w:rFonts w:asciiTheme="majorHAnsi" w:hAnsiTheme="majorHAnsi"/>
          <w:spacing w:val="11"/>
          <w:w w:val="105"/>
        </w:rPr>
        <w:t xml:space="preserve"> </w:t>
      </w:r>
      <w:r w:rsidRPr="00517AAC">
        <w:rPr>
          <w:rFonts w:asciiTheme="majorHAnsi" w:hAnsiTheme="majorHAnsi"/>
          <w:w w:val="105"/>
        </w:rPr>
        <w:t>See</w:t>
      </w:r>
      <w:r w:rsidRPr="00517AAC">
        <w:rPr>
          <w:rFonts w:asciiTheme="majorHAnsi" w:hAnsiTheme="majorHAnsi"/>
          <w:spacing w:val="11"/>
          <w:w w:val="105"/>
        </w:rPr>
        <w:t xml:space="preserve"> </w:t>
      </w:r>
      <w:hyperlink r:id="rId13" w:anchor="DAFFARS_MP5301_601">
        <w:r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MP5301.601(a)(i).</w:t>
        </w:r>
      </w:hyperlink>
    </w:p>
    <w:p w14:paraId="69BCFA3A" w14:textId="77777777" w:rsidR="0008488E" w:rsidRPr="00517AAC" w:rsidRDefault="0008488E">
      <w:pPr>
        <w:pStyle w:val="BodyText"/>
        <w:spacing w:before="8"/>
        <w:rPr>
          <w:rFonts w:asciiTheme="majorHAnsi" w:hAnsiTheme="majorHAnsi"/>
          <w:sz w:val="17"/>
        </w:rPr>
      </w:pPr>
    </w:p>
    <w:p w14:paraId="69BCFA3C" w14:textId="22353083" w:rsidR="0008488E" w:rsidRPr="00517AAC" w:rsidRDefault="005832FE" w:rsidP="00C251CE">
      <w:pPr>
        <w:pStyle w:val="Heading1"/>
        <w:spacing w:before="99"/>
        <w:ind w:left="0"/>
        <w:rPr>
          <w:rFonts w:asciiTheme="majorHAnsi" w:hAnsiTheme="majorHAnsi"/>
        </w:rPr>
      </w:pPr>
      <w:r w:rsidRPr="00517AAC">
        <w:rPr>
          <w:rFonts w:asciiTheme="majorHAnsi" w:hAnsiTheme="majorHAnsi"/>
          <w:b/>
          <w:spacing w:val="-2"/>
        </w:rPr>
        <w:t>Subpart</w:t>
      </w:r>
      <w:r w:rsidRPr="00517AAC">
        <w:rPr>
          <w:rFonts w:asciiTheme="majorHAnsi" w:hAnsiTheme="majorHAnsi"/>
          <w:b/>
          <w:spacing w:val="-24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5316.4</w:t>
      </w:r>
      <w:r w:rsidRPr="00517AAC">
        <w:rPr>
          <w:rFonts w:asciiTheme="majorHAnsi" w:hAnsiTheme="majorHAnsi"/>
          <w:b/>
          <w:spacing w:val="-24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—</w:t>
      </w:r>
      <w:r w:rsidRPr="00517AAC">
        <w:rPr>
          <w:rFonts w:asciiTheme="majorHAnsi" w:hAnsiTheme="majorHAnsi"/>
          <w:b/>
          <w:spacing w:val="-23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INCENTIVE</w:t>
      </w:r>
      <w:r w:rsidRPr="00517AAC">
        <w:rPr>
          <w:rFonts w:asciiTheme="majorHAnsi" w:hAnsiTheme="majorHAnsi"/>
          <w:b/>
          <w:spacing w:val="-23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CONTRACTS</w:t>
      </w:r>
    </w:p>
    <w:p w14:paraId="37C8BBF8" w14:textId="77777777" w:rsidR="006454A5" w:rsidRPr="00517AAC" w:rsidRDefault="006454A5" w:rsidP="003749AB">
      <w:pPr>
        <w:pStyle w:val="Heading2"/>
        <w:rPr>
          <w:rFonts w:asciiTheme="majorHAnsi" w:hAnsiTheme="majorHAnsi"/>
          <w:b/>
          <w:spacing w:val="-4"/>
        </w:rPr>
      </w:pPr>
    </w:p>
    <w:p w14:paraId="69BCFA3E" w14:textId="18059B42" w:rsidR="0008488E" w:rsidRPr="00517AAC" w:rsidRDefault="005832FE" w:rsidP="00C251CE">
      <w:pPr>
        <w:pStyle w:val="Heading2"/>
        <w:ind w:left="0"/>
        <w:rPr>
          <w:rFonts w:asciiTheme="majorHAnsi" w:hAnsiTheme="majorHAnsi"/>
        </w:rPr>
      </w:pPr>
      <w:r w:rsidRPr="00517AAC">
        <w:rPr>
          <w:rFonts w:asciiTheme="majorHAnsi" w:hAnsiTheme="majorHAnsi"/>
          <w:b/>
          <w:spacing w:val="-4"/>
        </w:rPr>
        <w:t>5316.401</w:t>
      </w:r>
      <w:r w:rsidRPr="00517AAC">
        <w:rPr>
          <w:rFonts w:asciiTheme="majorHAnsi" w:hAnsiTheme="majorHAnsi"/>
          <w:b/>
          <w:spacing w:val="-11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General</w:t>
      </w:r>
    </w:p>
    <w:p w14:paraId="69BCFA40" w14:textId="6D27977E" w:rsidR="0008488E" w:rsidRPr="00517AAC" w:rsidRDefault="005832FE" w:rsidP="00C251CE">
      <w:pPr>
        <w:pStyle w:val="BodyText"/>
        <w:spacing w:before="240"/>
        <w:rPr>
          <w:rFonts w:asciiTheme="majorHAnsi" w:hAnsiTheme="majorHAnsi"/>
          <w:sz w:val="23"/>
        </w:rPr>
      </w:pPr>
      <w:r w:rsidRPr="00517AAC">
        <w:rPr>
          <w:rFonts w:asciiTheme="majorHAnsi" w:hAnsiTheme="majorHAnsi"/>
          <w:w w:val="105"/>
        </w:rPr>
        <w:t>(d)(i)</w:t>
      </w:r>
      <w:r w:rsidRPr="00517AAC">
        <w:rPr>
          <w:rFonts w:asciiTheme="majorHAnsi" w:hAnsiTheme="majorHAnsi"/>
          <w:spacing w:val="-1"/>
          <w:w w:val="105"/>
        </w:rPr>
        <w:t xml:space="preserve"> </w:t>
      </w:r>
      <w:r w:rsidRPr="00517AAC">
        <w:rPr>
          <w:rFonts w:asciiTheme="majorHAnsi" w:hAnsiTheme="majorHAnsi"/>
          <w:w w:val="105"/>
        </w:rPr>
        <w:t>See</w:t>
      </w:r>
      <w:r w:rsidRPr="00517AAC">
        <w:rPr>
          <w:rFonts w:asciiTheme="majorHAnsi" w:hAnsiTheme="majorHAnsi"/>
          <w:spacing w:val="-1"/>
          <w:w w:val="105"/>
        </w:rPr>
        <w:t xml:space="preserve"> </w:t>
      </w:r>
      <w:hyperlink r:id="rId14" w:anchor="DAFFARS_MP5301_601">
        <w:r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</w:t>
        </w:r>
      </w:hyperlink>
      <w:r w:rsidRPr="00517AAC">
        <w:rPr>
          <w:rFonts w:asciiTheme="majorHAnsi" w:hAnsiTheme="majorHAnsi"/>
          <w:spacing w:val="-2"/>
          <w:w w:val="105"/>
        </w:rPr>
        <w:t>.</w:t>
      </w:r>
    </w:p>
    <w:p w14:paraId="69BCFA42" w14:textId="574655B8" w:rsidR="0008488E" w:rsidRPr="00517AAC" w:rsidRDefault="005832FE" w:rsidP="00C251CE">
      <w:pPr>
        <w:pStyle w:val="BodyText"/>
        <w:spacing w:before="240"/>
        <w:rPr>
          <w:rFonts w:asciiTheme="majorHAnsi" w:hAnsiTheme="majorHAnsi"/>
          <w:sz w:val="23"/>
        </w:rPr>
      </w:pPr>
      <w:r w:rsidRPr="00517AAC">
        <w:rPr>
          <w:rFonts w:asciiTheme="majorHAnsi" w:hAnsiTheme="majorHAnsi"/>
          <w:w w:val="105"/>
        </w:rPr>
        <w:t>(d)(ii)</w:t>
      </w:r>
      <w:r w:rsidRPr="00517AAC">
        <w:rPr>
          <w:rFonts w:asciiTheme="majorHAnsi" w:hAnsiTheme="majorHAnsi"/>
          <w:spacing w:val="-4"/>
          <w:w w:val="105"/>
        </w:rPr>
        <w:t xml:space="preserve"> </w:t>
      </w:r>
      <w:r w:rsidRPr="00517AAC">
        <w:rPr>
          <w:rFonts w:asciiTheme="majorHAnsi" w:hAnsiTheme="majorHAnsi"/>
          <w:w w:val="105"/>
        </w:rPr>
        <w:t>See</w:t>
      </w:r>
      <w:r w:rsidRPr="00517AAC">
        <w:rPr>
          <w:rFonts w:asciiTheme="majorHAnsi" w:hAnsiTheme="majorHAnsi"/>
          <w:spacing w:val="-4"/>
          <w:w w:val="105"/>
        </w:rPr>
        <w:t xml:space="preserve"> </w:t>
      </w:r>
      <w:hyperlink r:id="rId15" w:anchor="DAFFARS_MP5301_601">
        <w:r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</w:t>
        </w:r>
      </w:hyperlink>
      <w:r w:rsidRPr="00517AAC">
        <w:rPr>
          <w:rFonts w:asciiTheme="majorHAnsi" w:hAnsiTheme="majorHAnsi"/>
          <w:spacing w:val="-2"/>
          <w:w w:val="105"/>
        </w:rPr>
        <w:t>.</w:t>
      </w:r>
    </w:p>
    <w:p w14:paraId="69BCFA44" w14:textId="27B97AB3" w:rsidR="0008488E" w:rsidRPr="00517AAC" w:rsidRDefault="005832FE" w:rsidP="00C251CE">
      <w:pPr>
        <w:pStyle w:val="BodyText"/>
        <w:spacing w:before="240"/>
        <w:rPr>
          <w:rFonts w:asciiTheme="majorHAnsi" w:hAnsiTheme="majorHAnsi"/>
          <w:sz w:val="26"/>
        </w:rPr>
      </w:pPr>
      <w:r w:rsidRPr="00517AAC">
        <w:rPr>
          <w:rFonts w:asciiTheme="majorHAnsi" w:hAnsiTheme="majorHAnsi"/>
          <w:spacing w:val="-2"/>
          <w:w w:val="105"/>
        </w:rPr>
        <w:lastRenderedPageBreak/>
        <w:t>(e)(3)(i)</w:t>
      </w:r>
      <w:r w:rsidRPr="00517AAC">
        <w:rPr>
          <w:rFonts w:asciiTheme="majorHAnsi" w:hAnsiTheme="majorHAnsi"/>
          <w:spacing w:val="-3"/>
          <w:w w:val="105"/>
        </w:rPr>
        <w:t xml:space="preserve"> </w:t>
      </w:r>
      <w:r w:rsidRPr="00517AAC">
        <w:rPr>
          <w:rFonts w:asciiTheme="majorHAnsi" w:hAnsiTheme="majorHAnsi"/>
          <w:spacing w:val="-2"/>
          <w:w w:val="105"/>
        </w:rPr>
        <w:t>See</w:t>
      </w:r>
      <w:r w:rsidRPr="00517AAC">
        <w:rPr>
          <w:rFonts w:asciiTheme="majorHAnsi" w:hAnsiTheme="majorHAnsi"/>
          <w:spacing w:val="-3"/>
          <w:w w:val="105"/>
        </w:rPr>
        <w:t xml:space="preserve"> </w:t>
      </w:r>
      <w:hyperlink r:id="rId16" w:anchor="DAFFARS_MP5301_601">
        <w:r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</w:t>
        </w:r>
      </w:hyperlink>
      <w:r w:rsidRPr="00517AAC">
        <w:rPr>
          <w:rFonts w:asciiTheme="majorHAnsi" w:hAnsiTheme="majorHAnsi"/>
          <w:spacing w:val="-2"/>
          <w:w w:val="105"/>
        </w:rPr>
        <w:t>.</w:t>
      </w:r>
    </w:p>
    <w:p w14:paraId="69BCFA48" w14:textId="4DBA43A3" w:rsidR="0008488E" w:rsidRDefault="0008488E">
      <w:pPr>
        <w:pStyle w:val="BodyText"/>
        <w:rPr>
          <w:rFonts w:asciiTheme="majorHAnsi" w:hAnsiTheme="majorHAnsi"/>
          <w:sz w:val="26"/>
        </w:rPr>
      </w:pPr>
    </w:p>
    <w:p w14:paraId="5A620188" w14:textId="54C08C7D" w:rsidR="007260B1" w:rsidRPr="007260B1" w:rsidDel="007260B1" w:rsidRDefault="007260B1" w:rsidP="007260B1">
      <w:pPr>
        <w:pStyle w:val="Heading3"/>
        <w:shd w:val="clear" w:color="auto" w:fill="FFFFFF"/>
        <w:spacing w:before="300" w:after="150"/>
        <w:textAlignment w:val="baseline"/>
        <w:rPr>
          <w:del w:id="6" w:author="ROSSI, AMANDA M CIV USAF HAF SAF/AQCP" w:date="2024-05-18T11:40:00Z"/>
          <w:rFonts w:eastAsia="Bookman Old Style" w:cs="Bookman Old Style"/>
          <w:b/>
          <w:color w:val="auto"/>
          <w:sz w:val="25"/>
          <w:szCs w:val="25"/>
        </w:rPr>
      </w:pPr>
      <w:del w:id="7" w:author="ROSSI, AMANDA M CIV USAF HAF SAF/AQCP" w:date="2024-05-18T11:40:00Z">
        <w:r w:rsidRPr="007260B1" w:rsidDel="007260B1">
          <w:rPr>
            <w:rFonts w:eastAsia="Bookman Old Style" w:cs="Bookman Old Style"/>
            <w:b/>
            <w:color w:val="auto"/>
            <w:sz w:val="25"/>
            <w:szCs w:val="25"/>
          </w:rPr>
          <w:delText>5316.404 Fixed-Price Contracts with Award Fees</w:delText>
        </w:r>
      </w:del>
    </w:p>
    <w:p w14:paraId="21B5CD62" w14:textId="4C6E1377" w:rsidR="007260B1" w:rsidRPr="007260B1" w:rsidDel="007260B1" w:rsidRDefault="007260B1" w:rsidP="007260B1">
      <w:pPr>
        <w:pStyle w:val="p"/>
        <w:shd w:val="clear" w:color="auto" w:fill="FFFFFF"/>
        <w:textAlignment w:val="baseline"/>
        <w:rPr>
          <w:del w:id="8" w:author="ROSSI, AMANDA M CIV USAF HAF SAF/AQCP" w:date="2024-05-18T11:40:00Z"/>
          <w:rFonts w:ascii="open_sansregular" w:hAnsi="open_sansregular" w:cs="Arial"/>
          <w:color w:val="000000"/>
          <w:sz w:val="27"/>
          <w:szCs w:val="27"/>
        </w:rPr>
      </w:pPr>
      <w:del w:id="9" w:author="ROSSI, AMANDA M CIV USAF HAF SAF/AQCP" w:date="2024-05-18T11:40:00Z">
        <w:r w:rsidDel="007260B1">
          <w:rPr>
            <w:rFonts w:ascii="open_sansregular" w:hAnsi="open_sansregular" w:cs="Arial"/>
            <w:color w:val="000000"/>
            <w:sz w:val="27"/>
            <w:szCs w:val="27"/>
          </w:rPr>
          <w:delText>See 5316.401(e)(3)(i) above.</w:delText>
        </w:r>
      </w:del>
    </w:p>
    <w:p w14:paraId="69BCFA49" w14:textId="77777777" w:rsidR="0008488E" w:rsidRPr="00517AAC" w:rsidRDefault="005832FE" w:rsidP="00C251CE">
      <w:pPr>
        <w:pStyle w:val="Heading2"/>
        <w:spacing w:before="203"/>
        <w:ind w:left="0"/>
        <w:rPr>
          <w:rFonts w:asciiTheme="majorHAnsi" w:hAnsiTheme="majorHAnsi"/>
          <w:b/>
        </w:rPr>
      </w:pPr>
      <w:r w:rsidRPr="00517AAC">
        <w:rPr>
          <w:rFonts w:asciiTheme="majorHAnsi" w:hAnsiTheme="majorHAnsi"/>
          <w:b/>
        </w:rPr>
        <w:t>5316.405-2</w:t>
      </w:r>
      <w:r w:rsidRPr="00517AAC">
        <w:rPr>
          <w:rFonts w:asciiTheme="majorHAnsi" w:hAnsiTheme="majorHAnsi"/>
          <w:b/>
          <w:spacing w:val="-16"/>
        </w:rPr>
        <w:t xml:space="preserve"> </w:t>
      </w:r>
      <w:r w:rsidRPr="00517AAC">
        <w:rPr>
          <w:rFonts w:asciiTheme="majorHAnsi" w:hAnsiTheme="majorHAnsi"/>
          <w:b/>
        </w:rPr>
        <w:t>Cost-Plus-Award-Fee</w:t>
      </w:r>
      <w:r w:rsidRPr="00517AAC">
        <w:rPr>
          <w:rFonts w:asciiTheme="majorHAnsi" w:hAnsiTheme="majorHAnsi"/>
          <w:b/>
          <w:spacing w:val="-16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Contracts</w:t>
      </w:r>
    </w:p>
    <w:p w14:paraId="69BCFA4B" w14:textId="41805282" w:rsidR="0008488E" w:rsidRPr="00517AAC" w:rsidRDefault="005832FE" w:rsidP="00C251CE">
      <w:pPr>
        <w:spacing w:before="240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>(1)</w:t>
      </w:r>
      <w:r w:rsidR="00375BFF" w:rsidRPr="00517AAC">
        <w:rPr>
          <w:rFonts w:asciiTheme="majorHAnsi" w:hAnsiTheme="majorHAnsi"/>
          <w:spacing w:val="23"/>
          <w:w w:val="105"/>
        </w:rPr>
        <w:t xml:space="preserve"> </w:t>
      </w:r>
      <w:del w:id="10" w:author="ROSSI, AMANDA M CIV USAF HAF SAF/AQCP" w:date="2024-05-18T11:41:00Z">
        <w:r w:rsidR="007260B1" w:rsidDel="007260B1">
          <w:rPr>
            <w:rStyle w:val="Emphasis"/>
            <w:rFonts w:ascii="open_sansregular" w:hAnsi="open_sansregular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delText>Award-fee pool.</w:delText>
        </w:r>
        <w:r w:rsidR="007260B1" w:rsidDel="007260B1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 </w:delText>
        </w:r>
      </w:del>
      <w:r w:rsidRPr="00517AAC">
        <w:rPr>
          <w:rFonts w:asciiTheme="majorHAnsi" w:hAnsiTheme="majorHAnsi"/>
          <w:w w:val="105"/>
        </w:rPr>
        <w:t>See</w:t>
      </w:r>
      <w:r w:rsidRPr="00517AAC">
        <w:rPr>
          <w:rFonts w:asciiTheme="majorHAnsi" w:hAnsiTheme="majorHAnsi"/>
          <w:spacing w:val="23"/>
          <w:w w:val="105"/>
        </w:rPr>
        <w:t xml:space="preserve"> </w:t>
      </w:r>
      <w:hyperlink r:id="rId17" w:anchor="DAFFARS_MP5301_601">
        <w:r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</w:t>
        </w:r>
      </w:hyperlink>
      <w:r w:rsidRPr="00517AAC">
        <w:rPr>
          <w:rFonts w:asciiTheme="majorHAnsi" w:hAnsiTheme="majorHAnsi"/>
          <w:spacing w:val="-2"/>
          <w:w w:val="105"/>
        </w:rPr>
        <w:t>.</w:t>
      </w:r>
    </w:p>
    <w:p w14:paraId="69BCFA4C" w14:textId="77777777" w:rsidR="0008488E" w:rsidRPr="00517AAC" w:rsidRDefault="0008488E">
      <w:pPr>
        <w:pStyle w:val="BodyText"/>
        <w:rPr>
          <w:rFonts w:asciiTheme="majorHAnsi" w:hAnsiTheme="majorHAnsi"/>
          <w:sz w:val="26"/>
        </w:rPr>
      </w:pPr>
    </w:p>
    <w:p w14:paraId="69BCFA4D" w14:textId="77777777" w:rsidR="0008488E" w:rsidRPr="00517AAC" w:rsidRDefault="0008488E">
      <w:pPr>
        <w:pStyle w:val="BodyText"/>
        <w:spacing w:before="1"/>
        <w:rPr>
          <w:rFonts w:asciiTheme="majorHAnsi" w:hAnsiTheme="majorHAnsi"/>
          <w:sz w:val="20"/>
        </w:rPr>
      </w:pPr>
    </w:p>
    <w:p w14:paraId="02F4E9D6" w14:textId="0445BCEA" w:rsidR="003D5FE4" w:rsidRPr="00517AAC" w:rsidRDefault="005832FE" w:rsidP="00C251CE">
      <w:pPr>
        <w:pStyle w:val="Heading1"/>
        <w:spacing w:before="1"/>
        <w:ind w:left="0"/>
        <w:rPr>
          <w:rFonts w:asciiTheme="majorHAnsi" w:hAnsiTheme="majorHAnsi"/>
          <w:b/>
        </w:rPr>
      </w:pPr>
      <w:r w:rsidRPr="00517AAC">
        <w:rPr>
          <w:rFonts w:asciiTheme="majorHAnsi" w:hAnsiTheme="majorHAnsi"/>
          <w:b/>
          <w:spacing w:val="-4"/>
        </w:rPr>
        <w:t>Subpart</w:t>
      </w:r>
      <w:r w:rsidRPr="00517AAC">
        <w:rPr>
          <w:rFonts w:asciiTheme="majorHAnsi" w:hAnsiTheme="majorHAnsi"/>
          <w:b/>
          <w:spacing w:val="-21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5316.5</w:t>
      </w:r>
      <w:r w:rsidRPr="00517AAC">
        <w:rPr>
          <w:rFonts w:asciiTheme="majorHAnsi" w:hAnsiTheme="majorHAnsi"/>
          <w:b/>
          <w:spacing w:val="-22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—</w:t>
      </w:r>
      <w:r w:rsidRPr="00517AAC">
        <w:rPr>
          <w:rFonts w:asciiTheme="majorHAnsi" w:hAnsiTheme="majorHAnsi"/>
          <w:b/>
          <w:spacing w:val="-21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INDEFINITE-DELIVERY</w:t>
      </w:r>
      <w:r w:rsidRPr="00517AAC">
        <w:rPr>
          <w:rFonts w:asciiTheme="majorHAnsi" w:hAnsiTheme="majorHAnsi"/>
          <w:b/>
          <w:spacing w:val="-21"/>
        </w:rPr>
        <w:t xml:space="preserve"> </w:t>
      </w:r>
      <w:r w:rsidRPr="00517AAC">
        <w:rPr>
          <w:rFonts w:asciiTheme="majorHAnsi" w:hAnsiTheme="majorHAnsi"/>
          <w:b/>
          <w:spacing w:val="-4"/>
        </w:rPr>
        <w:t>CONTRACTS</w:t>
      </w:r>
    </w:p>
    <w:p w14:paraId="69BCFA4F" w14:textId="77777777" w:rsidR="0008488E" w:rsidRPr="00517AAC" w:rsidRDefault="0008488E" w:rsidP="00C251CE">
      <w:pPr>
        <w:pStyle w:val="Heading1"/>
        <w:spacing w:before="1"/>
        <w:ind w:left="0"/>
        <w:rPr>
          <w:rFonts w:asciiTheme="majorHAnsi" w:hAnsiTheme="majorHAnsi"/>
        </w:rPr>
      </w:pPr>
    </w:p>
    <w:p w14:paraId="69BCFA51" w14:textId="753323D4" w:rsidR="0008488E" w:rsidRPr="00517AAC" w:rsidRDefault="005832FE" w:rsidP="00C251CE">
      <w:pPr>
        <w:pStyle w:val="Heading2"/>
        <w:ind w:left="0"/>
        <w:rPr>
          <w:rFonts w:asciiTheme="majorHAnsi" w:hAnsiTheme="majorHAnsi"/>
        </w:rPr>
      </w:pPr>
      <w:r w:rsidRPr="00517AAC">
        <w:rPr>
          <w:rFonts w:asciiTheme="majorHAnsi" w:hAnsiTheme="majorHAnsi"/>
          <w:b/>
          <w:spacing w:val="-2"/>
        </w:rPr>
        <w:t>5316.503</w:t>
      </w:r>
      <w:r w:rsidRPr="00517AAC">
        <w:rPr>
          <w:rFonts w:asciiTheme="majorHAnsi" w:hAnsiTheme="majorHAnsi"/>
          <w:b/>
          <w:spacing w:val="-10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Requirements</w:t>
      </w:r>
      <w:r w:rsidRPr="00517AAC">
        <w:rPr>
          <w:rFonts w:asciiTheme="majorHAnsi" w:hAnsiTheme="majorHAnsi"/>
          <w:b/>
          <w:spacing w:val="-9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Contracts</w:t>
      </w:r>
    </w:p>
    <w:p w14:paraId="32D10951" w14:textId="77777777" w:rsidR="003D5FE4" w:rsidRPr="00517AAC" w:rsidRDefault="003D5FE4" w:rsidP="003D5FE4">
      <w:pPr>
        <w:pStyle w:val="BodyText"/>
        <w:spacing w:before="1" w:line="271" w:lineRule="auto"/>
        <w:ind w:right="245"/>
        <w:rPr>
          <w:rFonts w:asciiTheme="majorHAnsi" w:hAnsiTheme="majorHAnsi"/>
        </w:rPr>
      </w:pPr>
    </w:p>
    <w:p w14:paraId="036660B1" w14:textId="69AE0799" w:rsidR="0098265E" w:rsidRPr="00517AAC" w:rsidRDefault="005832FE" w:rsidP="00B57A7C">
      <w:pPr>
        <w:rPr>
          <w:rFonts w:asciiTheme="majorHAnsi" w:hAnsiTheme="majorHAnsi"/>
        </w:rPr>
      </w:pPr>
      <w:r w:rsidRPr="00517AAC">
        <w:rPr>
          <w:rFonts w:asciiTheme="majorHAnsi" w:hAnsiTheme="majorHAnsi"/>
        </w:rPr>
        <w:t>(b)(2)</w:t>
      </w:r>
      <w:r w:rsidR="00B57A7C" w:rsidRPr="00517AAC">
        <w:rPr>
          <w:rFonts w:asciiTheme="majorHAnsi" w:hAnsiTheme="majorHAnsi"/>
        </w:rPr>
        <w:t xml:space="preserve"> </w:t>
      </w:r>
      <w:commentRangeStart w:id="11"/>
      <w:r w:rsidR="00EE6488" w:rsidRPr="00517AAC">
        <w:rPr>
          <w:rFonts w:asciiTheme="majorHAnsi" w:hAnsiTheme="majorHAnsi"/>
        </w:rPr>
        <w:t>S</w:t>
      </w:r>
      <w:r w:rsidR="00B57A7C" w:rsidRPr="00517AAC">
        <w:rPr>
          <w:rFonts w:asciiTheme="majorHAnsi" w:hAnsiTheme="majorHAnsi"/>
        </w:rPr>
        <w:t xml:space="preserve">ee </w:t>
      </w:r>
      <w:r w:rsidRPr="00517AAC">
        <w:rPr>
          <w:rFonts w:asciiTheme="majorHAnsi" w:hAnsiTheme="majorHAnsi"/>
        </w:rPr>
        <w:t>5316.504(c)(1)(ii)(D)</w:t>
      </w:r>
      <w:r w:rsidR="00B57A7C" w:rsidRPr="00517AAC">
        <w:rPr>
          <w:rFonts w:asciiTheme="majorHAnsi" w:hAnsiTheme="majorHAnsi"/>
        </w:rPr>
        <w:t>.</w:t>
      </w:r>
      <w:commentRangeEnd w:id="11"/>
      <w:r w:rsidR="007260B1">
        <w:rPr>
          <w:rStyle w:val="CommentReference"/>
        </w:rPr>
        <w:commentReference w:id="11"/>
      </w:r>
    </w:p>
    <w:p w14:paraId="1D982F9D" w14:textId="77777777" w:rsidR="004963F1" w:rsidRPr="00517AAC" w:rsidRDefault="004963F1" w:rsidP="00B57A7C">
      <w:pPr>
        <w:rPr>
          <w:rFonts w:asciiTheme="majorHAnsi" w:hAnsiTheme="majorHAnsi"/>
        </w:rPr>
      </w:pPr>
    </w:p>
    <w:p w14:paraId="4597B914" w14:textId="0475B5FA" w:rsidR="001C2638" w:rsidRPr="00517AAC" w:rsidRDefault="001C2638" w:rsidP="00C251CE">
      <w:pPr>
        <w:rPr>
          <w:rFonts w:asciiTheme="majorHAnsi" w:hAnsiTheme="majorHAnsi"/>
        </w:rPr>
      </w:pPr>
      <w:commentRangeStart w:id="12"/>
      <w:r w:rsidRPr="00517AAC">
        <w:rPr>
          <w:rFonts w:asciiTheme="majorHAnsi" w:hAnsiTheme="majorHAnsi"/>
        </w:rPr>
        <w:t xml:space="preserve">(d) </w:t>
      </w:r>
      <w:r w:rsidR="00172291">
        <w:rPr>
          <w:rFonts w:asciiTheme="majorHAnsi" w:hAnsiTheme="majorHAnsi"/>
        </w:rPr>
        <w:t>Unless the determination is made by the acquisition</w:t>
      </w:r>
      <w:r w:rsidR="009A7B3A">
        <w:rPr>
          <w:rFonts w:asciiTheme="majorHAnsi" w:hAnsiTheme="majorHAnsi"/>
        </w:rPr>
        <w:t xml:space="preserve"> approving</w:t>
      </w:r>
      <w:r w:rsidR="00172291">
        <w:rPr>
          <w:rFonts w:asciiTheme="majorHAnsi" w:hAnsiTheme="majorHAnsi"/>
        </w:rPr>
        <w:t xml:space="preserve"> authority as part of the written acquisition plan</w:t>
      </w:r>
      <w:r w:rsidR="009A7B3A">
        <w:rPr>
          <w:rFonts w:asciiTheme="majorHAnsi" w:hAnsiTheme="majorHAnsi"/>
        </w:rPr>
        <w:t>, t</w:t>
      </w:r>
      <w:r w:rsidR="004963F1" w:rsidRPr="00517AAC">
        <w:rPr>
          <w:rFonts w:asciiTheme="majorHAnsi" w:hAnsiTheme="majorHAnsi"/>
        </w:rPr>
        <w:t xml:space="preserve">he CO has the authority to </w:t>
      </w:r>
      <w:r w:rsidR="00950E62" w:rsidRPr="00517AAC">
        <w:rPr>
          <w:rFonts w:asciiTheme="majorHAnsi" w:hAnsiTheme="majorHAnsi"/>
        </w:rPr>
        <w:t>make the determinations</w:t>
      </w:r>
      <w:r w:rsidR="00764C43" w:rsidRPr="00517AAC">
        <w:rPr>
          <w:rFonts w:asciiTheme="majorHAnsi" w:hAnsiTheme="majorHAnsi"/>
        </w:rPr>
        <w:t xml:space="preserve"> </w:t>
      </w:r>
      <w:r w:rsidR="00FA772C" w:rsidRPr="00517AAC">
        <w:rPr>
          <w:rFonts w:asciiTheme="majorHAnsi" w:hAnsiTheme="majorHAnsi"/>
        </w:rPr>
        <w:t xml:space="preserve">required by FAR 16.503(d) </w:t>
      </w:r>
      <w:r w:rsidR="00764C43" w:rsidRPr="00517AAC">
        <w:rPr>
          <w:rFonts w:asciiTheme="majorHAnsi" w:hAnsiTheme="majorHAnsi"/>
        </w:rPr>
        <w:t xml:space="preserve">related to limitations on the use of requirements contracts for advisory </w:t>
      </w:r>
      <w:r w:rsidR="00FA772C" w:rsidRPr="00517AAC">
        <w:rPr>
          <w:rFonts w:asciiTheme="majorHAnsi" w:hAnsiTheme="majorHAnsi"/>
        </w:rPr>
        <w:t>and assistance services</w:t>
      </w:r>
      <w:r w:rsidR="003F5B06">
        <w:rPr>
          <w:rFonts w:asciiTheme="majorHAnsi" w:hAnsiTheme="majorHAnsi"/>
        </w:rPr>
        <w:t xml:space="preserve">. </w:t>
      </w:r>
      <w:commentRangeEnd w:id="12"/>
      <w:r w:rsidR="007260B1">
        <w:rPr>
          <w:rStyle w:val="CommentReference"/>
        </w:rPr>
        <w:commentReference w:id="12"/>
      </w:r>
    </w:p>
    <w:p w14:paraId="69BCFA53" w14:textId="77777777" w:rsidR="0008488E" w:rsidRPr="00517AAC" w:rsidRDefault="0008488E" w:rsidP="00C251CE">
      <w:pPr>
        <w:rPr>
          <w:rFonts w:asciiTheme="majorHAnsi" w:hAnsiTheme="majorHAnsi"/>
        </w:rPr>
      </w:pPr>
    </w:p>
    <w:p w14:paraId="69BCFA55" w14:textId="21BB628A" w:rsidR="0008488E" w:rsidRPr="00517AAC" w:rsidRDefault="005832FE" w:rsidP="00C251CE">
      <w:pPr>
        <w:pStyle w:val="Heading2"/>
        <w:spacing w:before="170"/>
        <w:ind w:left="0"/>
        <w:rPr>
          <w:rFonts w:asciiTheme="majorHAnsi" w:hAnsiTheme="majorHAnsi"/>
        </w:rPr>
      </w:pPr>
      <w:r w:rsidRPr="00517AAC">
        <w:rPr>
          <w:rFonts w:asciiTheme="majorHAnsi" w:hAnsiTheme="majorHAnsi"/>
          <w:b/>
          <w:spacing w:val="-2"/>
        </w:rPr>
        <w:t>5316.504</w:t>
      </w:r>
      <w:r w:rsidRPr="00517AAC">
        <w:rPr>
          <w:rFonts w:asciiTheme="majorHAnsi" w:hAnsiTheme="majorHAnsi"/>
          <w:b/>
          <w:spacing w:val="-10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Indefinite-Quantity</w:t>
      </w:r>
      <w:r w:rsidRPr="00517AAC">
        <w:rPr>
          <w:rFonts w:asciiTheme="majorHAnsi" w:hAnsiTheme="majorHAnsi"/>
          <w:b/>
          <w:spacing w:val="-9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Contracts</w:t>
      </w:r>
    </w:p>
    <w:p w14:paraId="6D208F44" w14:textId="77777777" w:rsidR="00325009" w:rsidRPr="00517AAC" w:rsidRDefault="00325009" w:rsidP="004109B1">
      <w:pPr>
        <w:pStyle w:val="BodyText"/>
        <w:spacing w:line="271" w:lineRule="auto"/>
        <w:ind w:right="245"/>
        <w:rPr>
          <w:rFonts w:asciiTheme="majorHAnsi" w:hAnsiTheme="majorHAnsi"/>
          <w:w w:val="105"/>
        </w:rPr>
      </w:pPr>
    </w:p>
    <w:p w14:paraId="69BCFA5A" w14:textId="4A24AF5B" w:rsidR="0008488E" w:rsidRPr="00517AAC" w:rsidRDefault="005832FE" w:rsidP="00C806FD">
      <w:commentRangeStart w:id="13"/>
      <w:r w:rsidRPr="00517AAC">
        <w:rPr>
          <w:w w:val="105"/>
        </w:rPr>
        <w:t>(a)</w:t>
      </w:r>
      <w:r w:rsidRPr="00517AAC">
        <w:rPr>
          <w:spacing w:val="-10"/>
          <w:w w:val="105"/>
        </w:rPr>
        <w:t xml:space="preserve"> </w:t>
      </w:r>
      <w:r w:rsidRPr="00517AAC">
        <w:rPr>
          <w:w w:val="105"/>
        </w:rPr>
        <w:t>(2)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Upon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execution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of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the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contract,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an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obligation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shall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be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recorded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based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upon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the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issuance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of</w:t>
      </w:r>
      <w:r w:rsidRPr="00517AAC">
        <w:rPr>
          <w:spacing w:val="27"/>
          <w:w w:val="105"/>
        </w:rPr>
        <w:t xml:space="preserve"> </w:t>
      </w:r>
      <w:r w:rsidRPr="00517AAC">
        <w:rPr>
          <w:w w:val="105"/>
        </w:rPr>
        <w:t>a task-order or delivery-order for the cost/price of the minimum quantity specified. (See</w:t>
      </w:r>
      <w:r w:rsidRPr="00517AAC">
        <w:rPr>
          <w:spacing w:val="14"/>
          <w:w w:val="105"/>
        </w:rPr>
        <w:t xml:space="preserve"> </w:t>
      </w:r>
      <w:hyperlink r:id="rId18">
        <w:r w:rsidRPr="00517AAC">
          <w:rPr>
            <w:color w:val="27314A"/>
            <w:w w:val="105"/>
            <w:u w:val="single" w:color="27314A"/>
          </w:rPr>
          <w:t>DoD</w:t>
        </w:r>
        <w:r w:rsidRPr="00517AAC">
          <w:rPr>
            <w:color w:val="27314A"/>
            <w:spacing w:val="29"/>
            <w:w w:val="105"/>
            <w:u w:val="single" w:color="27314A"/>
          </w:rPr>
          <w:t xml:space="preserve"> </w:t>
        </w:r>
        <w:r w:rsidRPr="00517AAC">
          <w:rPr>
            <w:color w:val="27314A"/>
            <w:w w:val="105"/>
            <w:u w:val="single" w:color="27314A"/>
          </w:rPr>
          <w:t>7000.14-R</w:t>
        </w:r>
      </w:hyperlink>
      <w:r w:rsidRPr="00517AAC">
        <w:rPr>
          <w:w w:val="105"/>
        </w:rPr>
        <w:t>,</w:t>
      </w:r>
      <w:r w:rsidRPr="00517AAC">
        <w:rPr>
          <w:spacing w:val="29"/>
          <w:w w:val="105"/>
        </w:rPr>
        <w:t xml:space="preserve"> </w:t>
      </w:r>
      <w:r w:rsidRPr="00517AAC">
        <w:rPr>
          <w:w w:val="105"/>
        </w:rPr>
        <w:t>Volume</w:t>
      </w:r>
      <w:r w:rsidRPr="00517AAC">
        <w:rPr>
          <w:spacing w:val="29"/>
          <w:w w:val="105"/>
        </w:rPr>
        <w:t xml:space="preserve"> </w:t>
      </w:r>
      <w:r w:rsidRPr="00517AAC">
        <w:rPr>
          <w:w w:val="105"/>
        </w:rPr>
        <w:t>3</w:t>
      </w:r>
      <w:r w:rsidR="001114A3" w:rsidRPr="00517AAC">
        <w:rPr>
          <w:w w:val="105"/>
        </w:rPr>
        <w:t xml:space="preserve">, </w:t>
      </w:r>
      <w:r w:rsidRPr="00517AAC">
        <w:rPr>
          <w:w w:val="105"/>
        </w:rPr>
        <w:t>Chapter</w:t>
      </w:r>
      <w:r w:rsidRPr="00517AAC">
        <w:rPr>
          <w:spacing w:val="28"/>
          <w:w w:val="105"/>
        </w:rPr>
        <w:t xml:space="preserve"> </w:t>
      </w:r>
      <w:r w:rsidR="004520AC" w:rsidRPr="00517AAC">
        <w:rPr>
          <w:w w:val="105"/>
        </w:rPr>
        <w:t>8</w:t>
      </w:r>
      <w:r w:rsidRPr="00517AAC">
        <w:rPr>
          <w:w w:val="105"/>
        </w:rPr>
        <w:t>,</w:t>
      </w:r>
      <w:r w:rsidRPr="00517AAC">
        <w:rPr>
          <w:spacing w:val="28"/>
          <w:w w:val="105"/>
        </w:rPr>
        <w:t xml:space="preserve"> </w:t>
      </w:r>
      <w:r w:rsidRPr="00517AAC">
        <w:rPr>
          <w:w w:val="105"/>
        </w:rPr>
        <w:t>paragraph</w:t>
      </w:r>
      <w:r w:rsidRPr="00517AAC">
        <w:rPr>
          <w:spacing w:val="28"/>
          <w:w w:val="105"/>
        </w:rPr>
        <w:t xml:space="preserve"> </w:t>
      </w:r>
      <w:r w:rsidR="00EC1DCF" w:rsidRPr="00517AAC">
        <w:rPr>
          <w:spacing w:val="-2"/>
          <w:w w:val="105"/>
        </w:rPr>
        <w:t>6.4</w:t>
      </w:r>
      <w:r w:rsidRPr="00517AAC">
        <w:rPr>
          <w:spacing w:val="-2"/>
          <w:w w:val="105"/>
        </w:rPr>
        <w:t>)</w:t>
      </w:r>
    </w:p>
    <w:p w14:paraId="69BCFA5D" w14:textId="77777777" w:rsidR="0008488E" w:rsidRPr="00517AAC" w:rsidRDefault="0008488E" w:rsidP="00C806FD">
      <w:pPr>
        <w:rPr>
          <w:rFonts w:asciiTheme="majorHAnsi" w:hAnsiTheme="majorHAnsi"/>
          <w:sz w:val="23"/>
        </w:rPr>
      </w:pPr>
    </w:p>
    <w:p w14:paraId="233CAA82" w14:textId="68405C23" w:rsidR="00E53EB3" w:rsidRPr="00517AAC" w:rsidRDefault="00F11985" w:rsidP="00C806FD">
      <w:pPr>
        <w:rPr>
          <w:rFonts w:asciiTheme="majorHAnsi" w:hAnsiTheme="majorHAnsi"/>
        </w:rPr>
      </w:pPr>
      <w:r w:rsidRPr="00517AAC">
        <w:rPr>
          <w:rFonts w:asciiTheme="majorHAnsi" w:hAnsiTheme="majorHAnsi"/>
        </w:rPr>
        <w:t>(c)</w:t>
      </w:r>
      <w:r w:rsidR="00E53EB3" w:rsidRPr="00517AAC">
        <w:rPr>
          <w:rFonts w:asciiTheme="majorHAnsi" w:hAnsiTheme="majorHAnsi"/>
        </w:rPr>
        <w:t xml:space="preserve"> </w:t>
      </w:r>
      <w:r w:rsidR="00E53EB3" w:rsidRPr="00517AAC">
        <w:rPr>
          <w:rFonts w:asciiTheme="majorHAnsi" w:hAnsiTheme="majorHAnsi"/>
          <w:i/>
          <w:iCs/>
        </w:rPr>
        <w:t xml:space="preserve">Multiple </w:t>
      </w:r>
      <w:r w:rsidR="00CB5CB7" w:rsidRPr="00517AAC">
        <w:rPr>
          <w:rFonts w:asciiTheme="majorHAnsi" w:hAnsiTheme="majorHAnsi"/>
          <w:i/>
          <w:iCs/>
        </w:rPr>
        <w:t>award preference</w:t>
      </w:r>
    </w:p>
    <w:p w14:paraId="0B288A33" w14:textId="77777777" w:rsidR="00CB5CB7" w:rsidRPr="00517AAC" w:rsidRDefault="00CB5CB7" w:rsidP="00C806FD">
      <w:pPr>
        <w:rPr>
          <w:rFonts w:asciiTheme="majorHAnsi" w:hAnsiTheme="majorHAnsi"/>
        </w:rPr>
      </w:pPr>
    </w:p>
    <w:p w14:paraId="69BCFA5E" w14:textId="357170E8" w:rsidR="0008488E" w:rsidRPr="00517AAC" w:rsidRDefault="00F11985" w:rsidP="00A7795A">
      <w:pPr>
        <w:ind w:left="720"/>
        <w:rPr>
          <w:rFonts w:asciiTheme="majorHAnsi" w:hAnsiTheme="majorHAnsi"/>
        </w:rPr>
      </w:pPr>
      <w:r w:rsidRPr="00517AAC">
        <w:rPr>
          <w:rFonts w:asciiTheme="majorHAnsi" w:hAnsiTheme="majorHAnsi"/>
        </w:rPr>
        <w:t>(1)</w:t>
      </w:r>
      <w:r w:rsidR="00464F4F" w:rsidRPr="00517AAC">
        <w:rPr>
          <w:rFonts w:asciiTheme="majorHAnsi" w:hAnsiTheme="majorHAnsi"/>
        </w:rPr>
        <w:t xml:space="preserve"> </w:t>
      </w:r>
      <w:r w:rsidRPr="00517AAC">
        <w:rPr>
          <w:rFonts w:asciiTheme="majorHAnsi" w:hAnsiTheme="majorHAnsi"/>
        </w:rPr>
        <w:t>(ii)(D)(1)</w:t>
      </w:r>
      <w:r w:rsidR="000A4FFA" w:rsidRPr="00517AAC">
        <w:rPr>
          <w:rFonts w:asciiTheme="majorHAnsi" w:hAnsiTheme="majorHAnsi"/>
        </w:rPr>
        <w:t xml:space="preserve"> </w:t>
      </w:r>
      <w:r w:rsidR="000A4FFA" w:rsidRPr="00517AAC">
        <w:rPr>
          <w:rFonts w:asciiTheme="majorHAnsi" w:hAnsiTheme="majorHAnsi"/>
          <w:w w:val="105"/>
        </w:rPr>
        <w:t>See</w:t>
      </w:r>
      <w:r w:rsidR="000A4FFA" w:rsidRPr="00517AAC">
        <w:rPr>
          <w:rFonts w:asciiTheme="majorHAnsi" w:hAnsiTheme="majorHAnsi"/>
          <w:spacing w:val="3"/>
          <w:w w:val="105"/>
        </w:rPr>
        <w:t xml:space="preserve"> </w:t>
      </w:r>
      <w:hyperlink r:id="rId19" w:anchor="DAFFARS_MP5301_601">
        <w:r w:rsidR="000A4FFA"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MP5301.601(a)(i).</w:t>
        </w:r>
      </w:hyperlink>
      <w:r w:rsidR="000A4FFA" w:rsidRPr="00517AAC">
        <w:rPr>
          <w:rFonts w:asciiTheme="majorHAnsi" w:hAnsiTheme="majorHAnsi"/>
        </w:rPr>
        <w:t xml:space="preserve"> </w:t>
      </w:r>
      <w:r w:rsidR="008564BB" w:rsidRPr="00517AAC">
        <w:rPr>
          <w:rFonts w:asciiTheme="majorHAnsi" w:hAnsiTheme="majorHAnsi"/>
        </w:rPr>
        <w:t xml:space="preserve">See the tailorable </w:t>
      </w:r>
      <w:hyperlink r:id="rId20" w:history="1">
        <w:r w:rsidR="008564BB" w:rsidRPr="00517AAC">
          <w:rPr>
            <w:rStyle w:val="Hyperlink"/>
            <w:rFonts w:asciiTheme="majorHAnsi" w:hAnsiTheme="majorHAnsi"/>
          </w:rPr>
          <w:t>Limitation on Single Award IDIQ and TO/DO Contracts</w:t>
        </w:r>
      </w:hyperlink>
      <w:r w:rsidR="008564BB" w:rsidRPr="00517AAC">
        <w:rPr>
          <w:rFonts w:asciiTheme="majorHAnsi" w:hAnsiTheme="majorHAnsi"/>
        </w:rPr>
        <w:t xml:space="preserve"> </w:t>
      </w:r>
      <w:r w:rsidR="006B7B0E" w:rsidRPr="00517AAC">
        <w:rPr>
          <w:rFonts w:asciiTheme="majorHAnsi" w:hAnsiTheme="majorHAnsi"/>
        </w:rPr>
        <w:t xml:space="preserve">Determination and Findings </w:t>
      </w:r>
      <w:r w:rsidR="008564BB" w:rsidRPr="00517AAC">
        <w:rPr>
          <w:rFonts w:asciiTheme="majorHAnsi" w:hAnsiTheme="majorHAnsi"/>
        </w:rPr>
        <w:t>template</w:t>
      </w:r>
      <w:r w:rsidR="009E4F51" w:rsidRPr="00517AAC">
        <w:rPr>
          <w:rFonts w:asciiTheme="majorHAnsi" w:hAnsiTheme="majorHAnsi"/>
        </w:rPr>
        <w:t>.  Provide</w:t>
      </w:r>
      <w:r w:rsidR="009E4F51" w:rsidRPr="00517AAC">
        <w:rPr>
          <w:rFonts w:asciiTheme="majorHAnsi" w:hAnsiTheme="majorHAnsi"/>
          <w:spacing w:val="40"/>
        </w:rPr>
        <w:t xml:space="preserve"> </w:t>
      </w:r>
      <w:r w:rsidR="009E4F51" w:rsidRPr="00517AAC">
        <w:rPr>
          <w:rFonts w:asciiTheme="majorHAnsi" w:hAnsiTheme="majorHAnsi"/>
        </w:rPr>
        <w:t>a</w:t>
      </w:r>
      <w:r w:rsidR="009E4F51" w:rsidRPr="00517AAC">
        <w:rPr>
          <w:rFonts w:asciiTheme="majorHAnsi" w:hAnsiTheme="majorHAnsi"/>
          <w:spacing w:val="40"/>
        </w:rPr>
        <w:t xml:space="preserve"> </w:t>
      </w:r>
      <w:r w:rsidR="009E4F51" w:rsidRPr="00517AAC">
        <w:rPr>
          <w:rFonts w:asciiTheme="majorHAnsi" w:hAnsiTheme="majorHAnsi"/>
        </w:rPr>
        <w:t>copy</w:t>
      </w:r>
      <w:r w:rsidR="009E4F51" w:rsidRPr="00517AAC">
        <w:rPr>
          <w:rFonts w:asciiTheme="majorHAnsi" w:hAnsiTheme="majorHAnsi"/>
          <w:spacing w:val="40"/>
        </w:rPr>
        <w:t xml:space="preserve"> </w:t>
      </w:r>
      <w:r w:rsidR="009E4F51" w:rsidRPr="00517AAC">
        <w:rPr>
          <w:rFonts w:asciiTheme="majorHAnsi" w:hAnsiTheme="majorHAnsi"/>
        </w:rPr>
        <w:t>of</w:t>
      </w:r>
      <w:r w:rsidR="009E4F51" w:rsidRPr="00517AAC">
        <w:rPr>
          <w:rFonts w:asciiTheme="majorHAnsi" w:hAnsiTheme="majorHAnsi"/>
          <w:spacing w:val="40"/>
        </w:rPr>
        <w:t xml:space="preserve"> </w:t>
      </w:r>
      <w:r w:rsidR="009E4F51" w:rsidRPr="00517AAC">
        <w:rPr>
          <w:rFonts w:asciiTheme="majorHAnsi" w:hAnsiTheme="majorHAnsi"/>
        </w:rPr>
        <w:t>the written</w:t>
      </w:r>
      <w:r w:rsidR="009E4F51" w:rsidRPr="00517AAC">
        <w:rPr>
          <w:rFonts w:asciiTheme="majorHAnsi" w:hAnsiTheme="majorHAnsi"/>
          <w:spacing w:val="40"/>
        </w:rPr>
        <w:t xml:space="preserve"> </w:t>
      </w:r>
      <w:r w:rsidR="009E4F51" w:rsidRPr="00517AAC">
        <w:rPr>
          <w:rFonts w:asciiTheme="majorHAnsi" w:hAnsiTheme="majorHAnsi"/>
        </w:rPr>
        <w:t>determination</w:t>
      </w:r>
      <w:r w:rsidR="009E4F51" w:rsidRPr="00517AAC">
        <w:rPr>
          <w:rFonts w:asciiTheme="majorHAnsi" w:hAnsiTheme="majorHAnsi"/>
          <w:spacing w:val="40"/>
        </w:rPr>
        <w:t xml:space="preserve"> </w:t>
      </w:r>
      <w:r w:rsidR="009E4F51" w:rsidRPr="00517AAC">
        <w:rPr>
          <w:rFonts w:asciiTheme="majorHAnsi" w:hAnsiTheme="majorHAnsi"/>
        </w:rPr>
        <w:t>to</w:t>
      </w:r>
      <w:r w:rsidR="009E4F51" w:rsidRPr="00517AAC">
        <w:rPr>
          <w:rFonts w:asciiTheme="majorHAnsi" w:hAnsiTheme="majorHAnsi"/>
          <w:spacing w:val="40"/>
        </w:rPr>
        <w:t xml:space="preserve"> </w:t>
      </w:r>
      <w:r w:rsidR="009E4F51" w:rsidRPr="00517AAC">
        <w:rPr>
          <w:rFonts w:asciiTheme="majorHAnsi" w:hAnsiTheme="majorHAnsi"/>
        </w:rPr>
        <w:t>the</w:t>
      </w:r>
      <w:r w:rsidR="004240A5" w:rsidRPr="00517AAC">
        <w:rPr>
          <w:rFonts w:asciiTheme="majorHAnsi" w:hAnsiTheme="majorHAnsi"/>
          <w:spacing w:val="40"/>
        </w:rPr>
        <w:t xml:space="preserve"> </w:t>
      </w:r>
      <w:hyperlink r:id="rId21">
        <w:r w:rsidR="009E4F51" w:rsidRPr="00517AAC">
          <w:rPr>
            <w:rFonts w:asciiTheme="majorHAnsi" w:hAnsiTheme="majorHAnsi"/>
            <w:color w:val="27314A"/>
            <w:u w:val="single" w:color="27314A"/>
          </w:rPr>
          <w:t>cognizant</w:t>
        </w:r>
        <w:r w:rsidR="009E4F51" w:rsidRPr="00517AAC">
          <w:rPr>
            <w:rFonts w:asciiTheme="majorHAnsi" w:hAnsiTheme="majorHAnsi"/>
            <w:color w:val="27314A"/>
            <w:spacing w:val="40"/>
            <w:u w:val="single" w:color="27314A"/>
          </w:rPr>
          <w:t xml:space="preserve"> </w:t>
        </w:r>
        <w:r w:rsidR="009E4F51" w:rsidRPr="00517AAC">
          <w:rPr>
            <w:rFonts w:asciiTheme="majorHAnsi" w:hAnsiTheme="majorHAnsi"/>
            <w:color w:val="27314A"/>
            <w:u w:val="single" w:color="27314A"/>
          </w:rPr>
          <w:t>HCA</w:t>
        </w:r>
        <w:r w:rsidR="009E4F51" w:rsidRPr="00517AAC">
          <w:rPr>
            <w:rFonts w:asciiTheme="majorHAnsi" w:hAnsiTheme="majorHAnsi"/>
            <w:color w:val="27314A"/>
            <w:spacing w:val="40"/>
            <w:u w:val="single" w:color="27314A"/>
          </w:rPr>
          <w:t xml:space="preserve"> </w:t>
        </w:r>
        <w:r w:rsidR="009E4F51" w:rsidRPr="00517AAC">
          <w:rPr>
            <w:rFonts w:asciiTheme="majorHAnsi" w:hAnsiTheme="majorHAnsi"/>
            <w:color w:val="27314A"/>
            <w:u w:val="single" w:color="27314A"/>
          </w:rPr>
          <w:t>Workflow</w:t>
        </w:r>
      </w:hyperlink>
      <w:r w:rsidR="009E4F51" w:rsidRPr="00517AAC">
        <w:rPr>
          <w:rFonts w:asciiTheme="majorHAnsi" w:hAnsiTheme="majorHAnsi"/>
        </w:rPr>
        <w:t>.</w:t>
      </w:r>
    </w:p>
    <w:p w14:paraId="63F041A5" w14:textId="77777777" w:rsidR="005048F6" w:rsidRPr="00517AAC" w:rsidRDefault="005048F6" w:rsidP="00C806FD">
      <w:pPr>
        <w:rPr>
          <w:rFonts w:asciiTheme="majorHAnsi" w:hAnsiTheme="majorHAnsi"/>
        </w:rPr>
      </w:pPr>
    </w:p>
    <w:p w14:paraId="65057E19" w14:textId="4B15A631" w:rsidR="005048F6" w:rsidRPr="00517AAC" w:rsidRDefault="005048F6" w:rsidP="00A7795A">
      <w:pPr>
        <w:ind w:left="720"/>
        <w:rPr>
          <w:rFonts w:asciiTheme="majorHAnsi" w:hAnsiTheme="majorHAnsi"/>
        </w:rPr>
      </w:pPr>
      <w:r w:rsidRPr="00517AAC">
        <w:rPr>
          <w:rFonts w:asciiTheme="majorHAnsi" w:hAnsiTheme="majorHAnsi"/>
        </w:rPr>
        <w:t xml:space="preserve">(2) </w:t>
      </w:r>
      <w:r w:rsidR="002923F6" w:rsidRPr="00517AAC">
        <w:rPr>
          <w:rFonts w:asciiTheme="majorHAnsi" w:hAnsiTheme="majorHAnsi"/>
          <w:i/>
          <w:iCs/>
        </w:rPr>
        <w:t>Contracts for advisory and assistance services.</w:t>
      </w:r>
    </w:p>
    <w:p w14:paraId="69BCFA5F" w14:textId="77777777" w:rsidR="0008488E" w:rsidRPr="00517AAC" w:rsidRDefault="0008488E" w:rsidP="00A7795A">
      <w:pPr>
        <w:ind w:left="720"/>
        <w:rPr>
          <w:rFonts w:asciiTheme="majorHAnsi" w:hAnsiTheme="majorHAnsi"/>
          <w:sz w:val="21"/>
        </w:rPr>
      </w:pPr>
    </w:p>
    <w:p w14:paraId="69BCFA60" w14:textId="7DF77645" w:rsidR="0008488E" w:rsidRPr="00517AAC" w:rsidRDefault="005832FE" w:rsidP="00130D66">
      <w:pPr>
        <w:ind w:left="1440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 xml:space="preserve">(i)(A) </w:t>
      </w:r>
      <w:r w:rsidR="009A7B3A">
        <w:rPr>
          <w:rFonts w:asciiTheme="majorHAnsi" w:hAnsiTheme="majorHAnsi"/>
        </w:rPr>
        <w:t>U</w:t>
      </w:r>
      <w:r w:rsidR="00CF3116" w:rsidRPr="00517AAC">
        <w:rPr>
          <w:rFonts w:asciiTheme="majorHAnsi" w:hAnsiTheme="majorHAnsi"/>
        </w:rPr>
        <w:t>nless</w:t>
      </w:r>
      <w:r w:rsidR="00CF3116">
        <w:rPr>
          <w:rFonts w:asciiTheme="majorHAnsi" w:hAnsiTheme="majorHAnsi"/>
        </w:rPr>
        <w:t xml:space="preserve"> </w:t>
      </w:r>
      <w:r w:rsidR="00CF3116" w:rsidRPr="00517AAC">
        <w:rPr>
          <w:rFonts w:asciiTheme="majorHAnsi" w:hAnsiTheme="majorHAnsi"/>
        </w:rPr>
        <w:t>the determination is made by the acquisition approving authority</w:t>
      </w:r>
      <w:r w:rsidR="00CF3116">
        <w:rPr>
          <w:rFonts w:asciiTheme="majorHAnsi" w:hAnsiTheme="majorHAnsi"/>
        </w:rPr>
        <w:t xml:space="preserve"> as part of the written acquisition plan</w:t>
      </w:r>
      <w:r w:rsidR="009A7B3A">
        <w:rPr>
          <w:rFonts w:asciiTheme="majorHAnsi" w:hAnsiTheme="majorHAnsi"/>
        </w:rPr>
        <w:t xml:space="preserve">, </w:t>
      </w:r>
      <w:bookmarkStart w:id="14" w:name="_Hlk161742988"/>
      <w:r w:rsidR="00D46A9A">
        <w:rPr>
          <w:rFonts w:asciiTheme="majorHAnsi" w:hAnsiTheme="majorHAnsi"/>
        </w:rPr>
        <w:t>t</w:t>
      </w:r>
      <w:r w:rsidR="009A7B3A">
        <w:rPr>
          <w:rFonts w:asciiTheme="majorHAnsi" w:hAnsiTheme="majorHAnsi"/>
        </w:rPr>
        <w:t xml:space="preserve">he </w:t>
      </w:r>
      <w:r w:rsidR="009A7B3A" w:rsidRPr="00517AAC">
        <w:rPr>
          <w:rFonts w:asciiTheme="majorHAnsi" w:hAnsiTheme="majorHAnsi"/>
        </w:rPr>
        <w:t>CO has the authority to determine that multiple awards are not practicable</w:t>
      </w:r>
      <w:bookmarkEnd w:id="14"/>
      <w:r w:rsidR="00770261">
        <w:rPr>
          <w:rFonts w:asciiTheme="majorHAnsi" w:hAnsiTheme="majorHAnsi"/>
        </w:rPr>
        <w:t>.</w:t>
      </w:r>
    </w:p>
    <w:p w14:paraId="69BCFA61" w14:textId="77777777" w:rsidR="0008488E" w:rsidRPr="00517AAC" w:rsidRDefault="0008488E" w:rsidP="00130D66">
      <w:pPr>
        <w:ind w:left="1440"/>
        <w:rPr>
          <w:rFonts w:asciiTheme="majorHAnsi" w:hAnsiTheme="majorHAnsi"/>
          <w:sz w:val="21"/>
        </w:rPr>
      </w:pPr>
    </w:p>
    <w:p w14:paraId="69BCFA62" w14:textId="19813832" w:rsidR="0008488E" w:rsidRPr="00517AAC" w:rsidRDefault="005832FE" w:rsidP="00130D66">
      <w:pPr>
        <w:ind w:left="1440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 xml:space="preserve">(i)(B) </w:t>
      </w:r>
      <w:r w:rsidR="00D46A9A">
        <w:rPr>
          <w:rFonts w:asciiTheme="majorHAnsi" w:hAnsiTheme="majorHAnsi"/>
          <w:w w:val="105"/>
        </w:rPr>
        <w:t>U</w:t>
      </w:r>
      <w:r w:rsidR="00CF3116" w:rsidRPr="00517AAC">
        <w:rPr>
          <w:rFonts w:asciiTheme="majorHAnsi" w:hAnsiTheme="majorHAnsi"/>
          <w:w w:val="105"/>
        </w:rPr>
        <w:t>nless</w:t>
      </w:r>
      <w:r w:rsidR="00CF3116">
        <w:rPr>
          <w:rFonts w:asciiTheme="majorHAnsi" w:hAnsiTheme="majorHAnsi"/>
          <w:w w:val="105"/>
        </w:rPr>
        <w:t xml:space="preserve"> </w:t>
      </w:r>
      <w:r w:rsidR="00CF3116" w:rsidRPr="00517AAC">
        <w:rPr>
          <w:rFonts w:asciiTheme="majorHAnsi" w:hAnsiTheme="majorHAnsi"/>
          <w:w w:val="105"/>
        </w:rPr>
        <w:t>the determination is made by the source selection authority</w:t>
      </w:r>
      <w:r w:rsidR="00CF3116">
        <w:rPr>
          <w:rFonts w:asciiTheme="majorHAnsi" w:hAnsiTheme="majorHAnsi"/>
          <w:w w:val="105"/>
        </w:rPr>
        <w:t xml:space="preserve"> </w:t>
      </w:r>
      <w:r w:rsidR="00CF3116" w:rsidRPr="00517AAC">
        <w:rPr>
          <w:rFonts w:asciiTheme="majorHAnsi" w:hAnsiTheme="majorHAnsi"/>
          <w:w w:val="105"/>
        </w:rPr>
        <w:t>as part of the written source selection decision document</w:t>
      </w:r>
      <w:r w:rsidR="00D46A9A">
        <w:rPr>
          <w:rFonts w:asciiTheme="majorHAnsi" w:hAnsiTheme="majorHAnsi"/>
          <w:w w:val="105"/>
        </w:rPr>
        <w:t>, t</w:t>
      </w:r>
      <w:r w:rsidR="00D46A9A" w:rsidRPr="00517AAC">
        <w:rPr>
          <w:rFonts w:asciiTheme="majorHAnsi" w:hAnsiTheme="majorHAnsi"/>
          <w:w w:val="105"/>
        </w:rPr>
        <w:t>he CO has the authority to determine</w:t>
      </w:r>
      <w:r w:rsidR="00D46A9A">
        <w:rPr>
          <w:rFonts w:asciiTheme="majorHAnsi" w:hAnsiTheme="majorHAnsi"/>
          <w:w w:val="105"/>
        </w:rPr>
        <w:t xml:space="preserve"> </w:t>
      </w:r>
      <w:r w:rsidR="00D46A9A" w:rsidRPr="00D22885">
        <w:rPr>
          <w:rFonts w:asciiTheme="majorHAnsi" w:hAnsiTheme="majorHAnsi"/>
          <w:w w:val="105"/>
        </w:rPr>
        <w:t>that only one offeror </w:t>
      </w:r>
      <w:proofErr w:type="gramStart"/>
      <w:r w:rsidR="00D46A9A" w:rsidRPr="00D22885">
        <w:rPr>
          <w:rFonts w:asciiTheme="majorHAnsi" w:hAnsiTheme="majorHAnsi"/>
          <w:w w:val="105"/>
        </w:rPr>
        <w:t>is capable of providing</w:t>
      </w:r>
      <w:proofErr w:type="gramEnd"/>
      <w:r w:rsidR="00D46A9A" w:rsidRPr="00D22885">
        <w:rPr>
          <w:rFonts w:asciiTheme="majorHAnsi" w:hAnsiTheme="majorHAnsi"/>
          <w:w w:val="105"/>
        </w:rPr>
        <w:t xml:space="preserve"> the services required at the level of quality required</w:t>
      </w:r>
      <w:r w:rsidR="00770261">
        <w:rPr>
          <w:rFonts w:asciiTheme="majorHAnsi" w:hAnsiTheme="majorHAnsi"/>
          <w:w w:val="105"/>
        </w:rPr>
        <w:t>.</w:t>
      </w:r>
    </w:p>
    <w:p w14:paraId="69BCFA63" w14:textId="77777777" w:rsidR="0008488E" w:rsidRPr="00517AAC" w:rsidRDefault="0008488E" w:rsidP="00130D66">
      <w:pPr>
        <w:ind w:left="1440"/>
        <w:rPr>
          <w:rFonts w:asciiTheme="majorHAnsi" w:hAnsiTheme="majorHAnsi"/>
          <w:sz w:val="21"/>
        </w:rPr>
      </w:pPr>
    </w:p>
    <w:p w14:paraId="69BCFA64" w14:textId="0D559BC7" w:rsidR="0008488E" w:rsidRPr="00517AAC" w:rsidRDefault="005832FE" w:rsidP="00130D66">
      <w:pPr>
        <w:ind w:left="1440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 xml:space="preserve">(ii) </w:t>
      </w:r>
      <w:r w:rsidR="00841117">
        <w:rPr>
          <w:rFonts w:asciiTheme="majorHAnsi" w:hAnsiTheme="majorHAnsi"/>
          <w:w w:val="105"/>
        </w:rPr>
        <w:t>U</w:t>
      </w:r>
      <w:r w:rsidR="0038521E" w:rsidRPr="00517AAC">
        <w:rPr>
          <w:rFonts w:asciiTheme="majorHAnsi" w:hAnsiTheme="majorHAnsi"/>
          <w:w w:val="105"/>
        </w:rPr>
        <w:t>nless the determination is made by the acquisition approving authorit</w:t>
      </w:r>
      <w:r w:rsidR="0038521E">
        <w:rPr>
          <w:rFonts w:asciiTheme="majorHAnsi" w:hAnsiTheme="majorHAnsi"/>
          <w:w w:val="105"/>
        </w:rPr>
        <w:t xml:space="preserve">y </w:t>
      </w:r>
      <w:r w:rsidR="0038521E" w:rsidRPr="00517AAC">
        <w:rPr>
          <w:rFonts w:asciiTheme="majorHAnsi" w:hAnsiTheme="majorHAnsi"/>
          <w:w w:val="105"/>
        </w:rPr>
        <w:t>as part of the written acquisition plan</w:t>
      </w:r>
      <w:r w:rsidR="00841117">
        <w:rPr>
          <w:rFonts w:asciiTheme="majorHAnsi" w:hAnsiTheme="majorHAnsi"/>
          <w:w w:val="105"/>
        </w:rPr>
        <w:t>, t</w:t>
      </w:r>
      <w:r w:rsidR="00841117" w:rsidRPr="00517AAC">
        <w:rPr>
          <w:rFonts w:asciiTheme="majorHAnsi" w:hAnsiTheme="majorHAnsi"/>
          <w:w w:val="105"/>
        </w:rPr>
        <w:t>he CO has the authority to determine that the advisory and assistance services are incidental and not a significant component of the contract</w:t>
      </w:r>
      <w:r w:rsidR="00770261">
        <w:rPr>
          <w:rFonts w:asciiTheme="majorHAnsi" w:hAnsiTheme="majorHAnsi"/>
          <w:w w:val="105"/>
        </w:rPr>
        <w:t>.</w:t>
      </w:r>
      <w:commentRangeEnd w:id="13"/>
      <w:r w:rsidR="007260B1">
        <w:rPr>
          <w:rStyle w:val="CommentReference"/>
        </w:rPr>
        <w:commentReference w:id="13"/>
      </w:r>
    </w:p>
    <w:p w14:paraId="69BCFA65" w14:textId="77777777" w:rsidR="0008488E" w:rsidRPr="00517AAC" w:rsidRDefault="0008488E" w:rsidP="00130D66">
      <w:pPr>
        <w:pStyle w:val="BodyText"/>
        <w:ind w:left="720"/>
        <w:rPr>
          <w:rFonts w:asciiTheme="majorHAnsi" w:hAnsiTheme="majorHAnsi"/>
          <w:sz w:val="26"/>
        </w:rPr>
      </w:pPr>
    </w:p>
    <w:p w14:paraId="66D405CF" w14:textId="6EF05554" w:rsidR="002F5522" w:rsidRPr="00517AAC" w:rsidRDefault="005832FE" w:rsidP="001F5ECB">
      <w:pPr>
        <w:pStyle w:val="Heading2"/>
        <w:spacing w:before="170"/>
        <w:ind w:left="0"/>
        <w:rPr>
          <w:rFonts w:asciiTheme="majorHAnsi" w:hAnsiTheme="majorHAnsi"/>
          <w:b/>
        </w:rPr>
      </w:pPr>
      <w:r w:rsidRPr="00517AAC">
        <w:rPr>
          <w:rFonts w:asciiTheme="majorHAnsi" w:hAnsiTheme="majorHAnsi"/>
          <w:b/>
          <w:spacing w:val="-4"/>
        </w:rPr>
        <w:t>5316.505</w:t>
      </w:r>
      <w:r w:rsidRPr="00517AAC">
        <w:rPr>
          <w:rFonts w:asciiTheme="majorHAnsi" w:hAnsiTheme="majorHAnsi"/>
          <w:b/>
          <w:spacing w:val="-11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Ordering</w:t>
      </w:r>
    </w:p>
    <w:p w14:paraId="69BCFA67" w14:textId="77777777" w:rsidR="0008488E" w:rsidRPr="00517AAC" w:rsidRDefault="0008488E" w:rsidP="00C251CE">
      <w:pPr>
        <w:pStyle w:val="Heading2"/>
        <w:spacing w:before="170"/>
        <w:rPr>
          <w:rFonts w:asciiTheme="majorHAnsi" w:hAnsiTheme="majorHAnsi"/>
        </w:rPr>
      </w:pPr>
    </w:p>
    <w:p w14:paraId="6C8F58D9" w14:textId="56F8376B" w:rsidR="000A3956" w:rsidRPr="00130D66" w:rsidRDefault="005832FE" w:rsidP="00C251CE">
      <w:pPr>
        <w:spacing w:before="1"/>
        <w:rPr>
          <w:rFonts w:asciiTheme="majorHAnsi" w:hAnsiTheme="majorHAnsi"/>
        </w:rPr>
      </w:pPr>
      <w:r w:rsidRPr="00130D66">
        <w:rPr>
          <w:rFonts w:asciiTheme="majorHAnsi" w:hAnsiTheme="majorHAnsi"/>
          <w:w w:val="105"/>
        </w:rPr>
        <w:t>(b)</w:t>
      </w:r>
      <w:r w:rsidRPr="00130D66">
        <w:rPr>
          <w:rFonts w:asciiTheme="majorHAnsi" w:hAnsiTheme="majorHAnsi"/>
          <w:spacing w:val="22"/>
          <w:w w:val="105"/>
        </w:rPr>
        <w:t xml:space="preserve"> </w:t>
      </w:r>
      <w:r w:rsidRPr="00130D66">
        <w:rPr>
          <w:rFonts w:asciiTheme="majorHAnsi" w:hAnsiTheme="majorHAnsi"/>
          <w:i/>
          <w:w w:val="105"/>
        </w:rPr>
        <w:t>Orders</w:t>
      </w:r>
      <w:r w:rsidRPr="00130D66">
        <w:rPr>
          <w:rFonts w:asciiTheme="majorHAnsi" w:hAnsiTheme="majorHAnsi"/>
          <w:i/>
          <w:spacing w:val="22"/>
          <w:w w:val="105"/>
        </w:rPr>
        <w:t xml:space="preserve"> </w:t>
      </w:r>
      <w:r w:rsidRPr="00130D66">
        <w:rPr>
          <w:rFonts w:asciiTheme="majorHAnsi" w:hAnsiTheme="majorHAnsi"/>
          <w:i/>
          <w:w w:val="105"/>
        </w:rPr>
        <w:t>under</w:t>
      </w:r>
      <w:r w:rsidRPr="00130D66">
        <w:rPr>
          <w:rFonts w:asciiTheme="majorHAnsi" w:hAnsiTheme="majorHAnsi"/>
          <w:i/>
          <w:spacing w:val="22"/>
          <w:w w:val="105"/>
        </w:rPr>
        <w:t xml:space="preserve"> </w:t>
      </w:r>
      <w:r w:rsidRPr="00130D66">
        <w:rPr>
          <w:rFonts w:asciiTheme="majorHAnsi" w:hAnsiTheme="majorHAnsi"/>
          <w:i/>
          <w:w w:val="105"/>
        </w:rPr>
        <w:t>multiple</w:t>
      </w:r>
      <w:r w:rsidRPr="00130D66">
        <w:rPr>
          <w:rFonts w:asciiTheme="majorHAnsi" w:hAnsiTheme="majorHAnsi"/>
          <w:i/>
          <w:spacing w:val="22"/>
          <w:w w:val="105"/>
        </w:rPr>
        <w:t xml:space="preserve"> </w:t>
      </w:r>
      <w:r w:rsidRPr="00130D66">
        <w:rPr>
          <w:rFonts w:asciiTheme="majorHAnsi" w:hAnsiTheme="majorHAnsi"/>
          <w:i/>
          <w:w w:val="105"/>
        </w:rPr>
        <w:t>award</w:t>
      </w:r>
      <w:r w:rsidRPr="00130D66">
        <w:rPr>
          <w:rFonts w:asciiTheme="majorHAnsi" w:hAnsiTheme="majorHAnsi"/>
          <w:i/>
          <w:spacing w:val="22"/>
          <w:w w:val="105"/>
        </w:rPr>
        <w:t xml:space="preserve"> </w:t>
      </w:r>
      <w:r w:rsidRPr="00130D66">
        <w:rPr>
          <w:rFonts w:asciiTheme="majorHAnsi" w:hAnsiTheme="majorHAnsi"/>
          <w:i/>
          <w:spacing w:val="-2"/>
          <w:w w:val="105"/>
        </w:rPr>
        <w:t>contracts</w:t>
      </w:r>
      <w:r w:rsidRPr="00130D66">
        <w:rPr>
          <w:rFonts w:asciiTheme="majorHAnsi" w:hAnsiTheme="majorHAnsi"/>
          <w:spacing w:val="-2"/>
          <w:w w:val="105"/>
        </w:rPr>
        <w:t>.</w:t>
      </w:r>
    </w:p>
    <w:p w14:paraId="69BCFA69" w14:textId="77777777" w:rsidR="0008488E" w:rsidRPr="00130D66" w:rsidRDefault="0008488E" w:rsidP="00C251CE">
      <w:pPr>
        <w:spacing w:before="1"/>
        <w:ind w:left="110"/>
        <w:rPr>
          <w:rFonts w:asciiTheme="majorHAnsi" w:hAnsiTheme="majorHAnsi"/>
        </w:rPr>
      </w:pPr>
    </w:p>
    <w:p w14:paraId="3C50911F" w14:textId="1571FC6F" w:rsidR="0002557C" w:rsidRPr="00130D66" w:rsidRDefault="0071287E" w:rsidP="00C251CE">
      <w:pPr>
        <w:rPr>
          <w:rFonts w:asciiTheme="majorHAnsi" w:hAnsiTheme="majorHAnsi"/>
        </w:rPr>
      </w:pPr>
      <w:r w:rsidRPr="00130D66">
        <w:rPr>
          <w:rFonts w:asciiTheme="majorHAnsi" w:hAnsiTheme="majorHAnsi"/>
          <w:iCs/>
          <w:w w:val="110"/>
        </w:rPr>
        <w:t>(1)</w:t>
      </w:r>
      <w:r w:rsidRPr="00130D66">
        <w:rPr>
          <w:rFonts w:asciiTheme="majorHAnsi" w:hAnsiTheme="majorHAnsi"/>
          <w:i/>
          <w:w w:val="110"/>
        </w:rPr>
        <w:t xml:space="preserve"> </w:t>
      </w:r>
      <w:r w:rsidR="005832FE" w:rsidRPr="00130D66">
        <w:rPr>
          <w:rFonts w:asciiTheme="majorHAnsi" w:hAnsiTheme="majorHAnsi"/>
          <w:i/>
          <w:w w:val="110"/>
        </w:rPr>
        <w:t>Fair</w:t>
      </w:r>
      <w:r w:rsidR="005832FE" w:rsidRPr="00130D66">
        <w:rPr>
          <w:rFonts w:asciiTheme="majorHAnsi" w:hAnsiTheme="majorHAnsi"/>
          <w:i/>
          <w:spacing w:val="-2"/>
          <w:w w:val="110"/>
        </w:rPr>
        <w:t xml:space="preserve"> opportunity</w:t>
      </w:r>
      <w:r w:rsidR="005832FE" w:rsidRPr="00130D66">
        <w:rPr>
          <w:rFonts w:asciiTheme="majorHAnsi" w:hAnsiTheme="majorHAnsi"/>
          <w:spacing w:val="-2"/>
          <w:w w:val="110"/>
        </w:rPr>
        <w:t>.</w:t>
      </w:r>
    </w:p>
    <w:p w14:paraId="4EB793FF" w14:textId="77777777" w:rsidR="002F5522" w:rsidRPr="00130D66" w:rsidRDefault="002F5522" w:rsidP="002F5522">
      <w:pPr>
        <w:rPr>
          <w:rFonts w:asciiTheme="majorHAnsi" w:hAnsiTheme="majorHAnsi"/>
        </w:rPr>
      </w:pPr>
    </w:p>
    <w:p w14:paraId="69BCFA6C" w14:textId="3F54B4E0" w:rsidR="0008488E" w:rsidRPr="00130D66" w:rsidRDefault="008C0135" w:rsidP="00C251CE">
      <w:pPr>
        <w:ind w:left="720"/>
        <w:rPr>
          <w:rFonts w:asciiTheme="majorHAnsi" w:hAnsiTheme="majorHAnsi"/>
        </w:rPr>
      </w:pPr>
      <w:r w:rsidRPr="00130D66">
        <w:rPr>
          <w:rFonts w:asciiTheme="majorHAnsi" w:hAnsiTheme="majorHAnsi"/>
        </w:rPr>
        <w:t>(i</w:t>
      </w:r>
      <w:r w:rsidR="00932DBD" w:rsidRPr="00130D66">
        <w:rPr>
          <w:rFonts w:asciiTheme="majorHAnsi" w:hAnsiTheme="majorHAnsi"/>
        </w:rPr>
        <w:t>i</w:t>
      </w:r>
      <w:r w:rsidR="005832FE" w:rsidRPr="00130D66">
        <w:rPr>
          <w:rFonts w:asciiTheme="majorHAnsi" w:hAnsiTheme="majorHAnsi"/>
          <w:w w:val="105"/>
        </w:rPr>
        <w:t>) The contracting officer must use streamlined ordering procedures. SCOs must justify the use of</w:t>
      </w:r>
      <w:r w:rsidR="005832FE" w:rsidRPr="00130D66">
        <w:rPr>
          <w:rFonts w:asciiTheme="majorHAnsi" w:hAnsiTheme="majorHAnsi"/>
          <w:spacing w:val="80"/>
          <w:w w:val="105"/>
        </w:rPr>
        <w:t xml:space="preserve"> </w:t>
      </w:r>
      <w:hyperlink r:id="rId22" w:anchor="FAR_Subpart_15_3">
        <w:r w:rsidR="005832FE" w:rsidRPr="00130D66">
          <w:rPr>
            <w:rFonts w:asciiTheme="majorHAnsi" w:hAnsiTheme="majorHAnsi"/>
            <w:color w:val="27314A"/>
            <w:w w:val="105"/>
            <w:u w:val="single" w:color="27314A"/>
          </w:rPr>
          <w:t>FAR 15.3</w:t>
        </w:r>
      </w:hyperlink>
      <w:r w:rsidR="005832FE" w:rsidRPr="00130D66">
        <w:rPr>
          <w:rFonts w:asciiTheme="majorHAnsi" w:hAnsiTheme="majorHAnsi"/>
          <w:color w:val="27314A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Source Selection Procedures for any contract or task-order or delivery-order, regardless of</w:t>
      </w:r>
      <w:r w:rsidR="005832FE" w:rsidRPr="00130D66">
        <w:rPr>
          <w:rFonts w:asciiTheme="majorHAnsi" w:hAnsiTheme="majorHAnsi"/>
          <w:spacing w:val="40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dollar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value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made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in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accordance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with</w:t>
      </w:r>
      <w:r w:rsidR="005832FE" w:rsidRPr="00130D66">
        <w:rPr>
          <w:rFonts w:asciiTheme="majorHAnsi" w:hAnsiTheme="majorHAnsi"/>
          <w:spacing w:val="15"/>
          <w:w w:val="105"/>
        </w:rPr>
        <w:t xml:space="preserve"> </w:t>
      </w:r>
      <w:hyperlink r:id="rId23" w:anchor="FAR_16_505">
        <w:r w:rsidR="005832FE" w:rsidRPr="00130D66">
          <w:rPr>
            <w:rFonts w:asciiTheme="majorHAnsi" w:hAnsiTheme="majorHAnsi"/>
            <w:color w:val="27314A"/>
            <w:w w:val="105"/>
            <w:u w:val="single" w:color="27314A"/>
          </w:rPr>
          <w:t>FAR</w:t>
        </w:r>
        <w:r w:rsidR="005832FE" w:rsidRPr="00130D66">
          <w:rPr>
            <w:rFonts w:asciiTheme="majorHAnsi" w:hAnsiTheme="majorHAnsi"/>
            <w:color w:val="27314A"/>
            <w:spacing w:val="29"/>
            <w:w w:val="105"/>
            <w:u w:val="single" w:color="27314A"/>
          </w:rPr>
          <w:t xml:space="preserve"> </w:t>
        </w:r>
        <w:r w:rsidR="005832FE" w:rsidRPr="00130D66">
          <w:rPr>
            <w:rFonts w:asciiTheme="majorHAnsi" w:hAnsiTheme="majorHAnsi"/>
            <w:color w:val="27314A"/>
            <w:w w:val="105"/>
            <w:u w:val="single" w:color="27314A"/>
          </w:rPr>
          <w:t>16.505</w:t>
        </w:r>
      </w:hyperlink>
      <w:r w:rsidR="005832FE" w:rsidRPr="00130D66">
        <w:rPr>
          <w:rFonts w:asciiTheme="majorHAnsi" w:hAnsiTheme="majorHAnsi"/>
          <w:w w:val="105"/>
        </w:rPr>
        <w:t>.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The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SCO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must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submit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justifications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to</w:t>
      </w:r>
      <w:r w:rsidR="005832FE" w:rsidRPr="00130D66">
        <w:rPr>
          <w:rFonts w:asciiTheme="majorHAnsi" w:hAnsiTheme="majorHAnsi"/>
          <w:spacing w:val="29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 xml:space="preserve">the </w:t>
      </w:r>
      <w:hyperlink r:id="rId24">
        <w:r w:rsidR="005832FE" w:rsidRPr="00130D66">
          <w:rPr>
            <w:rFonts w:asciiTheme="majorHAnsi" w:hAnsiTheme="majorHAnsi"/>
            <w:color w:val="27314A"/>
            <w:w w:val="105"/>
            <w:u w:val="single" w:color="27314A"/>
          </w:rPr>
          <w:t>cognizant HCA Workflow</w:t>
        </w:r>
      </w:hyperlink>
      <w:r w:rsidR="005832FE" w:rsidRPr="00130D66">
        <w:rPr>
          <w:rFonts w:asciiTheme="majorHAnsi" w:hAnsiTheme="majorHAnsi"/>
          <w:color w:val="27314A"/>
          <w:spacing w:val="33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>before proceeding with the source selection and/or Clearance session.</w:t>
      </w:r>
    </w:p>
    <w:p w14:paraId="69BCFA6D" w14:textId="77777777" w:rsidR="0008488E" w:rsidRPr="00130D66" w:rsidRDefault="0008488E">
      <w:pPr>
        <w:pStyle w:val="BodyText"/>
        <w:spacing w:before="2"/>
        <w:rPr>
          <w:rFonts w:asciiTheme="majorHAnsi" w:hAnsiTheme="majorHAnsi"/>
        </w:rPr>
      </w:pPr>
    </w:p>
    <w:p w14:paraId="3CB88C68" w14:textId="6CD81443" w:rsidR="002F5522" w:rsidRPr="00130D66" w:rsidRDefault="0071287E" w:rsidP="002F5522">
      <w:pPr>
        <w:rPr>
          <w:rFonts w:asciiTheme="majorHAnsi" w:hAnsiTheme="majorHAnsi"/>
        </w:rPr>
      </w:pPr>
      <w:commentRangeStart w:id="15"/>
      <w:r w:rsidRPr="00130D66">
        <w:rPr>
          <w:rFonts w:asciiTheme="majorHAnsi" w:hAnsiTheme="majorHAnsi"/>
          <w:iCs/>
          <w:w w:val="105"/>
        </w:rPr>
        <w:lastRenderedPageBreak/>
        <w:t xml:space="preserve">(2) </w:t>
      </w:r>
      <w:r w:rsidR="005832FE" w:rsidRPr="00130D66">
        <w:rPr>
          <w:rFonts w:asciiTheme="majorHAnsi" w:hAnsiTheme="majorHAnsi"/>
          <w:i/>
          <w:w w:val="105"/>
        </w:rPr>
        <w:t>Exceptions</w:t>
      </w:r>
      <w:r w:rsidR="005832FE" w:rsidRPr="00130D66">
        <w:rPr>
          <w:rFonts w:asciiTheme="majorHAnsi" w:hAnsiTheme="majorHAnsi"/>
          <w:i/>
          <w:spacing w:val="33"/>
          <w:w w:val="105"/>
        </w:rPr>
        <w:t xml:space="preserve"> </w:t>
      </w:r>
      <w:r w:rsidR="005832FE" w:rsidRPr="00130D66">
        <w:rPr>
          <w:rFonts w:asciiTheme="majorHAnsi" w:hAnsiTheme="majorHAnsi"/>
          <w:i/>
          <w:w w:val="105"/>
        </w:rPr>
        <w:t>to</w:t>
      </w:r>
      <w:r w:rsidR="005832FE" w:rsidRPr="00130D66">
        <w:rPr>
          <w:rFonts w:asciiTheme="majorHAnsi" w:hAnsiTheme="majorHAnsi"/>
          <w:i/>
          <w:spacing w:val="33"/>
          <w:w w:val="105"/>
        </w:rPr>
        <w:t xml:space="preserve"> </w:t>
      </w:r>
      <w:r w:rsidR="005832FE" w:rsidRPr="00130D66">
        <w:rPr>
          <w:rFonts w:asciiTheme="majorHAnsi" w:hAnsiTheme="majorHAnsi"/>
          <w:i/>
          <w:w w:val="105"/>
        </w:rPr>
        <w:t>the</w:t>
      </w:r>
      <w:r w:rsidR="005832FE" w:rsidRPr="00130D66">
        <w:rPr>
          <w:rFonts w:asciiTheme="majorHAnsi" w:hAnsiTheme="majorHAnsi"/>
          <w:i/>
          <w:spacing w:val="33"/>
          <w:w w:val="105"/>
        </w:rPr>
        <w:t xml:space="preserve"> </w:t>
      </w:r>
      <w:r w:rsidR="005832FE" w:rsidRPr="00130D66">
        <w:rPr>
          <w:rFonts w:asciiTheme="majorHAnsi" w:hAnsiTheme="majorHAnsi"/>
          <w:i/>
          <w:w w:val="105"/>
        </w:rPr>
        <w:t>fair</w:t>
      </w:r>
      <w:r w:rsidR="005832FE" w:rsidRPr="00130D66">
        <w:rPr>
          <w:rFonts w:asciiTheme="majorHAnsi" w:hAnsiTheme="majorHAnsi"/>
          <w:i/>
          <w:spacing w:val="33"/>
          <w:w w:val="105"/>
        </w:rPr>
        <w:t xml:space="preserve"> </w:t>
      </w:r>
      <w:r w:rsidR="005832FE" w:rsidRPr="00130D66">
        <w:rPr>
          <w:rFonts w:asciiTheme="majorHAnsi" w:hAnsiTheme="majorHAnsi"/>
          <w:i/>
          <w:w w:val="105"/>
        </w:rPr>
        <w:t>opportunity</w:t>
      </w:r>
      <w:r w:rsidR="005832FE" w:rsidRPr="00130D66">
        <w:rPr>
          <w:rFonts w:asciiTheme="majorHAnsi" w:hAnsiTheme="majorHAnsi"/>
          <w:i/>
          <w:spacing w:val="33"/>
          <w:w w:val="105"/>
        </w:rPr>
        <w:t xml:space="preserve"> </w:t>
      </w:r>
      <w:r w:rsidR="005832FE" w:rsidRPr="00130D66">
        <w:rPr>
          <w:rFonts w:asciiTheme="majorHAnsi" w:hAnsiTheme="majorHAnsi"/>
          <w:i/>
          <w:w w:val="105"/>
        </w:rPr>
        <w:t>process</w:t>
      </w:r>
      <w:r w:rsidR="005832FE" w:rsidRPr="00130D66">
        <w:rPr>
          <w:rFonts w:asciiTheme="majorHAnsi" w:hAnsiTheme="majorHAnsi"/>
          <w:w w:val="105"/>
        </w:rPr>
        <w:t>.</w:t>
      </w:r>
      <w:r w:rsidR="005832FE" w:rsidRPr="00130D66">
        <w:rPr>
          <w:rFonts w:asciiTheme="majorHAnsi" w:hAnsiTheme="majorHAnsi"/>
          <w:spacing w:val="33"/>
          <w:w w:val="105"/>
        </w:rPr>
        <w:t xml:space="preserve"> </w:t>
      </w:r>
    </w:p>
    <w:p w14:paraId="2D55AA71" w14:textId="77777777" w:rsidR="002F5522" w:rsidRPr="00130D66" w:rsidRDefault="002F5522" w:rsidP="00C251CE">
      <w:pPr>
        <w:pStyle w:val="ListParagraph"/>
        <w:tabs>
          <w:tab w:val="left" w:pos="450"/>
        </w:tabs>
        <w:spacing w:line="271" w:lineRule="auto"/>
        <w:ind w:left="0" w:right="231"/>
        <w:rPr>
          <w:rFonts w:asciiTheme="majorHAnsi" w:hAnsiTheme="majorHAnsi"/>
        </w:rPr>
      </w:pPr>
    </w:p>
    <w:p w14:paraId="4C7588E3" w14:textId="62A0F869" w:rsidR="002F5522" w:rsidRPr="00130D66" w:rsidRDefault="006638B5" w:rsidP="002F5522">
      <w:pPr>
        <w:ind w:left="720"/>
        <w:rPr>
          <w:rFonts w:asciiTheme="majorHAnsi" w:hAnsiTheme="majorHAnsi"/>
        </w:rPr>
      </w:pPr>
      <w:r w:rsidRPr="00130D66">
        <w:rPr>
          <w:rFonts w:asciiTheme="majorHAnsi" w:hAnsiTheme="majorHAnsi"/>
          <w:w w:val="105"/>
        </w:rPr>
        <w:t>(</w:t>
      </w:r>
      <w:r w:rsidR="00B54D2E" w:rsidRPr="00130D66">
        <w:rPr>
          <w:rFonts w:asciiTheme="majorHAnsi" w:hAnsiTheme="majorHAnsi"/>
          <w:w w:val="105"/>
        </w:rPr>
        <w:t>ii</w:t>
      </w:r>
      <w:r w:rsidRPr="00130D66">
        <w:rPr>
          <w:rFonts w:asciiTheme="majorHAnsi" w:hAnsiTheme="majorHAnsi"/>
          <w:w w:val="105"/>
        </w:rPr>
        <w:t>)</w:t>
      </w:r>
      <w:r w:rsidR="00CB308E" w:rsidRPr="00130D66">
        <w:rPr>
          <w:rFonts w:asciiTheme="majorHAnsi" w:hAnsiTheme="majorHAnsi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 xml:space="preserve">See the tailorable </w:t>
      </w:r>
      <w:hyperlink r:id="rId25">
        <w:r w:rsidR="005832FE" w:rsidRPr="00130D66">
          <w:rPr>
            <w:rFonts w:asciiTheme="majorHAnsi" w:hAnsiTheme="majorHAnsi"/>
            <w:color w:val="27314A"/>
            <w:w w:val="105"/>
            <w:u w:val="single" w:color="27314A"/>
          </w:rPr>
          <w:t>Justification for an Exception to Fair Opportunity</w:t>
        </w:r>
      </w:hyperlink>
      <w:r w:rsidR="005832FE" w:rsidRPr="00130D66">
        <w:rPr>
          <w:rFonts w:asciiTheme="majorHAnsi" w:hAnsiTheme="majorHAnsi"/>
          <w:color w:val="27314A"/>
          <w:w w:val="105"/>
        </w:rPr>
        <w:t xml:space="preserve"> </w:t>
      </w:r>
      <w:r w:rsidR="005832FE" w:rsidRPr="00130D66">
        <w:rPr>
          <w:rFonts w:asciiTheme="majorHAnsi" w:hAnsiTheme="majorHAnsi"/>
          <w:w w:val="105"/>
        </w:rPr>
        <w:t xml:space="preserve">template. </w:t>
      </w:r>
    </w:p>
    <w:p w14:paraId="79A70EA2" w14:textId="77777777" w:rsidR="002F5522" w:rsidRPr="00130D66" w:rsidRDefault="002F5522" w:rsidP="002F5522">
      <w:pPr>
        <w:ind w:left="720"/>
        <w:rPr>
          <w:rFonts w:asciiTheme="majorHAnsi" w:hAnsiTheme="majorHAnsi"/>
        </w:rPr>
      </w:pPr>
    </w:p>
    <w:p w14:paraId="258E4814" w14:textId="592849E0" w:rsidR="00AF4A72" w:rsidRPr="00130D66" w:rsidRDefault="00AF4A72" w:rsidP="002F5522">
      <w:pPr>
        <w:ind w:left="720"/>
        <w:rPr>
          <w:rFonts w:asciiTheme="majorHAnsi" w:hAnsiTheme="majorHAnsi"/>
          <w:w w:val="105"/>
        </w:rPr>
      </w:pPr>
      <w:r w:rsidRPr="00130D66">
        <w:rPr>
          <w:rFonts w:asciiTheme="majorHAnsi" w:hAnsiTheme="majorHAnsi"/>
          <w:w w:val="105"/>
        </w:rPr>
        <w:t xml:space="preserve">(ii)(C) </w:t>
      </w:r>
      <w:r w:rsidRPr="00130D66">
        <w:rPr>
          <w:rFonts w:asciiTheme="majorHAnsi" w:hAnsiTheme="majorHAnsi"/>
          <w:i/>
          <w:iCs/>
          <w:w w:val="105"/>
        </w:rPr>
        <w:t>Approval.</w:t>
      </w:r>
      <w:r w:rsidRPr="00130D66">
        <w:rPr>
          <w:rFonts w:asciiTheme="majorHAnsi" w:hAnsiTheme="majorHAnsi"/>
          <w:w w:val="105"/>
        </w:rPr>
        <w:t xml:space="preserve"> For all </w:t>
      </w:r>
      <w:r w:rsidRPr="00130D66">
        <w:rPr>
          <w:rFonts w:asciiTheme="majorHAnsi" w:hAnsiTheme="majorHAnsi"/>
        </w:rPr>
        <w:t xml:space="preserve">exceptions to fair </w:t>
      </w:r>
      <w:r w:rsidRPr="00130D66">
        <w:rPr>
          <w:rFonts w:asciiTheme="majorHAnsi" w:hAnsiTheme="majorHAnsi"/>
          <w:w w:val="105"/>
        </w:rPr>
        <w:t>opportunity,</w:t>
      </w:r>
      <w:r w:rsidRPr="00130D66">
        <w:rPr>
          <w:rFonts w:asciiTheme="majorHAnsi" w:hAnsiTheme="majorHAnsi"/>
          <w:color w:val="27314A"/>
          <w:spacing w:val="33"/>
          <w:w w:val="105"/>
        </w:rPr>
        <w:t xml:space="preserve"> f</w:t>
      </w:r>
      <w:r w:rsidRPr="00130D66">
        <w:rPr>
          <w:rFonts w:asciiTheme="majorHAnsi" w:hAnsiTheme="majorHAnsi"/>
          <w:w w:val="105"/>
        </w:rPr>
        <w:t>ollow guidance in</w:t>
      </w:r>
      <w:r w:rsidRPr="00130D66">
        <w:rPr>
          <w:rFonts w:asciiTheme="majorHAnsi" w:hAnsiTheme="majorHAnsi"/>
          <w:spacing w:val="33"/>
          <w:w w:val="105"/>
        </w:rPr>
        <w:t xml:space="preserve"> </w:t>
      </w:r>
      <w:hyperlink r:id="rId26" w:anchor="DAFFARS_5306_304">
        <w:r w:rsidRPr="00130D66">
          <w:rPr>
            <w:rFonts w:asciiTheme="majorHAnsi" w:hAnsiTheme="majorHAnsi"/>
            <w:color w:val="27314A"/>
            <w:w w:val="105"/>
            <w:u w:val="single" w:color="27314A"/>
          </w:rPr>
          <w:t>DAFFARS</w:t>
        </w:r>
        <w:r w:rsidRPr="00130D66">
          <w:rPr>
            <w:rFonts w:asciiTheme="majorHAnsi" w:hAnsiTheme="majorHAnsi"/>
            <w:color w:val="27314A"/>
            <w:spacing w:val="33"/>
            <w:w w:val="105"/>
            <w:u w:val="single" w:color="27314A"/>
          </w:rPr>
          <w:t xml:space="preserve"> </w:t>
        </w:r>
        <w:r w:rsidRPr="00130D66">
          <w:rPr>
            <w:rFonts w:asciiTheme="majorHAnsi" w:hAnsiTheme="majorHAnsi"/>
            <w:color w:val="27314A"/>
            <w:w w:val="105"/>
            <w:u w:val="single" w:color="27314A"/>
          </w:rPr>
          <w:t>5306.304</w:t>
        </w:r>
      </w:hyperlink>
      <w:r w:rsidRPr="00130D66">
        <w:rPr>
          <w:rFonts w:asciiTheme="majorHAnsi" w:hAnsiTheme="majorHAnsi"/>
          <w:color w:val="27314A"/>
          <w:spacing w:val="33"/>
          <w:w w:val="105"/>
        </w:rPr>
        <w:t xml:space="preserve">. </w:t>
      </w:r>
      <w:r w:rsidRPr="00130D66">
        <w:rPr>
          <w:rFonts w:asciiTheme="majorHAnsi" w:hAnsiTheme="majorHAnsi"/>
        </w:rPr>
        <w:t>For those meeting the definition of a</w:t>
      </w:r>
      <w:r w:rsidRPr="00130D66">
        <w:rPr>
          <w:rFonts w:asciiTheme="majorHAnsi" w:hAnsiTheme="majorHAnsi"/>
          <w:w w:val="105"/>
        </w:rPr>
        <w:t xml:space="preserve"> bridge action at </w:t>
      </w:r>
      <w:hyperlink r:id="rId27">
        <w:r w:rsidRPr="00130D66">
          <w:rPr>
            <w:rFonts w:asciiTheme="majorHAnsi" w:hAnsiTheme="majorHAnsi"/>
            <w:color w:val="27314A"/>
            <w:w w:val="105"/>
            <w:u w:val="single" w:color="27314A"/>
          </w:rPr>
          <w:t>DAFFARS 5302.101</w:t>
        </w:r>
      </w:hyperlink>
      <w:r w:rsidRPr="00130D66">
        <w:rPr>
          <w:rFonts w:asciiTheme="majorHAnsi" w:hAnsiTheme="majorHAnsi"/>
          <w:w w:val="105"/>
        </w:rPr>
        <w:t xml:space="preserve">, also follow </w:t>
      </w:r>
      <w:hyperlink r:id="rId28" w:anchor="DAFFARS_5306_303_1_90">
        <w:r w:rsidRPr="00130D66">
          <w:rPr>
            <w:rFonts w:asciiTheme="majorHAnsi" w:hAnsiTheme="majorHAnsi"/>
            <w:color w:val="27314A"/>
            <w:w w:val="105"/>
            <w:u w:val="single" w:color="27314A"/>
          </w:rPr>
          <w:t>DAFFARS 5306.303-1-90</w:t>
        </w:r>
      </w:hyperlink>
      <w:r w:rsidRPr="00130D66">
        <w:rPr>
          <w:rFonts w:asciiTheme="majorHAnsi" w:hAnsiTheme="majorHAnsi"/>
          <w:w w:val="105"/>
        </w:rPr>
        <w:t xml:space="preserve">.  </w:t>
      </w:r>
    </w:p>
    <w:p w14:paraId="0B6B6F4D" w14:textId="77777777" w:rsidR="00081E4E" w:rsidRPr="00130D66" w:rsidRDefault="00081E4E" w:rsidP="00C251CE">
      <w:pPr>
        <w:ind w:left="720"/>
        <w:rPr>
          <w:rFonts w:asciiTheme="majorHAnsi" w:hAnsiTheme="majorHAnsi"/>
        </w:rPr>
      </w:pPr>
    </w:p>
    <w:p w14:paraId="69BCFA6E" w14:textId="262FCF04" w:rsidR="0008488E" w:rsidRPr="00130D66" w:rsidRDefault="00081E4E" w:rsidP="00081E4E">
      <w:pPr>
        <w:tabs>
          <w:tab w:val="left" w:pos="450"/>
        </w:tabs>
        <w:spacing w:line="271" w:lineRule="auto"/>
        <w:ind w:right="231"/>
        <w:rPr>
          <w:rFonts w:asciiTheme="majorHAnsi" w:hAnsiTheme="majorHAnsi"/>
          <w:color w:val="27314A"/>
          <w:spacing w:val="-2"/>
          <w:w w:val="105"/>
        </w:rPr>
      </w:pPr>
      <w:r w:rsidRPr="00130D66">
        <w:rPr>
          <w:rFonts w:asciiTheme="majorHAnsi" w:hAnsiTheme="majorHAnsi"/>
          <w:w w:val="105"/>
        </w:rPr>
        <w:tab/>
      </w:r>
      <w:r w:rsidRPr="00130D66">
        <w:rPr>
          <w:rFonts w:asciiTheme="majorHAnsi" w:hAnsiTheme="majorHAnsi"/>
          <w:w w:val="105"/>
        </w:rPr>
        <w:tab/>
      </w:r>
      <w:r w:rsidR="001610CA" w:rsidRPr="00130D66">
        <w:rPr>
          <w:rFonts w:asciiTheme="majorHAnsi" w:hAnsiTheme="majorHAnsi"/>
          <w:w w:val="105"/>
        </w:rPr>
        <w:t xml:space="preserve">(ii)(C)(4) </w:t>
      </w:r>
      <w:r w:rsidR="00AD1811" w:rsidRPr="00130D66">
        <w:rPr>
          <w:rFonts w:asciiTheme="majorHAnsi" w:hAnsiTheme="majorHAnsi"/>
          <w:w w:val="105"/>
        </w:rPr>
        <w:t>See</w:t>
      </w:r>
      <w:r w:rsidR="00AD1811" w:rsidRPr="00130D66">
        <w:rPr>
          <w:rFonts w:asciiTheme="majorHAnsi" w:hAnsiTheme="majorHAnsi"/>
          <w:spacing w:val="23"/>
          <w:w w:val="105"/>
        </w:rPr>
        <w:t xml:space="preserve"> </w:t>
      </w:r>
      <w:hyperlink r:id="rId29" w:anchor="DAFFARS_MP5301_601">
        <w:r w:rsidR="00AD1811" w:rsidRPr="00130D66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</w:t>
        </w:r>
      </w:hyperlink>
      <w:r w:rsidR="003931D5" w:rsidRPr="00130D66">
        <w:rPr>
          <w:rFonts w:asciiTheme="majorHAnsi" w:hAnsiTheme="majorHAnsi"/>
          <w:color w:val="27314A"/>
          <w:spacing w:val="-2"/>
          <w:w w:val="105"/>
        </w:rPr>
        <w:t xml:space="preserve">. </w:t>
      </w:r>
      <w:commentRangeEnd w:id="15"/>
      <w:r w:rsidR="007260B1">
        <w:rPr>
          <w:rStyle w:val="CommentReference"/>
        </w:rPr>
        <w:commentReference w:id="15"/>
      </w:r>
    </w:p>
    <w:p w14:paraId="3D2F3D3E" w14:textId="77777777" w:rsidR="00E90EF1" w:rsidRPr="00130D66" w:rsidRDefault="00E90EF1" w:rsidP="00081E4E">
      <w:pPr>
        <w:tabs>
          <w:tab w:val="left" w:pos="450"/>
        </w:tabs>
        <w:spacing w:line="271" w:lineRule="auto"/>
        <w:ind w:right="231"/>
        <w:rPr>
          <w:rFonts w:asciiTheme="majorHAnsi" w:hAnsiTheme="majorHAnsi"/>
          <w:color w:val="27314A"/>
          <w:spacing w:val="-2"/>
          <w:w w:val="105"/>
        </w:rPr>
      </w:pPr>
    </w:p>
    <w:p w14:paraId="4958E734" w14:textId="6B7BA27A" w:rsidR="00E90EF1" w:rsidRPr="00130D66" w:rsidRDefault="00E90EF1" w:rsidP="00C251CE">
      <w:pPr>
        <w:tabs>
          <w:tab w:val="left" w:pos="450"/>
        </w:tabs>
        <w:spacing w:line="271" w:lineRule="auto"/>
        <w:ind w:right="231"/>
        <w:rPr>
          <w:rFonts w:asciiTheme="majorHAnsi" w:eastAsia="Times New Roman" w:hAnsiTheme="majorHAnsi" w:cs="Times New Roman"/>
        </w:rPr>
      </w:pPr>
      <w:commentRangeStart w:id="16"/>
      <w:r w:rsidRPr="00130D66">
        <w:rPr>
          <w:rStyle w:val="ph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(7)</w:t>
      </w:r>
      <w:r w:rsidRPr="00130D66">
        <w:rPr>
          <w:rFonts w:asciiTheme="majorHAnsi" w:hAnsiTheme="majorHAnsi"/>
          <w:color w:val="000000"/>
          <w:shd w:val="clear" w:color="auto" w:fill="FFFFFF"/>
        </w:rPr>
        <w:t> </w:t>
      </w:r>
      <w:r w:rsidRPr="00130D66">
        <w:rPr>
          <w:rStyle w:val="Emphasis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Decision documentation for orders</w:t>
      </w:r>
      <w:r w:rsidRPr="00130D66">
        <w:rPr>
          <w:rFonts w:asciiTheme="majorHAnsi" w:hAnsiTheme="majorHAnsi"/>
          <w:color w:val="000000"/>
          <w:shd w:val="clear" w:color="auto" w:fill="FFFFFF"/>
        </w:rPr>
        <w:t>.</w:t>
      </w:r>
      <w:r w:rsidR="000C1B10" w:rsidRPr="00130D66">
        <w:rPr>
          <w:rFonts w:asciiTheme="majorHAnsi" w:hAnsiTheme="majorHAnsi"/>
          <w:color w:val="000000"/>
          <w:shd w:val="clear" w:color="auto" w:fill="FFFFFF"/>
        </w:rPr>
        <w:t xml:space="preserve">  </w:t>
      </w:r>
      <w:r w:rsidR="00BB0B0B" w:rsidRPr="00130D66">
        <w:rPr>
          <w:rFonts w:asciiTheme="majorHAnsi" w:hAnsiTheme="majorHAnsi"/>
          <w:color w:val="000000"/>
          <w:shd w:val="clear" w:color="auto" w:fill="FFFFFF"/>
        </w:rPr>
        <w:t>Unless</w:t>
      </w:r>
      <w:r w:rsidR="00EE50F0" w:rsidRPr="00130D66">
        <w:rPr>
          <w:rFonts w:asciiTheme="majorHAnsi" w:hAnsiTheme="majorHAnsi"/>
          <w:color w:val="000000"/>
          <w:shd w:val="clear" w:color="auto" w:fill="FFFFFF"/>
        </w:rPr>
        <w:t xml:space="preserve"> designated </w:t>
      </w:r>
      <w:r w:rsidR="00403F26" w:rsidRPr="00130D66">
        <w:rPr>
          <w:rFonts w:asciiTheme="majorHAnsi" w:hAnsiTheme="majorHAnsi"/>
          <w:color w:val="000000"/>
          <w:shd w:val="clear" w:color="auto" w:fill="FFFFFF"/>
        </w:rPr>
        <w:t xml:space="preserve">otherwise </w:t>
      </w:r>
      <w:r w:rsidR="0099183E" w:rsidRPr="00130D66">
        <w:rPr>
          <w:rFonts w:asciiTheme="majorHAnsi" w:hAnsiTheme="majorHAnsi"/>
          <w:color w:val="000000"/>
          <w:shd w:val="clear" w:color="auto" w:fill="FFFFFF"/>
        </w:rPr>
        <w:t>by the acquisition approving authority</w:t>
      </w:r>
      <w:r w:rsidR="006A6B33" w:rsidRPr="00130D66">
        <w:rPr>
          <w:rFonts w:asciiTheme="majorHAnsi" w:hAnsiTheme="majorHAnsi"/>
          <w:color w:val="000000"/>
          <w:shd w:val="clear" w:color="auto" w:fill="FFFFFF"/>
        </w:rPr>
        <w:t xml:space="preserve">, </w:t>
      </w:r>
      <w:r w:rsidR="00403F26" w:rsidRPr="00130D66">
        <w:rPr>
          <w:rFonts w:asciiTheme="majorHAnsi" w:hAnsiTheme="majorHAnsi"/>
          <w:color w:val="000000"/>
          <w:shd w:val="clear" w:color="auto" w:fill="FFFFFF"/>
        </w:rPr>
        <w:t xml:space="preserve">SADA, or SCO, </w:t>
      </w:r>
      <w:r w:rsidR="006A6B33" w:rsidRPr="00130D66">
        <w:rPr>
          <w:rFonts w:asciiTheme="majorHAnsi" w:hAnsiTheme="majorHAnsi"/>
          <w:color w:val="000000"/>
          <w:shd w:val="clear" w:color="auto" w:fill="FFFFFF"/>
        </w:rPr>
        <w:t>the</w:t>
      </w:r>
      <w:r w:rsidR="00592C3E" w:rsidRPr="00130D66">
        <w:rPr>
          <w:rFonts w:asciiTheme="majorHAnsi" w:hAnsiTheme="majorHAnsi"/>
          <w:color w:val="000000"/>
          <w:shd w:val="clear" w:color="auto" w:fill="FFFFFF"/>
        </w:rPr>
        <w:t xml:space="preserve"> contracting officer has decision making authority</w:t>
      </w:r>
      <w:r w:rsidR="006A6B33" w:rsidRPr="00130D66">
        <w:rPr>
          <w:rFonts w:asciiTheme="majorHAnsi" w:hAnsiTheme="majorHAnsi"/>
          <w:color w:val="000000"/>
          <w:shd w:val="clear" w:color="auto" w:fill="FFFFFF"/>
        </w:rPr>
        <w:t>.</w:t>
      </w:r>
      <w:r w:rsidR="00592C3E" w:rsidRPr="00130D66">
        <w:rPr>
          <w:rFonts w:asciiTheme="majorHAnsi" w:hAnsiTheme="majorHAnsi"/>
          <w:color w:val="000000"/>
          <w:shd w:val="clear" w:color="auto" w:fill="FFFFFF"/>
        </w:rPr>
        <w:t xml:space="preserve"> </w:t>
      </w:r>
      <w:commentRangeEnd w:id="16"/>
      <w:r w:rsidR="007260B1">
        <w:rPr>
          <w:rStyle w:val="CommentReference"/>
        </w:rPr>
        <w:commentReference w:id="16"/>
      </w:r>
    </w:p>
    <w:p w14:paraId="69BCFA6F" w14:textId="77777777" w:rsidR="0008488E" w:rsidRPr="00130D66" w:rsidRDefault="0008488E">
      <w:pPr>
        <w:pStyle w:val="BodyText"/>
        <w:spacing w:before="3"/>
        <w:rPr>
          <w:rFonts w:asciiTheme="majorHAnsi" w:hAnsiTheme="majorHAnsi"/>
        </w:rPr>
      </w:pPr>
    </w:p>
    <w:p w14:paraId="69BCFA71" w14:textId="5D97896C" w:rsidR="0008488E" w:rsidRPr="00130D66" w:rsidRDefault="005832FE" w:rsidP="00C251CE">
      <w:pPr>
        <w:rPr>
          <w:rFonts w:asciiTheme="majorHAnsi" w:hAnsiTheme="majorHAnsi"/>
        </w:rPr>
      </w:pPr>
      <w:r w:rsidRPr="00130D66">
        <w:rPr>
          <w:rFonts w:asciiTheme="majorHAnsi" w:hAnsiTheme="majorHAnsi"/>
          <w:w w:val="110"/>
        </w:rPr>
        <w:t>(8)</w:t>
      </w:r>
      <w:r w:rsidRPr="00130D66">
        <w:rPr>
          <w:rFonts w:asciiTheme="majorHAnsi" w:hAnsiTheme="majorHAnsi"/>
          <w:spacing w:val="-8"/>
          <w:w w:val="110"/>
        </w:rPr>
        <w:t xml:space="preserve"> </w:t>
      </w:r>
      <w:r w:rsidRPr="00130D66">
        <w:rPr>
          <w:rFonts w:asciiTheme="majorHAnsi" w:hAnsiTheme="majorHAnsi"/>
          <w:i/>
          <w:iCs/>
        </w:rPr>
        <w:t xml:space="preserve">Task-order and delivery-order ombudsman. </w:t>
      </w:r>
      <w:r w:rsidRPr="00130D66">
        <w:rPr>
          <w:rFonts w:asciiTheme="majorHAnsi" w:hAnsiTheme="majorHAnsi"/>
          <w:w w:val="110"/>
        </w:rPr>
        <w:t>See</w:t>
      </w:r>
      <w:r w:rsidRPr="00130D66">
        <w:rPr>
          <w:rFonts w:asciiTheme="majorHAnsi" w:hAnsiTheme="majorHAnsi"/>
          <w:spacing w:val="-8"/>
          <w:w w:val="110"/>
        </w:rPr>
        <w:t xml:space="preserve"> </w:t>
      </w:r>
      <w:hyperlink r:id="rId30" w:anchor="DAFFARS_SUBPART_5301_91">
        <w:r w:rsidRPr="00130D66">
          <w:rPr>
            <w:rFonts w:asciiTheme="majorHAnsi" w:hAnsiTheme="majorHAnsi"/>
            <w:color w:val="27314A"/>
            <w:w w:val="110"/>
            <w:u w:val="single" w:color="27314A"/>
          </w:rPr>
          <w:t>DAFFARS</w:t>
        </w:r>
        <w:r w:rsidRPr="00130D66">
          <w:rPr>
            <w:rFonts w:asciiTheme="majorHAnsi" w:hAnsiTheme="majorHAnsi"/>
            <w:color w:val="27314A"/>
            <w:spacing w:val="-7"/>
            <w:w w:val="110"/>
            <w:u w:val="single" w:color="27314A"/>
          </w:rPr>
          <w:t xml:space="preserve"> </w:t>
        </w:r>
        <w:r w:rsidRPr="00130D66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>5301.91</w:t>
        </w:r>
      </w:hyperlink>
      <w:r w:rsidRPr="00130D66">
        <w:rPr>
          <w:rFonts w:asciiTheme="majorHAnsi" w:hAnsiTheme="majorHAnsi"/>
          <w:spacing w:val="-2"/>
          <w:w w:val="110"/>
        </w:rPr>
        <w:t>.</w:t>
      </w:r>
    </w:p>
    <w:p w14:paraId="17B4E95F" w14:textId="70D176E1" w:rsidR="005832FE" w:rsidRPr="005832FE" w:rsidRDefault="005832FE" w:rsidP="00C251CE">
      <w:pPr>
        <w:pStyle w:val="Heading2"/>
        <w:spacing w:before="203"/>
        <w:ind w:left="0"/>
        <w:rPr>
          <w:rFonts w:asciiTheme="majorHAnsi" w:hAnsiTheme="majorHAnsi"/>
          <w:b/>
          <w:spacing w:val="-2"/>
        </w:rPr>
      </w:pPr>
      <w:r w:rsidRPr="00517AAC">
        <w:rPr>
          <w:rFonts w:asciiTheme="majorHAnsi" w:hAnsiTheme="majorHAnsi"/>
          <w:b/>
          <w:spacing w:val="-2"/>
        </w:rPr>
        <w:t>5316.505-90</w:t>
      </w:r>
      <w:r w:rsidRPr="00517AAC">
        <w:rPr>
          <w:rFonts w:asciiTheme="majorHAnsi" w:hAnsiTheme="majorHAnsi"/>
          <w:b/>
          <w:spacing w:val="-6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Decentralized</w:t>
      </w:r>
      <w:r w:rsidRPr="00517AAC">
        <w:rPr>
          <w:rFonts w:asciiTheme="majorHAnsi" w:hAnsiTheme="majorHAnsi"/>
          <w:b/>
          <w:spacing w:val="-6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Ordering</w:t>
      </w:r>
    </w:p>
    <w:p w14:paraId="2D710A17" w14:textId="77777777" w:rsidR="005832FE" w:rsidRDefault="005832FE" w:rsidP="001F5ECB">
      <w:pPr>
        <w:rPr>
          <w:w w:val="105"/>
        </w:rPr>
      </w:pPr>
    </w:p>
    <w:p w14:paraId="69BCFA74" w14:textId="2ECA998A" w:rsidR="0008488E" w:rsidRPr="00517AAC" w:rsidRDefault="005832FE" w:rsidP="001F5ECB">
      <w:r w:rsidRPr="00517AAC">
        <w:rPr>
          <w:w w:val="105"/>
        </w:rPr>
        <w:t>For contracts that authorize decentralized ordering (i.e., ordering by a contracting office at any</w:t>
      </w:r>
      <w:r w:rsidRPr="00517AAC">
        <w:rPr>
          <w:spacing w:val="80"/>
          <w:w w:val="150"/>
        </w:rPr>
        <w:t xml:space="preserve"> </w:t>
      </w:r>
      <w:r w:rsidRPr="00517AAC">
        <w:rPr>
          <w:w w:val="105"/>
        </w:rPr>
        <w:t>other location), the contracting officer with overall responsibility for the contract must:</w:t>
      </w:r>
    </w:p>
    <w:p w14:paraId="69BCFA75" w14:textId="77777777" w:rsidR="0008488E" w:rsidRPr="00517AAC" w:rsidRDefault="0008488E" w:rsidP="001F5ECB">
      <w:pPr>
        <w:rPr>
          <w:sz w:val="21"/>
        </w:rPr>
      </w:pPr>
    </w:p>
    <w:p w14:paraId="69BCFA76" w14:textId="44389454" w:rsidR="0008488E" w:rsidRPr="001F5ECB" w:rsidRDefault="001F5ECB" w:rsidP="001F5ECB">
      <w:r>
        <w:rPr>
          <w:w w:val="105"/>
        </w:rPr>
        <w:t xml:space="preserve">(a) </w:t>
      </w:r>
      <w:r w:rsidR="005832FE" w:rsidRPr="001F5ECB">
        <w:rPr>
          <w:w w:val="105"/>
        </w:rPr>
        <w:t>Ensure</w:t>
      </w:r>
      <w:r w:rsidR="005832FE" w:rsidRPr="001F5ECB">
        <w:rPr>
          <w:spacing w:val="12"/>
          <w:w w:val="105"/>
        </w:rPr>
        <w:t xml:space="preserve"> </w:t>
      </w:r>
      <w:r w:rsidR="005832FE" w:rsidRPr="001F5ECB">
        <w:rPr>
          <w:w w:val="105"/>
        </w:rPr>
        <w:t>that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adequate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control</w:t>
      </w:r>
      <w:r w:rsidR="005832FE" w:rsidRPr="001F5ECB">
        <w:rPr>
          <w:spacing w:val="12"/>
          <w:w w:val="105"/>
        </w:rPr>
        <w:t xml:space="preserve"> </w:t>
      </w:r>
      <w:r w:rsidR="005832FE" w:rsidRPr="001F5ECB">
        <w:rPr>
          <w:w w:val="105"/>
        </w:rPr>
        <w:t>procedures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are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in</w:t>
      </w:r>
      <w:r w:rsidR="005832FE" w:rsidRPr="001F5ECB">
        <w:rPr>
          <w:spacing w:val="12"/>
          <w:w w:val="105"/>
        </w:rPr>
        <w:t xml:space="preserve"> </w:t>
      </w:r>
      <w:r w:rsidR="005832FE" w:rsidRPr="001F5ECB">
        <w:rPr>
          <w:w w:val="105"/>
        </w:rPr>
        <w:t>place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before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any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orders</w:t>
      </w:r>
      <w:r w:rsidR="005832FE" w:rsidRPr="001F5ECB">
        <w:rPr>
          <w:spacing w:val="12"/>
          <w:w w:val="105"/>
        </w:rPr>
        <w:t xml:space="preserve"> </w:t>
      </w:r>
      <w:r w:rsidR="005832FE" w:rsidRPr="001F5ECB">
        <w:rPr>
          <w:w w:val="105"/>
        </w:rPr>
        <w:t>are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w w:val="105"/>
        </w:rPr>
        <w:t>authorized;</w:t>
      </w:r>
      <w:r w:rsidR="005832FE" w:rsidRPr="001F5ECB">
        <w:rPr>
          <w:spacing w:val="13"/>
          <w:w w:val="105"/>
        </w:rPr>
        <w:t xml:space="preserve"> </w:t>
      </w:r>
      <w:r w:rsidR="005832FE" w:rsidRPr="001F5ECB">
        <w:rPr>
          <w:spacing w:val="-5"/>
          <w:w w:val="105"/>
        </w:rPr>
        <w:t>and</w:t>
      </w:r>
    </w:p>
    <w:p w14:paraId="69BCFA77" w14:textId="77777777" w:rsidR="0008488E" w:rsidRPr="00517AAC" w:rsidRDefault="0008488E" w:rsidP="001F5ECB">
      <w:pPr>
        <w:rPr>
          <w:sz w:val="23"/>
        </w:rPr>
      </w:pPr>
    </w:p>
    <w:p w14:paraId="69BCFA78" w14:textId="4E74F7E8" w:rsidR="0008488E" w:rsidRDefault="001F5ECB" w:rsidP="001F5ECB">
      <w:pPr>
        <w:rPr>
          <w:w w:val="105"/>
        </w:rPr>
      </w:pPr>
      <w:r>
        <w:rPr>
          <w:w w:val="105"/>
        </w:rPr>
        <w:t xml:space="preserve">(b) </w:t>
      </w:r>
      <w:r w:rsidR="005832FE" w:rsidRPr="00517AAC">
        <w:rPr>
          <w:w w:val="105"/>
        </w:rPr>
        <w:t>Exercise oversight of decentralized ordering throughout the period of performance under the contract to ensure that the procedures are followed.</w:t>
      </w:r>
    </w:p>
    <w:p w14:paraId="737EE4EE" w14:textId="77777777" w:rsidR="005832FE" w:rsidRPr="00517AAC" w:rsidRDefault="005832FE" w:rsidP="001F5ECB"/>
    <w:p w14:paraId="69BCFA7B" w14:textId="25EEC71A" w:rsidR="0008488E" w:rsidRPr="005832FE" w:rsidRDefault="005832FE" w:rsidP="005832FE">
      <w:pPr>
        <w:pStyle w:val="Heading1"/>
        <w:spacing w:line="273" w:lineRule="auto"/>
        <w:ind w:left="0"/>
        <w:rPr>
          <w:rFonts w:asciiTheme="majorHAnsi" w:hAnsiTheme="majorHAnsi"/>
          <w:b/>
        </w:rPr>
      </w:pPr>
      <w:r w:rsidRPr="00517AAC">
        <w:rPr>
          <w:rFonts w:asciiTheme="majorHAnsi" w:hAnsiTheme="majorHAnsi"/>
          <w:b/>
          <w:spacing w:val="-2"/>
        </w:rPr>
        <w:t>Subpart</w:t>
      </w:r>
      <w:r w:rsidRPr="00517AAC">
        <w:rPr>
          <w:rFonts w:asciiTheme="majorHAnsi" w:hAnsiTheme="majorHAnsi"/>
          <w:b/>
          <w:spacing w:val="-25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5316.6</w:t>
      </w:r>
      <w:r w:rsidRPr="00517AAC">
        <w:rPr>
          <w:rFonts w:asciiTheme="majorHAnsi" w:hAnsiTheme="majorHAnsi"/>
          <w:b/>
          <w:spacing w:val="-26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—</w:t>
      </w:r>
      <w:r w:rsidRPr="00517AAC">
        <w:rPr>
          <w:rFonts w:asciiTheme="majorHAnsi" w:hAnsiTheme="majorHAnsi"/>
          <w:b/>
          <w:spacing w:val="-25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TIME-AND-MATERIALS,</w:t>
      </w:r>
      <w:r w:rsidRPr="00517AAC">
        <w:rPr>
          <w:rFonts w:asciiTheme="majorHAnsi" w:hAnsiTheme="majorHAnsi"/>
          <w:b/>
          <w:spacing w:val="-25"/>
        </w:rPr>
        <w:t xml:space="preserve"> </w:t>
      </w:r>
      <w:r w:rsidRPr="00517AAC">
        <w:rPr>
          <w:rFonts w:asciiTheme="majorHAnsi" w:hAnsiTheme="majorHAnsi"/>
          <w:b/>
          <w:spacing w:val="-2"/>
        </w:rPr>
        <w:t xml:space="preserve">LABOR-HOUR, </w:t>
      </w:r>
      <w:r w:rsidRPr="00517AAC">
        <w:rPr>
          <w:rFonts w:asciiTheme="majorHAnsi" w:hAnsiTheme="majorHAnsi"/>
          <w:b/>
        </w:rPr>
        <w:t>AND LETTER CONTRACTS</w:t>
      </w:r>
    </w:p>
    <w:p w14:paraId="763A2C35" w14:textId="77777777" w:rsidR="005832FE" w:rsidRDefault="005832FE" w:rsidP="00C251CE">
      <w:pPr>
        <w:pStyle w:val="Heading2"/>
        <w:ind w:left="0"/>
        <w:rPr>
          <w:rFonts w:asciiTheme="majorHAnsi" w:hAnsiTheme="majorHAnsi"/>
          <w:b/>
        </w:rPr>
      </w:pPr>
    </w:p>
    <w:p w14:paraId="69BCFA7C" w14:textId="545905A3" w:rsidR="0008488E" w:rsidRPr="00517AAC" w:rsidRDefault="005832FE" w:rsidP="00C251CE">
      <w:pPr>
        <w:pStyle w:val="Heading2"/>
        <w:ind w:left="0"/>
        <w:rPr>
          <w:rFonts w:asciiTheme="majorHAnsi" w:hAnsiTheme="majorHAnsi"/>
          <w:b/>
          <w:spacing w:val="6"/>
        </w:rPr>
      </w:pPr>
      <w:commentRangeStart w:id="17"/>
      <w:r w:rsidRPr="00517AAC">
        <w:rPr>
          <w:rFonts w:asciiTheme="majorHAnsi" w:hAnsiTheme="majorHAnsi"/>
          <w:b/>
        </w:rPr>
        <w:t>5316.601</w:t>
      </w:r>
      <w:r w:rsidR="00EE44EC" w:rsidRPr="00517AAC">
        <w:rPr>
          <w:rFonts w:asciiTheme="majorHAnsi" w:hAnsiTheme="majorHAnsi"/>
          <w:b/>
          <w:spacing w:val="6"/>
        </w:rPr>
        <w:t xml:space="preserve"> Time-and-materials contracts</w:t>
      </w:r>
    </w:p>
    <w:p w14:paraId="2AFA29E4" w14:textId="77777777" w:rsidR="00EE44EC" w:rsidRPr="00517AAC" w:rsidRDefault="00EE44EC" w:rsidP="00C251CE">
      <w:pPr>
        <w:rPr>
          <w:rFonts w:asciiTheme="majorHAnsi" w:hAnsiTheme="majorHAnsi"/>
        </w:rPr>
      </w:pPr>
    </w:p>
    <w:p w14:paraId="469051CD" w14:textId="0E5CB995" w:rsidR="00EE44EC" w:rsidRPr="00517AAC" w:rsidRDefault="00EE44EC" w:rsidP="00C251CE">
      <w:pPr>
        <w:rPr>
          <w:rFonts w:asciiTheme="majorHAnsi" w:hAnsiTheme="majorHAnsi"/>
          <w:color w:val="000000"/>
          <w:shd w:val="clear" w:color="auto" w:fill="FFFFFF"/>
        </w:rPr>
      </w:pPr>
      <w:r w:rsidRPr="00517AAC">
        <w:rPr>
          <w:rFonts w:asciiTheme="majorHAnsi" w:hAnsiTheme="majorHAnsi"/>
          <w:color w:val="000000"/>
          <w:shd w:val="clear" w:color="auto" w:fill="FFFFFF"/>
        </w:rPr>
        <w:t xml:space="preserve">(c) </w:t>
      </w:r>
      <w:r w:rsidR="00D1684B" w:rsidRPr="00517AAC">
        <w:rPr>
          <w:rFonts w:asciiTheme="majorHAnsi" w:hAnsiTheme="majorHAnsi"/>
          <w:i/>
          <w:iCs/>
          <w:color w:val="000000"/>
          <w:shd w:val="clear" w:color="auto" w:fill="FFFFFF"/>
        </w:rPr>
        <w:t>Application.</w:t>
      </w:r>
      <w:r w:rsidR="00D1684B" w:rsidRPr="00517AAC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6F6F18" w:rsidRPr="00517AAC">
        <w:rPr>
          <w:rFonts w:asciiTheme="majorHAnsi" w:hAnsiTheme="majorHAnsi"/>
          <w:color w:val="000000"/>
          <w:shd w:val="clear" w:color="auto" w:fill="FFFFFF"/>
        </w:rPr>
        <w:t>See </w:t>
      </w:r>
      <w:hyperlink r:id="rId31" w:anchor="DAFFARS_5312_207" w:tooltip="12.207" w:history="1">
        <w:r w:rsidR="005D31F5" w:rsidRPr="00517AAC">
          <w:rPr>
            <w:rFonts w:asciiTheme="majorHAnsi" w:hAnsiTheme="majorHAnsi"/>
            <w:color w:val="0000FF"/>
            <w:u w:val="single"/>
            <w:bdr w:val="none" w:sz="0" w:space="0" w:color="auto" w:frame="1"/>
            <w:shd w:val="clear" w:color="auto" w:fill="FFFFFF"/>
          </w:rPr>
          <w:t>5312.207</w:t>
        </w:r>
      </w:hyperlink>
      <w:r w:rsidR="006F6F18" w:rsidRPr="00517AAC">
        <w:rPr>
          <w:rFonts w:asciiTheme="majorHAnsi" w:hAnsiTheme="majorHAnsi"/>
          <w:color w:val="000000"/>
          <w:shd w:val="clear" w:color="auto" w:fill="FFFFFF"/>
        </w:rPr>
        <w:t>(b) for the use of time-and-material contracts for certain commercial services</w:t>
      </w:r>
    </w:p>
    <w:p w14:paraId="49184E7A" w14:textId="77777777" w:rsidR="00BF06D9" w:rsidRPr="00517AAC" w:rsidRDefault="00BF06D9" w:rsidP="00C251CE">
      <w:pPr>
        <w:rPr>
          <w:rFonts w:asciiTheme="majorHAnsi" w:hAnsiTheme="majorHAnsi"/>
          <w:color w:val="000000"/>
          <w:shd w:val="clear" w:color="auto" w:fill="FFFFFF"/>
        </w:rPr>
      </w:pPr>
    </w:p>
    <w:p w14:paraId="11CA4DC5" w14:textId="25E65697" w:rsidR="002D46BE" w:rsidRPr="00517AAC" w:rsidRDefault="00E22197" w:rsidP="002D46BE">
      <w:pPr>
        <w:rPr>
          <w:rStyle w:val="Emphasis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517AAC">
        <w:rPr>
          <w:rFonts w:asciiTheme="majorHAnsi" w:hAnsiTheme="majorHAnsi"/>
          <w:color w:val="000000"/>
          <w:shd w:val="clear" w:color="auto" w:fill="FFFFFF"/>
        </w:rPr>
        <w:t xml:space="preserve">(d) </w:t>
      </w:r>
      <w:r w:rsidR="00546467" w:rsidRPr="00517AAC">
        <w:rPr>
          <w:rStyle w:val="Emphasis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Limitations</w:t>
      </w:r>
    </w:p>
    <w:p w14:paraId="7DF72ED3" w14:textId="77777777" w:rsidR="002D46BE" w:rsidRPr="00517AAC" w:rsidRDefault="002D46BE" w:rsidP="00C251CE">
      <w:pPr>
        <w:rPr>
          <w:rStyle w:val="Emphasis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</w:p>
    <w:p w14:paraId="1C26C4FF" w14:textId="7CDBA809" w:rsidR="00FF5511" w:rsidRPr="00517AAC" w:rsidRDefault="00FF5511" w:rsidP="00C251CE">
      <w:pPr>
        <w:ind w:firstLine="720"/>
        <w:rPr>
          <w:rFonts w:asciiTheme="majorHAnsi" w:hAnsiTheme="majorHAnsi"/>
          <w:i/>
          <w:iCs/>
          <w:color w:val="000000"/>
          <w:bdr w:val="none" w:sz="0" w:space="0" w:color="auto" w:frame="1"/>
          <w:shd w:val="clear" w:color="auto" w:fill="FFFFFF"/>
        </w:rPr>
      </w:pPr>
      <w:r w:rsidRPr="00517AAC">
        <w:rPr>
          <w:rFonts w:asciiTheme="majorHAnsi" w:hAnsiTheme="majorHAnsi"/>
          <w:shd w:val="clear" w:color="auto" w:fill="FFFFFF"/>
        </w:rPr>
        <w:t>(i)(A) </w:t>
      </w:r>
      <w:r w:rsidRPr="00517AAC">
        <w:rPr>
          <w:rStyle w:val="Emphasis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Approval of determination and findings for time-and-materials or labor-hour contracts.</w:t>
      </w:r>
    </w:p>
    <w:p w14:paraId="2AA5534C" w14:textId="59091324" w:rsidR="002D46BE" w:rsidRPr="00517AAC" w:rsidRDefault="002D46BE" w:rsidP="00C251CE">
      <w:pPr>
        <w:rPr>
          <w:rFonts w:asciiTheme="majorHAnsi" w:hAnsiTheme="majorHAnsi"/>
        </w:rPr>
      </w:pPr>
      <w:r w:rsidRPr="00517AAC">
        <w:rPr>
          <w:rFonts w:asciiTheme="majorHAnsi" w:hAnsiTheme="majorHAnsi"/>
        </w:rPr>
        <w:tab/>
      </w:r>
    </w:p>
    <w:p w14:paraId="69BCFA82" w14:textId="38DF8754" w:rsidR="0008488E" w:rsidRPr="00517AAC" w:rsidRDefault="007723AC" w:rsidP="00C251CE">
      <w:pPr>
        <w:ind w:left="720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>(1)</w:t>
      </w:r>
      <w:r w:rsidR="008F3C14" w:rsidRPr="00517AAC">
        <w:rPr>
          <w:rFonts w:asciiTheme="majorHAnsi" w:hAnsiTheme="majorHAnsi"/>
          <w:w w:val="105"/>
        </w:rPr>
        <w:t xml:space="preserve"> </w:t>
      </w:r>
      <w:r w:rsidR="00E740EF" w:rsidRPr="00517AAC">
        <w:rPr>
          <w:rFonts w:asciiTheme="majorHAnsi" w:hAnsiTheme="majorHAnsi"/>
          <w:i/>
          <w:iCs/>
          <w:w w:val="105"/>
        </w:rPr>
        <w:t>Base period plus any option periods is three years or less.</w:t>
      </w:r>
      <w:r w:rsidR="00E740EF" w:rsidRPr="00517AAC">
        <w:rPr>
          <w:rFonts w:asciiTheme="majorHAnsi" w:hAnsiTheme="majorHAnsi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For</w:t>
      </w:r>
      <w:r w:rsidR="003D2B17" w:rsidRPr="00517AAC">
        <w:rPr>
          <w:rFonts w:asciiTheme="majorHAnsi" w:hAnsiTheme="majorHAnsi"/>
          <w:spacing w:val="13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the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Department</w:t>
      </w:r>
      <w:r w:rsidR="003D2B17" w:rsidRPr="00517AAC">
        <w:rPr>
          <w:rFonts w:asciiTheme="majorHAnsi" w:hAnsiTheme="majorHAnsi"/>
          <w:spacing w:val="13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of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the</w:t>
      </w:r>
      <w:r w:rsidR="003D2B17" w:rsidRPr="00517AAC">
        <w:rPr>
          <w:rFonts w:asciiTheme="majorHAnsi" w:hAnsiTheme="majorHAnsi"/>
          <w:spacing w:val="13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Air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Force,</w:t>
      </w:r>
      <w:r w:rsidR="003D2B17" w:rsidRPr="00517AAC">
        <w:rPr>
          <w:rFonts w:asciiTheme="majorHAnsi" w:hAnsiTheme="majorHAnsi"/>
          <w:spacing w:val="13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the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threshold</w:t>
      </w:r>
      <w:r w:rsidR="00EB2941" w:rsidRPr="00517AAC">
        <w:rPr>
          <w:rFonts w:asciiTheme="majorHAnsi" w:hAnsiTheme="majorHAnsi"/>
          <w:w w:val="105"/>
        </w:rPr>
        <w:t xml:space="preserve"> at DFARS</w:t>
      </w:r>
      <w:r w:rsidR="00F6428E" w:rsidRPr="00517AAC">
        <w:rPr>
          <w:rFonts w:asciiTheme="majorHAnsi" w:hAnsiTheme="majorHAnsi"/>
          <w:w w:val="105"/>
        </w:rPr>
        <w:t xml:space="preserve"> 216(d)(i)</w:t>
      </w:r>
      <w:r w:rsidR="00B40D8B" w:rsidRPr="00517AAC">
        <w:rPr>
          <w:rFonts w:asciiTheme="majorHAnsi" w:hAnsiTheme="majorHAnsi"/>
          <w:w w:val="105"/>
        </w:rPr>
        <w:t>(A)(1)(i) and (ii)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is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$10</w:t>
      </w:r>
      <w:r w:rsidR="003D2B17" w:rsidRPr="00517AAC">
        <w:rPr>
          <w:rFonts w:asciiTheme="majorHAnsi" w:hAnsiTheme="majorHAnsi"/>
          <w:spacing w:val="13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million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in</w:t>
      </w:r>
      <w:r w:rsidR="003D2B17" w:rsidRPr="00517AAC">
        <w:rPr>
          <w:rFonts w:asciiTheme="majorHAnsi" w:hAnsiTheme="majorHAnsi"/>
          <w:spacing w:val="13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lieu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of</w:t>
      </w:r>
      <w:r w:rsidR="003D2B17" w:rsidRPr="00517AAC">
        <w:rPr>
          <w:rFonts w:asciiTheme="majorHAnsi" w:hAnsiTheme="majorHAnsi"/>
          <w:spacing w:val="13"/>
          <w:w w:val="105"/>
        </w:rPr>
        <w:t xml:space="preserve"> </w:t>
      </w:r>
      <w:r w:rsidR="003D2B17" w:rsidRPr="00517AAC">
        <w:rPr>
          <w:rFonts w:asciiTheme="majorHAnsi" w:hAnsiTheme="majorHAnsi"/>
          <w:w w:val="105"/>
        </w:rPr>
        <w:t>$1</w:t>
      </w:r>
      <w:r w:rsidR="003D2B17" w:rsidRPr="00517AAC">
        <w:rPr>
          <w:rFonts w:asciiTheme="majorHAnsi" w:hAnsiTheme="majorHAnsi"/>
          <w:spacing w:val="14"/>
          <w:w w:val="105"/>
        </w:rPr>
        <w:t xml:space="preserve"> </w:t>
      </w:r>
      <w:r w:rsidR="003D2B17" w:rsidRPr="00517AAC">
        <w:rPr>
          <w:rFonts w:asciiTheme="majorHAnsi" w:hAnsiTheme="majorHAnsi"/>
          <w:spacing w:val="-2"/>
          <w:w w:val="105"/>
        </w:rPr>
        <w:t>million.</w:t>
      </w:r>
    </w:p>
    <w:p w14:paraId="69BCFA83" w14:textId="77777777" w:rsidR="0008488E" w:rsidRPr="00517AAC" w:rsidRDefault="0008488E" w:rsidP="00C251CE">
      <w:pPr>
        <w:rPr>
          <w:rFonts w:asciiTheme="majorHAnsi" w:hAnsiTheme="majorHAnsi"/>
        </w:rPr>
      </w:pPr>
    </w:p>
    <w:p w14:paraId="469896B2" w14:textId="100586A6" w:rsidR="006F2192" w:rsidRPr="00517AAC" w:rsidRDefault="006F2192" w:rsidP="00C251CE">
      <w:pPr>
        <w:ind w:left="720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>(3)</w:t>
      </w:r>
      <w:r w:rsidRPr="00517AAC">
        <w:rPr>
          <w:rFonts w:asciiTheme="majorHAnsi" w:hAnsiTheme="majorHAnsi"/>
          <w:i/>
          <w:spacing w:val="-10"/>
          <w:w w:val="105"/>
        </w:rPr>
        <w:t xml:space="preserve"> </w:t>
      </w:r>
      <w:r w:rsidR="00937493" w:rsidRPr="00517AAC">
        <w:rPr>
          <w:rFonts w:asciiTheme="majorHAnsi" w:hAnsiTheme="majorHAnsi"/>
          <w:i/>
          <w:iCs/>
          <w:color w:val="000000"/>
          <w:shd w:val="clear" w:color="auto" w:fill="FFFFFF"/>
        </w:rPr>
        <w:t>Exception.</w:t>
      </w:r>
      <w:r w:rsidR="00937493" w:rsidRPr="00517AAC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Pr="00517AAC">
        <w:rPr>
          <w:rFonts w:asciiTheme="majorHAnsi" w:hAnsiTheme="majorHAnsi"/>
          <w:w w:val="105"/>
        </w:rPr>
        <w:t>See</w:t>
      </w:r>
      <w:r w:rsidRPr="00517AAC">
        <w:rPr>
          <w:rFonts w:asciiTheme="majorHAnsi" w:hAnsiTheme="majorHAnsi"/>
          <w:spacing w:val="-9"/>
          <w:w w:val="105"/>
        </w:rPr>
        <w:t xml:space="preserve"> </w:t>
      </w:r>
      <w:hyperlink r:id="rId32">
        <w:r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</w:t>
        </w:r>
      </w:hyperlink>
      <w:r w:rsidRPr="00517AAC">
        <w:rPr>
          <w:rFonts w:asciiTheme="majorHAnsi" w:hAnsiTheme="majorHAnsi"/>
          <w:spacing w:val="-2"/>
          <w:w w:val="105"/>
        </w:rPr>
        <w:t>.</w:t>
      </w:r>
    </w:p>
    <w:p w14:paraId="6BE4CF22" w14:textId="4C8016E9" w:rsidR="002D04AA" w:rsidRPr="00517AAC" w:rsidRDefault="002D04AA" w:rsidP="00C251CE">
      <w:pPr>
        <w:rPr>
          <w:rFonts w:asciiTheme="majorHAnsi" w:hAnsiTheme="majorHAnsi"/>
          <w:w w:val="105"/>
        </w:rPr>
      </w:pPr>
    </w:p>
    <w:p w14:paraId="0C6E8A26" w14:textId="33172016" w:rsidR="002D04AA" w:rsidRPr="00517AAC" w:rsidRDefault="006D4469" w:rsidP="00C251CE">
      <w:pPr>
        <w:ind w:firstLine="720"/>
        <w:rPr>
          <w:rFonts w:asciiTheme="majorHAnsi" w:hAnsiTheme="majorHAnsi"/>
          <w:w w:val="105"/>
        </w:rPr>
      </w:pPr>
      <w:r w:rsidRPr="00517AAC">
        <w:rPr>
          <w:rFonts w:asciiTheme="majorHAnsi" w:hAnsiTheme="majorHAnsi"/>
          <w:w w:val="105"/>
        </w:rPr>
        <w:t>(</w:t>
      </w:r>
      <w:r w:rsidR="00032B05" w:rsidRPr="00517AAC">
        <w:rPr>
          <w:rFonts w:asciiTheme="majorHAnsi" w:hAnsiTheme="majorHAnsi"/>
          <w:w w:val="105"/>
        </w:rPr>
        <w:t>i)(B)</w:t>
      </w:r>
      <w:r w:rsidR="00DF63F6" w:rsidRPr="00517AAC">
        <w:rPr>
          <w:rFonts w:asciiTheme="majorHAnsi" w:hAnsiTheme="majorHAnsi"/>
          <w:w w:val="105"/>
        </w:rPr>
        <w:t xml:space="preserve"> </w:t>
      </w:r>
      <w:r w:rsidR="005C67FB" w:rsidRPr="00517AAC">
        <w:rPr>
          <w:rStyle w:val="Emphasis"/>
          <w:rFonts w:ascii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Content of determination and findings</w:t>
      </w:r>
      <w:r w:rsidR="005C67FB" w:rsidRPr="00517AAC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.</w:t>
      </w:r>
      <w:r w:rsidR="004A2AA0" w:rsidRPr="00517AAC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</w:t>
      </w:r>
      <w:r w:rsidR="00D82173" w:rsidRPr="00517AAC">
        <w:rPr>
          <w:rFonts w:asciiTheme="majorHAnsi" w:hAnsiTheme="majorHAnsi"/>
          <w:w w:val="105"/>
        </w:rPr>
        <w:t>The</w:t>
      </w:r>
      <w:r w:rsidR="00DF63F6" w:rsidRPr="00517AAC">
        <w:rPr>
          <w:rFonts w:asciiTheme="majorHAnsi" w:hAnsiTheme="majorHAnsi"/>
          <w:w w:val="105"/>
        </w:rPr>
        <w:t xml:space="preserve"> D&amp;F </w:t>
      </w:r>
      <w:r w:rsidR="00144B1F" w:rsidRPr="00517AAC">
        <w:rPr>
          <w:rFonts w:asciiTheme="majorHAnsi" w:hAnsiTheme="majorHAnsi"/>
          <w:w w:val="105"/>
        </w:rPr>
        <w:t xml:space="preserve">shall </w:t>
      </w:r>
      <w:r w:rsidR="00AE2AFB" w:rsidRPr="00517AAC">
        <w:rPr>
          <w:rFonts w:asciiTheme="majorHAnsi" w:hAnsiTheme="majorHAnsi"/>
          <w:w w:val="105"/>
        </w:rPr>
        <w:t>address the requirements of FAR 16.103</w:t>
      </w:r>
      <w:r w:rsidR="006C7AD6" w:rsidRPr="00517AAC">
        <w:rPr>
          <w:rFonts w:asciiTheme="majorHAnsi" w:hAnsiTheme="majorHAnsi"/>
          <w:w w:val="105"/>
        </w:rPr>
        <w:t>(d)</w:t>
      </w:r>
      <w:r w:rsidR="00ED4271" w:rsidRPr="00517AAC">
        <w:rPr>
          <w:rFonts w:asciiTheme="majorHAnsi" w:hAnsiTheme="majorHAnsi"/>
          <w:w w:val="105"/>
        </w:rPr>
        <w:t>(1)</w:t>
      </w:r>
      <w:r w:rsidR="006C7AD6" w:rsidRPr="00517AAC">
        <w:rPr>
          <w:rFonts w:asciiTheme="majorHAnsi" w:hAnsiTheme="majorHAnsi"/>
          <w:w w:val="105"/>
        </w:rPr>
        <w:t xml:space="preserve"> </w:t>
      </w:r>
      <w:r w:rsidR="000B4A15" w:rsidRPr="00517AAC">
        <w:rPr>
          <w:rFonts w:asciiTheme="majorHAnsi" w:hAnsiTheme="majorHAnsi"/>
          <w:w w:val="105"/>
        </w:rPr>
        <w:t>and</w:t>
      </w:r>
      <w:r w:rsidR="00DF63F6" w:rsidRPr="00517AAC">
        <w:rPr>
          <w:rFonts w:asciiTheme="majorHAnsi" w:hAnsiTheme="majorHAnsi"/>
          <w:w w:val="105"/>
        </w:rPr>
        <w:t xml:space="preserve"> </w:t>
      </w:r>
      <w:r w:rsidR="00AC0EEE" w:rsidRPr="00517AAC">
        <w:rPr>
          <w:rFonts w:asciiTheme="majorHAnsi" w:hAnsiTheme="majorHAnsi"/>
          <w:w w:val="105"/>
        </w:rPr>
        <w:t>DFARS 216.601(d)(i)(B)</w:t>
      </w:r>
      <w:r w:rsidR="006337CE" w:rsidRPr="00517AAC">
        <w:rPr>
          <w:rFonts w:asciiTheme="majorHAnsi" w:hAnsiTheme="majorHAnsi"/>
          <w:w w:val="105"/>
        </w:rPr>
        <w:t xml:space="preserve">. </w:t>
      </w:r>
      <w:r w:rsidR="00D75E53" w:rsidRPr="00517AAC">
        <w:rPr>
          <w:rFonts w:asciiTheme="majorHAnsi" w:hAnsiTheme="majorHAnsi"/>
          <w:w w:val="105"/>
        </w:rPr>
        <w:t xml:space="preserve"> Se</w:t>
      </w:r>
      <w:r w:rsidR="003974EE" w:rsidRPr="00517AAC">
        <w:rPr>
          <w:rFonts w:asciiTheme="majorHAnsi" w:hAnsiTheme="majorHAnsi"/>
          <w:w w:val="105"/>
        </w:rPr>
        <w:t xml:space="preserve">e the tailorable </w:t>
      </w:r>
      <w:hyperlink r:id="rId33" w:history="1">
        <w:r w:rsidR="001816AF" w:rsidRPr="00517AAC">
          <w:rPr>
            <w:rStyle w:val="Hyperlink"/>
            <w:rFonts w:asciiTheme="majorHAnsi" w:hAnsiTheme="majorHAnsi"/>
            <w:w w:val="105"/>
          </w:rPr>
          <w:t>Limitation on T&amp;M and LH Contracts</w:t>
        </w:r>
        <w:r w:rsidR="003974EE" w:rsidRPr="00517AAC">
          <w:rPr>
            <w:rStyle w:val="Hyperlink"/>
            <w:rFonts w:asciiTheme="majorHAnsi" w:hAnsiTheme="majorHAnsi"/>
            <w:w w:val="105"/>
          </w:rPr>
          <w:t xml:space="preserve"> </w:t>
        </w:r>
      </w:hyperlink>
      <w:r w:rsidR="001816AF" w:rsidRPr="00517AAC">
        <w:rPr>
          <w:rFonts w:asciiTheme="majorHAnsi" w:hAnsiTheme="majorHAnsi"/>
          <w:w w:val="105"/>
        </w:rPr>
        <w:t>Determinations and Findings</w:t>
      </w:r>
      <w:r w:rsidR="003974EE" w:rsidRPr="00517AAC">
        <w:rPr>
          <w:rFonts w:asciiTheme="majorHAnsi" w:hAnsiTheme="majorHAnsi"/>
          <w:w w:val="105"/>
        </w:rPr>
        <w:t xml:space="preserve"> template. </w:t>
      </w:r>
    </w:p>
    <w:p w14:paraId="3DA25212" w14:textId="77777777" w:rsidR="002D75A8" w:rsidRPr="00517AAC" w:rsidRDefault="002D75A8" w:rsidP="00C251CE">
      <w:pPr>
        <w:pStyle w:val="BodyText"/>
        <w:spacing w:line="271" w:lineRule="auto"/>
        <w:ind w:right="189"/>
        <w:rPr>
          <w:rFonts w:asciiTheme="majorHAnsi" w:hAnsiTheme="majorHAnsi"/>
          <w:w w:val="105"/>
        </w:rPr>
      </w:pPr>
    </w:p>
    <w:p w14:paraId="69BCFA87" w14:textId="21E69B2C" w:rsidR="0008488E" w:rsidRPr="00517AAC" w:rsidRDefault="002D75A8" w:rsidP="00C251CE">
      <w:pPr>
        <w:pStyle w:val="BodyText"/>
        <w:spacing w:line="271" w:lineRule="auto"/>
        <w:ind w:right="189" w:firstLine="720"/>
        <w:rPr>
          <w:rFonts w:asciiTheme="majorHAnsi" w:hAnsiTheme="majorHAnsi"/>
          <w:sz w:val="21"/>
        </w:rPr>
      </w:pPr>
      <w:r w:rsidRPr="00517AAC">
        <w:rPr>
          <w:rFonts w:asciiTheme="majorHAnsi" w:hAnsiTheme="majorHAnsi"/>
          <w:w w:val="105"/>
        </w:rPr>
        <w:t>(1)(ii)</w:t>
      </w:r>
      <w:r w:rsidRPr="00517AAC">
        <w:rPr>
          <w:rFonts w:asciiTheme="majorHAnsi" w:hAnsiTheme="majorHAnsi"/>
          <w:spacing w:val="32"/>
          <w:w w:val="105"/>
        </w:rPr>
        <w:t xml:space="preserve"> </w:t>
      </w:r>
      <w:r w:rsidRPr="00517AAC">
        <w:rPr>
          <w:rFonts w:asciiTheme="majorHAnsi" w:hAnsiTheme="majorHAnsi"/>
          <w:w w:val="105"/>
        </w:rPr>
        <w:t xml:space="preserve"> See </w:t>
      </w:r>
      <w:hyperlink r:id="rId34">
        <w:r w:rsidRPr="00517AAC">
          <w:rPr>
            <w:rFonts w:asciiTheme="majorHAnsi" w:hAnsiTheme="majorHAnsi"/>
            <w:color w:val="27314A"/>
            <w:w w:val="105"/>
            <w:u w:val="single" w:color="27314A"/>
          </w:rPr>
          <w:t>MP5301.601(a)(i)</w:t>
        </w:r>
      </w:hyperlink>
      <w:r w:rsidRPr="00517AAC">
        <w:rPr>
          <w:rFonts w:asciiTheme="majorHAnsi" w:hAnsiTheme="majorHAnsi"/>
          <w:w w:val="105"/>
        </w:rPr>
        <w:t>.</w:t>
      </w:r>
      <w:commentRangeEnd w:id="17"/>
      <w:r w:rsidR="007260B1">
        <w:rPr>
          <w:rStyle w:val="CommentReference"/>
        </w:rPr>
        <w:commentReference w:id="17"/>
      </w:r>
    </w:p>
    <w:p w14:paraId="69BCFA8C" w14:textId="017BFC6B" w:rsidR="0008488E" w:rsidRPr="00517AAC" w:rsidRDefault="0008488E" w:rsidP="00D163A1">
      <w:pPr>
        <w:pStyle w:val="BodyText"/>
        <w:rPr>
          <w:rFonts w:asciiTheme="majorHAnsi" w:hAnsiTheme="majorHAnsi"/>
          <w:b/>
          <w:sz w:val="20"/>
        </w:rPr>
      </w:pPr>
    </w:p>
    <w:p w14:paraId="05FB3D51" w14:textId="3A2FC0FB" w:rsidR="0060305D" w:rsidRPr="00517AAC" w:rsidRDefault="003E6126">
      <w:pPr>
        <w:pStyle w:val="BodyText"/>
        <w:rPr>
          <w:rFonts w:asciiTheme="majorHAnsi" w:hAnsiTheme="majorHAnsi"/>
          <w:b/>
          <w:sz w:val="26"/>
        </w:rPr>
      </w:pPr>
      <w:commentRangeStart w:id="18"/>
      <w:r w:rsidRPr="00517AAC">
        <w:rPr>
          <w:rFonts w:asciiTheme="majorHAnsi" w:eastAsia="Bookman Old Style" w:hAnsiTheme="majorHAnsi" w:cs="Bookman Old Style"/>
          <w:b/>
          <w:spacing w:val="6"/>
          <w:sz w:val="25"/>
          <w:szCs w:val="25"/>
        </w:rPr>
        <w:t>5316.603 Letter Contracts</w:t>
      </w:r>
      <w:commentRangeEnd w:id="18"/>
      <w:r w:rsidR="007260B1">
        <w:rPr>
          <w:rStyle w:val="CommentReference"/>
        </w:rPr>
        <w:commentReference w:id="18"/>
      </w:r>
    </w:p>
    <w:p w14:paraId="084ABF21" w14:textId="0391106B" w:rsidR="0060305D" w:rsidRPr="00517AAC" w:rsidRDefault="005832FE" w:rsidP="00C251CE">
      <w:pPr>
        <w:pStyle w:val="Heading2"/>
        <w:spacing w:before="201"/>
        <w:ind w:left="0"/>
        <w:rPr>
          <w:rFonts w:asciiTheme="majorHAnsi" w:hAnsiTheme="majorHAnsi"/>
          <w:b/>
        </w:rPr>
      </w:pPr>
      <w:r w:rsidRPr="00517AAC">
        <w:rPr>
          <w:rFonts w:asciiTheme="majorHAnsi" w:hAnsiTheme="majorHAnsi"/>
          <w:b/>
          <w:spacing w:val="-2"/>
        </w:rPr>
        <w:t>5316.603-2</w:t>
      </w:r>
      <w:r w:rsidRPr="00517AAC">
        <w:rPr>
          <w:rFonts w:asciiTheme="majorHAnsi" w:hAnsiTheme="majorHAnsi"/>
          <w:b/>
          <w:spacing w:val="-15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Application</w:t>
      </w:r>
    </w:p>
    <w:p w14:paraId="25A30A88" w14:textId="77777777" w:rsidR="005832FE" w:rsidRDefault="005832FE" w:rsidP="005832FE">
      <w:pPr>
        <w:pStyle w:val="Heading2"/>
        <w:spacing w:before="76"/>
        <w:ind w:left="0"/>
        <w:rPr>
          <w:rFonts w:asciiTheme="majorHAnsi" w:eastAsia="Cambria" w:hAnsiTheme="majorHAnsi" w:cs="Cambria"/>
          <w:w w:val="105"/>
          <w:sz w:val="22"/>
          <w:szCs w:val="22"/>
        </w:rPr>
      </w:pPr>
    </w:p>
    <w:p w14:paraId="7A27B424" w14:textId="30BEDFF8" w:rsidR="007805FC" w:rsidRPr="00517AAC" w:rsidRDefault="005832FE" w:rsidP="0060305D">
      <w:pPr>
        <w:pStyle w:val="Heading2"/>
        <w:spacing w:before="76"/>
        <w:ind w:left="0"/>
        <w:rPr>
          <w:rFonts w:asciiTheme="majorHAnsi" w:hAnsiTheme="majorHAnsi"/>
          <w:color w:val="27314A"/>
          <w:spacing w:val="-2"/>
          <w:w w:val="105"/>
          <w:u w:val="single" w:color="27314A"/>
        </w:rPr>
      </w:pPr>
      <w:r w:rsidRPr="00517AAC">
        <w:rPr>
          <w:rFonts w:asciiTheme="majorHAnsi" w:eastAsia="Cambria" w:hAnsiTheme="majorHAnsi" w:cs="Cambria"/>
          <w:w w:val="105"/>
          <w:sz w:val="22"/>
          <w:szCs w:val="22"/>
        </w:rPr>
        <w:t xml:space="preserve">(c)(3) See </w:t>
      </w:r>
      <w:hyperlink r:id="rId35" w:anchor="DAFFARS_MP5301_601">
        <w:r w:rsidRPr="00517AAC">
          <w:rPr>
            <w:rFonts w:asciiTheme="majorHAnsi" w:eastAsia="Cambria" w:hAnsiTheme="majorHAnsi" w:cs="Cambria"/>
            <w:color w:val="27314A"/>
            <w:w w:val="105"/>
            <w:sz w:val="22"/>
            <w:szCs w:val="22"/>
            <w:u w:val="single" w:color="27314A"/>
          </w:rPr>
          <w:t>MP5301.601(a)(i</w:t>
        </w:r>
        <w:r w:rsidRPr="00517AAC">
          <w:rPr>
            <w:rFonts w:asciiTheme="majorHAnsi" w:eastAsia="Cambria" w:hAnsiTheme="majorHAnsi" w:cs="Cambria"/>
            <w:w w:val="105"/>
            <w:sz w:val="22"/>
            <w:szCs w:val="22"/>
          </w:rPr>
          <w:t>).</w:t>
        </w:r>
      </w:hyperlink>
    </w:p>
    <w:p w14:paraId="7E6C7542" w14:textId="77777777" w:rsidR="0060305D" w:rsidRPr="00517AAC" w:rsidRDefault="0060305D" w:rsidP="00C251CE">
      <w:pPr>
        <w:pStyle w:val="BodyText"/>
        <w:rPr>
          <w:rFonts w:asciiTheme="majorHAnsi" w:hAnsiTheme="majorHAnsi"/>
        </w:rPr>
      </w:pPr>
    </w:p>
    <w:p w14:paraId="69BCFABC" w14:textId="1B42E824" w:rsidR="0008488E" w:rsidRPr="00517AAC" w:rsidRDefault="005832FE" w:rsidP="00C251CE">
      <w:pPr>
        <w:pStyle w:val="Heading2"/>
        <w:spacing w:before="76"/>
        <w:ind w:left="0"/>
        <w:rPr>
          <w:rFonts w:asciiTheme="majorHAnsi" w:hAnsiTheme="majorHAnsi"/>
        </w:rPr>
      </w:pPr>
      <w:r w:rsidRPr="00517AAC">
        <w:rPr>
          <w:rFonts w:asciiTheme="majorHAnsi" w:hAnsiTheme="majorHAnsi"/>
          <w:b/>
          <w:spacing w:val="-2"/>
        </w:rPr>
        <w:t>5316.603-3</w:t>
      </w:r>
      <w:r w:rsidRPr="00517AAC">
        <w:rPr>
          <w:rFonts w:asciiTheme="majorHAnsi" w:hAnsiTheme="majorHAnsi"/>
          <w:b/>
          <w:spacing w:val="-15"/>
        </w:rPr>
        <w:t xml:space="preserve"> </w:t>
      </w:r>
      <w:r w:rsidRPr="00517AAC">
        <w:rPr>
          <w:rFonts w:asciiTheme="majorHAnsi" w:hAnsiTheme="majorHAnsi"/>
          <w:b/>
          <w:spacing w:val="-2"/>
        </w:rPr>
        <w:t>Limitations</w:t>
      </w:r>
    </w:p>
    <w:p w14:paraId="0EF34E71" w14:textId="77777777" w:rsidR="007805FC" w:rsidRPr="00517AAC" w:rsidRDefault="007805FC" w:rsidP="007805FC">
      <w:pPr>
        <w:pStyle w:val="BodyText"/>
        <w:rPr>
          <w:rFonts w:asciiTheme="majorHAnsi" w:hAnsiTheme="majorHAnsi"/>
          <w:w w:val="105"/>
        </w:rPr>
      </w:pPr>
    </w:p>
    <w:p w14:paraId="69BCFABD" w14:textId="4DB76039" w:rsidR="0008488E" w:rsidRPr="00517AAC" w:rsidRDefault="005832FE" w:rsidP="00C251CE">
      <w:pPr>
        <w:pStyle w:val="BodyText"/>
        <w:rPr>
          <w:rFonts w:asciiTheme="majorHAnsi" w:hAnsiTheme="majorHAnsi"/>
        </w:rPr>
      </w:pPr>
      <w:r w:rsidRPr="00517AAC">
        <w:rPr>
          <w:rFonts w:asciiTheme="majorHAnsi" w:hAnsiTheme="majorHAnsi"/>
          <w:w w:val="105"/>
        </w:rPr>
        <w:t>See</w:t>
      </w:r>
      <w:r w:rsidRPr="00517AAC">
        <w:rPr>
          <w:rFonts w:asciiTheme="majorHAnsi" w:hAnsiTheme="majorHAnsi"/>
          <w:spacing w:val="38"/>
          <w:w w:val="105"/>
        </w:rPr>
        <w:t xml:space="preserve"> </w:t>
      </w:r>
      <w:hyperlink r:id="rId36" w:anchor="DAFFARS_MP5301_601">
        <w:r w:rsidRPr="00517AAC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MP5301.601(a)(i).</w:t>
        </w:r>
      </w:hyperlink>
    </w:p>
    <w:sectPr w:rsidR="0008488E" w:rsidRPr="00517AAC">
      <w:pgSz w:w="11910" w:h="16840"/>
      <w:pgMar w:top="84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SSI, AMANDA M CIV USAF HAF SAF/AQCP" w:date="2024-05-18T11:38:00Z" w:initials="AR">
    <w:p w14:paraId="3E22AF72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Revised verbiage</w:t>
      </w:r>
    </w:p>
  </w:comment>
  <w:comment w:id="5" w:author="ROSSI, AMANDA M CIV USAF HAF SAF/AQCP" w:date="2024-05-18T11:39:00Z" w:initials="AR">
    <w:p w14:paraId="59672818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1" w:author="ROSSI, AMANDA M CIV USAF HAF SAF/AQCP" w:date="2024-05-18T11:41:00Z" w:initials="AR">
    <w:p w14:paraId="6CC4EF78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2" w:author="ROSSI, AMANDA M CIV USAF HAF SAF/AQCP" w:date="2024-05-18T11:41:00Z" w:initials="AR">
    <w:p w14:paraId="2FFAADB3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13" w:author="ROSSI, AMANDA M CIV USAF HAF SAF/AQCP" w:date="2024-05-18T11:42:00Z" w:initials="AR">
    <w:p w14:paraId="700180C9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Completely changed from what’s on acq.gov to this</w:t>
      </w:r>
    </w:p>
  </w:comment>
  <w:comment w:id="15" w:author="ROSSI, AMANDA M CIV USAF HAF SAF/AQCP" w:date="2024-05-18T11:43:00Z" w:initials="AR">
    <w:p w14:paraId="4BE9FE8E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6" w:author="ROSSI, AMANDA M CIV USAF HAF SAF/AQCP" w:date="2024-05-18T11:44:00Z" w:initials="AR">
    <w:p w14:paraId="48024BA9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7" w:author="ROSSI, AMANDA M CIV USAF HAF SAF/AQCP" w:date="2024-05-18T11:45:00Z" w:initials="AR">
    <w:p w14:paraId="31472E4E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Completely revised</w:t>
      </w:r>
    </w:p>
  </w:comment>
  <w:comment w:id="18" w:author="ROSSI, AMANDA M CIV USAF HAF SAF/AQCP" w:date="2024-05-18T11:45:00Z" w:initials="AR">
    <w:p w14:paraId="2C25E40D" w14:textId="77777777" w:rsidR="007260B1" w:rsidRDefault="007260B1" w:rsidP="007260B1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22AF72" w15:done="0"/>
  <w15:commentEx w15:paraId="59672818" w15:done="0"/>
  <w15:commentEx w15:paraId="6CC4EF78" w15:done="0"/>
  <w15:commentEx w15:paraId="2FFAADB3" w15:done="0"/>
  <w15:commentEx w15:paraId="700180C9" w15:done="0"/>
  <w15:commentEx w15:paraId="4BE9FE8E" w15:done="0"/>
  <w15:commentEx w15:paraId="48024BA9" w15:done="0"/>
  <w15:commentEx w15:paraId="31472E4E" w15:done="0"/>
  <w15:commentEx w15:paraId="2C25E4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920EBF" w16cex:dateUtc="2024-05-18T17:38:00Z"/>
  <w16cex:commentExtensible w16cex:durableId="2AAA1C08" w16cex:dateUtc="2024-05-18T17:39:00Z"/>
  <w16cex:commentExtensible w16cex:durableId="314A4503" w16cex:dateUtc="2024-05-18T17:41:00Z"/>
  <w16cex:commentExtensible w16cex:durableId="1B774B61" w16cex:dateUtc="2024-05-18T17:41:00Z"/>
  <w16cex:commentExtensible w16cex:durableId="2A0F3A7E" w16cex:dateUtc="2024-05-18T17:42:00Z"/>
  <w16cex:commentExtensible w16cex:durableId="3B9BC35F" w16cex:dateUtc="2024-05-18T17:43:00Z"/>
  <w16cex:commentExtensible w16cex:durableId="4838D50F" w16cex:dateUtc="2024-05-18T17:44:00Z"/>
  <w16cex:commentExtensible w16cex:durableId="54C69975" w16cex:dateUtc="2024-05-18T17:45:00Z"/>
  <w16cex:commentExtensible w16cex:durableId="4551C435" w16cex:dateUtc="2024-05-18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22AF72" w16cid:durableId="2E920EBF"/>
  <w16cid:commentId w16cid:paraId="59672818" w16cid:durableId="2AAA1C08"/>
  <w16cid:commentId w16cid:paraId="6CC4EF78" w16cid:durableId="314A4503"/>
  <w16cid:commentId w16cid:paraId="2FFAADB3" w16cid:durableId="1B774B61"/>
  <w16cid:commentId w16cid:paraId="700180C9" w16cid:durableId="2A0F3A7E"/>
  <w16cid:commentId w16cid:paraId="4BE9FE8E" w16cid:durableId="3B9BC35F"/>
  <w16cid:commentId w16cid:paraId="48024BA9" w16cid:durableId="4838D50F"/>
  <w16cid:commentId w16cid:paraId="31472E4E" w16cid:durableId="54C69975"/>
  <w16cid:commentId w16cid:paraId="2C25E40D" w16cid:durableId="4551C4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7E7C"/>
    <w:multiLevelType w:val="hybridMultilevel"/>
    <w:tmpl w:val="67242E9E"/>
    <w:lvl w:ilvl="0" w:tplc="E38AA3C4">
      <w:start w:val="1"/>
      <w:numFmt w:val="decimal"/>
      <w:lvlText w:val="(%1)"/>
      <w:lvlJc w:val="left"/>
      <w:pPr>
        <w:ind w:left="1133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2094567A">
      <w:numFmt w:val="bullet"/>
      <w:lvlText w:val="•"/>
      <w:lvlJc w:val="left"/>
      <w:pPr>
        <w:ind w:left="2136" w:hanging="344"/>
      </w:pPr>
      <w:rPr>
        <w:rFonts w:hint="default"/>
        <w:lang w:val="en-US" w:eastAsia="en-US" w:bidi="ar-SA"/>
      </w:rPr>
    </w:lvl>
    <w:lvl w:ilvl="2" w:tplc="DE66AF2A">
      <w:numFmt w:val="bullet"/>
      <w:lvlText w:val="•"/>
      <w:lvlJc w:val="left"/>
      <w:pPr>
        <w:ind w:left="3133" w:hanging="344"/>
      </w:pPr>
      <w:rPr>
        <w:rFonts w:hint="default"/>
        <w:lang w:val="en-US" w:eastAsia="en-US" w:bidi="ar-SA"/>
      </w:rPr>
    </w:lvl>
    <w:lvl w:ilvl="3" w:tplc="59C2D4C4">
      <w:numFmt w:val="bullet"/>
      <w:lvlText w:val="•"/>
      <w:lvlJc w:val="left"/>
      <w:pPr>
        <w:ind w:left="4129" w:hanging="344"/>
      </w:pPr>
      <w:rPr>
        <w:rFonts w:hint="default"/>
        <w:lang w:val="en-US" w:eastAsia="en-US" w:bidi="ar-SA"/>
      </w:rPr>
    </w:lvl>
    <w:lvl w:ilvl="4" w:tplc="DAE2D2B6">
      <w:numFmt w:val="bullet"/>
      <w:lvlText w:val="•"/>
      <w:lvlJc w:val="left"/>
      <w:pPr>
        <w:ind w:left="5126" w:hanging="344"/>
      </w:pPr>
      <w:rPr>
        <w:rFonts w:hint="default"/>
        <w:lang w:val="en-US" w:eastAsia="en-US" w:bidi="ar-SA"/>
      </w:rPr>
    </w:lvl>
    <w:lvl w:ilvl="5" w:tplc="486E02F2">
      <w:numFmt w:val="bullet"/>
      <w:lvlText w:val="•"/>
      <w:lvlJc w:val="left"/>
      <w:pPr>
        <w:ind w:left="6122" w:hanging="344"/>
      </w:pPr>
      <w:rPr>
        <w:rFonts w:hint="default"/>
        <w:lang w:val="en-US" w:eastAsia="en-US" w:bidi="ar-SA"/>
      </w:rPr>
    </w:lvl>
    <w:lvl w:ilvl="6" w:tplc="5C9C5E26">
      <w:numFmt w:val="bullet"/>
      <w:lvlText w:val="•"/>
      <w:lvlJc w:val="left"/>
      <w:pPr>
        <w:ind w:left="7119" w:hanging="344"/>
      </w:pPr>
      <w:rPr>
        <w:rFonts w:hint="default"/>
        <w:lang w:val="en-US" w:eastAsia="en-US" w:bidi="ar-SA"/>
      </w:rPr>
    </w:lvl>
    <w:lvl w:ilvl="7" w:tplc="5D5AC8D8">
      <w:numFmt w:val="bullet"/>
      <w:lvlText w:val="•"/>
      <w:lvlJc w:val="left"/>
      <w:pPr>
        <w:ind w:left="8115" w:hanging="344"/>
      </w:pPr>
      <w:rPr>
        <w:rFonts w:hint="default"/>
        <w:lang w:val="en-US" w:eastAsia="en-US" w:bidi="ar-SA"/>
      </w:rPr>
    </w:lvl>
    <w:lvl w:ilvl="8" w:tplc="8CCAB5D6">
      <w:numFmt w:val="bullet"/>
      <w:lvlText w:val="•"/>
      <w:lvlJc w:val="left"/>
      <w:pPr>
        <w:ind w:left="9112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56ED043F"/>
    <w:multiLevelType w:val="hybridMultilevel"/>
    <w:tmpl w:val="1480F820"/>
    <w:lvl w:ilvl="0" w:tplc="9BDA75AA">
      <w:start w:val="1"/>
      <w:numFmt w:val="lowerLetter"/>
      <w:lvlText w:val="(%1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8722BDEA">
      <w:start w:val="1"/>
      <w:numFmt w:val="lowerRoman"/>
      <w:lvlText w:val="(%2)"/>
      <w:lvlJc w:val="left"/>
      <w:pPr>
        <w:ind w:left="391" w:hanging="281"/>
      </w:pPr>
      <w:rPr>
        <w:rFonts w:ascii="Cambria" w:eastAsia="Cambria" w:hAnsi="Cambria" w:cs="Cambria" w:hint="default"/>
        <w:b w:val="0"/>
        <w:bCs w:val="0"/>
        <w:i/>
        <w:iCs/>
        <w:spacing w:val="-1"/>
        <w:w w:val="97"/>
        <w:sz w:val="22"/>
        <w:szCs w:val="22"/>
        <w:lang w:val="en-US" w:eastAsia="en-US" w:bidi="ar-SA"/>
      </w:rPr>
    </w:lvl>
    <w:lvl w:ilvl="2" w:tplc="67E8A624">
      <w:numFmt w:val="bullet"/>
      <w:lvlText w:val="•"/>
      <w:lvlJc w:val="left"/>
      <w:pPr>
        <w:ind w:left="1549" w:hanging="281"/>
      </w:pPr>
      <w:rPr>
        <w:rFonts w:hint="default"/>
        <w:lang w:val="en-US" w:eastAsia="en-US" w:bidi="ar-SA"/>
      </w:rPr>
    </w:lvl>
    <w:lvl w:ilvl="3" w:tplc="2BD613F8">
      <w:numFmt w:val="bullet"/>
      <w:lvlText w:val="•"/>
      <w:lvlJc w:val="left"/>
      <w:pPr>
        <w:ind w:left="2659" w:hanging="281"/>
      </w:pPr>
      <w:rPr>
        <w:rFonts w:hint="default"/>
        <w:lang w:val="en-US" w:eastAsia="en-US" w:bidi="ar-SA"/>
      </w:rPr>
    </w:lvl>
    <w:lvl w:ilvl="4" w:tplc="5CBABD78">
      <w:numFmt w:val="bullet"/>
      <w:lvlText w:val="•"/>
      <w:lvlJc w:val="left"/>
      <w:pPr>
        <w:ind w:left="3768" w:hanging="281"/>
      </w:pPr>
      <w:rPr>
        <w:rFonts w:hint="default"/>
        <w:lang w:val="en-US" w:eastAsia="en-US" w:bidi="ar-SA"/>
      </w:rPr>
    </w:lvl>
    <w:lvl w:ilvl="5" w:tplc="2B3628D2">
      <w:numFmt w:val="bullet"/>
      <w:lvlText w:val="•"/>
      <w:lvlJc w:val="left"/>
      <w:pPr>
        <w:ind w:left="4878" w:hanging="281"/>
      </w:pPr>
      <w:rPr>
        <w:rFonts w:hint="default"/>
        <w:lang w:val="en-US" w:eastAsia="en-US" w:bidi="ar-SA"/>
      </w:rPr>
    </w:lvl>
    <w:lvl w:ilvl="6" w:tplc="5EE6298C">
      <w:numFmt w:val="bullet"/>
      <w:lvlText w:val="•"/>
      <w:lvlJc w:val="left"/>
      <w:pPr>
        <w:ind w:left="5987" w:hanging="281"/>
      </w:pPr>
      <w:rPr>
        <w:rFonts w:hint="default"/>
        <w:lang w:val="en-US" w:eastAsia="en-US" w:bidi="ar-SA"/>
      </w:rPr>
    </w:lvl>
    <w:lvl w:ilvl="7" w:tplc="3DDA26E8">
      <w:numFmt w:val="bullet"/>
      <w:lvlText w:val="•"/>
      <w:lvlJc w:val="left"/>
      <w:pPr>
        <w:ind w:left="7097" w:hanging="281"/>
      </w:pPr>
      <w:rPr>
        <w:rFonts w:hint="default"/>
        <w:lang w:val="en-US" w:eastAsia="en-US" w:bidi="ar-SA"/>
      </w:rPr>
    </w:lvl>
    <w:lvl w:ilvl="8" w:tplc="0E5C3792">
      <w:numFmt w:val="bullet"/>
      <w:lvlText w:val="•"/>
      <w:lvlJc w:val="left"/>
      <w:pPr>
        <w:ind w:left="8206" w:hanging="281"/>
      </w:pPr>
      <w:rPr>
        <w:rFonts w:hint="default"/>
        <w:lang w:val="en-US" w:eastAsia="en-US" w:bidi="ar-SA"/>
      </w:rPr>
    </w:lvl>
  </w:abstractNum>
  <w:num w:numId="1" w16cid:durableId="550456481">
    <w:abstractNumId w:val="0"/>
  </w:num>
  <w:num w:numId="2" w16cid:durableId="12025913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8E"/>
    <w:rsid w:val="00010201"/>
    <w:rsid w:val="000108D6"/>
    <w:rsid w:val="00017D68"/>
    <w:rsid w:val="0002011A"/>
    <w:rsid w:val="0002275F"/>
    <w:rsid w:val="0002557C"/>
    <w:rsid w:val="000265D6"/>
    <w:rsid w:val="00030817"/>
    <w:rsid w:val="00032B05"/>
    <w:rsid w:val="00032D58"/>
    <w:rsid w:val="000526D2"/>
    <w:rsid w:val="000664E1"/>
    <w:rsid w:val="00081E4E"/>
    <w:rsid w:val="0008488E"/>
    <w:rsid w:val="0008756B"/>
    <w:rsid w:val="000A3956"/>
    <w:rsid w:val="000A4FFA"/>
    <w:rsid w:val="000B0EEE"/>
    <w:rsid w:val="000B400E"/>
    <w:rsid w:val="000B4A15"/>
    <w:rsid w:val="000B626A"/>
    <w:rsid w:val="000C02DE"/>
    <w:rsid w:val="000C0E8F"/>
    <w:rsid w:val="000C1B10"/>
    <w:rsid w:val="000D5ED2"/>
    <w:rsid w:val="000E0AF5"/>
    <w:rsid w:val="000E3C80"/>
    <w:rsid w:val="000F144B"/>
    <w:rsid w:val="001114A3"/>
    <w:rsid w:val="00113D3F"/>
    <w:rsid w:val="00123AD1"/>
    <w:rsid w:val="00130D66"/>
    <w:rsid w:val="00132017"/>
    <w:rsid w:val="00144B1F"/>
    <w:rsid w:val="00156ABF"/>
    <w:rsid w:val="001610CA"/>
    <w:rsid w:val="00166A48"/>
    <w:rsid w:val="00167A16"/>
    <w:rsid w:val="00172291"/>
    <w:rsid w:val="001816AF"/>
    <w:rsid w:val="00187071"/>
    <w:rsid w:val="00194933"/>
    <w:rsid w:val="001A0A82"/>
    <w:rsid w:val="001A4252"/>
    <w:rsid w:val="001C11DE"/>
    <w:rsid w:val="001C2638"/>
    <w:rsid w:val="001C4E35"/>
    <w:rsid w:val="001F5ECB"/>
    <w:rsid w:val="00203405"/>
    <w:rsid w:val="00203FF5"/>
    <w:rsid w:val="002103F2"/>
    <w:rsid w:val="00214633"/>
    <w:rsid w:val="00231DD9"/>
    <w:rsid w:val="00234702"/>
    <w:rsid w:val="00236E9F"/>
    <w:rsid w:val="00260DEA"/>
    <w:rsid w:val="00263313"/>
    <w:rsid w:val="00265EA2"/>
    <w:rsid w:val="00281DCF"/>
    <w:rsid w:val="002923F6"/>
    <w:rsid w:val="002A475E"/>
    <w:rsid w:val="002A6F6E"/>
    <w:rsid w:val="002B4049"/>
    <w:rsid w:val="002B537D"/>
    <w:rsid w:val="002D04AA"/>
    <w:rsid w:val="002D46BE"/>
    <w:rsid w:val="002D75A8"/>
    <w:rsid w:val="002F07FC"/>
    <w:rsid w:val="002F5522"/>
    <w:rsid w:val="00301779"/>
    <w:rsid w:val="00325009"/>
    <w:rsid w:val="003454D6"/>
    <w:rsid w:val="003543F0"/>
    <w:rsid w:val="003749AB"/>
    <w:rsid w:val="00375BFF"/>
    <w:rsid w:val="0038521E"/>
    <w:rsid w:val="00386529"/>
    <w:rsid w:val="0039206F"/>
    <w:rsid w:val="003931D5"/>
    <w:rsid w:val="00394CB7"/>
    <w:rsid w:val="003974EE"/>
    <w:rsid w:val="003B1513"/>
    <w:rsid w:val="003B5BF0"/>
    <w:rsid w:val="003C617A"/>
    <w:rsid w:val="003C6DDC"/>
    <w:rsid w:val="003D2B17"/>
    <w:rsid w:val="003D36AC"/>
    <w:rsid w:val="003D5FE4"/>
    <w:rsid w:val="003E4937"/>
    <w:rsid w:val="003E6126"/>
    <w:rsid w:val="003F2E64"/>
    <w:rsid w:val="003F5B06"/>
    <w:rsid w:val="0040027E"/>
    <w:rsid w:val="00403F26"/>
    <w:rsid w:val="00404B8E"/>
    <w:rsid w:val="00406817"/>
    <w:rsid w:val="0040795C"/>
    <w:rsid w:val="00410602"/>
    <w:rsid w:val="004109B1"/>
    <w:rsid w:val="004128D2"/>
    <w:rsid w:val="004240A5"/>
    <w:rsid w:val="0042434E"/>
    <w:rsid w:val="00434B45"/>
    <w:rsid w:val="0043668F"/>
    <w:rsid w:val="004520AC"/>
    <w:rsid w:val="00455648"/>
    <w:rsid w:val="00464F4F"/>
    <w:rsid w:val="00476461"/>
    <w:rsid w:val="004963F1"/>
    <w:rsid w:val="004A2AA0"/>
    <w:rsid w:val="004A2DD4"/>
    <w:rsid w:val="004D1829"/>
    <w:rsid w:val="004D3B4F"/>
    <w:rsid w:val="004E5A05"/>
    <w:rsid w:val="004F7985"/>
    <w:rsid w:val="005048F6"/>
    <w:rsid w:val="00506A1D"/>
    <w:rsid w:val="00507A07"/>
    <w:rsid w:val="00513E35"/>
    <w:rsid w:val="00515B6A"/>
    <w:rsid w:val="00515FA9"/>
    <w:rsid w:val="00517AAC"/>
    <w:rsid w:val="005206CB"/>
    <w:rsid w:val="005323FC"/>
    <w:rsid w:val="005357E2"/>
    <w:rsid w:val="00546467"/>
    <w:rsid w:val="00556FFC"/>
    <w:rsid w:val="005832FE"/>
    <w:rsid w:val="00592C3E"/>
    <w:rsid w:val="0059556B"/>
    <w:rsid w:val="005967F1"/>
    <w:rsid w:val="005A6EEE"/>
    <w:rsid w:val="005B211B"/>
    <w:rsid w:val="005C2539"/>
    <w:rsid w:val="005C67FB"/>
    <w:rsid w:val="005D1ABE"/>
    <w:rsid w:val="005D31F5"/>
    <w:rsid w:val="005D3A16"/>
    <w:rsid w:val="005D6B4D"/>
    <w:rsid w:val="005E0633"/>
    <w:rsid w:val="005E1A71"/>
    <w:rsid w:val="0060305D"/>
    <w:rsid w:val="00607C21"/>
    <w:rsid w:val="00622B15"/>
    <w:rsid w:val="006337CE"/>
    <w:rsid w:val="006420CD"/>
    <w:rsid w:val="00643625"/>
    <w:rsid w:val="006454A5"/>
    <w:rsid w:val="0064708C"/>
    <w:rsid w:val="00655776"/>
    <w:rsid w:val="006638B5"/>
    <w:rsid w:val="00682DB6"/>
    <w:rsid w:val="00686A62"/>
    <w:rsid w:val="00691A8F"/>
    <w:rsid w:val="006A150E"/>
    <w:rsid w:val="006A44D3"/>
    <w:rsid w:val="006A6B33"/>
    <w:rsid w:val="006B7B0E"/>
    <w:rsid w:val="006C7AD6"/>
    <w:rsid w:val="006D4469"/>
    <w:rsid w:val="006F2192"/>
    <w:rsid w:val="006F6F18"/>
    <w:rsid w:val="0070378F"/>
    <w:rsid w:val="0071287E"/>
    <w:rsid w:val="00722200"/>
    <w:rsid w:val="0072541C"/>
    <w:rsid w:val="007260B1"/>
    <w:rsid w:val="0073066A"/>
    <w:rsid w:val="0074265A"/>
    <w:rsid w:val="00744270"/>
    <w:rsid w:val="007500C8"/>
    <w:rsid w:val="00764C43"/>
    <w:rsid w:val="00765BE6"/>
    <w:rsid w:val="00770261"/>
    <w:rsid w:val="007723AC"/>
    <w:rsid w:val="007805FC"/>
    <w:rsid w:val="007D7A48"/>
    <w:rsid w:val="007E1A54"/>
    <w:rsid w:val="0080179B"/>
    <w:rsid w:val="0080217A"/>
    <w:rsid w:val="0080282F"/>
    <w:rsid w:val="00840D55"/>
    <w:rsid w:val="00841117"/>
    <w:rsid w:val="0084669D"/>
    <w:rsid w:val="0085412B"/>
    <w:rsid w:val="008564BB"/>
    <w:rsid w:val="00856709"/>
    <w:rsid w:val="00892062"/>
    <w:rsid w:val="008A3F99"/>
    <w:rsid w:val="008A496A"/>
    <w:rsid w:val="008B0E25"/>
    <w:rsid w:val="008B4276"/>
    <w:rsid w:val="008C0135"/>
    <w:rsid w:val="008C431D"/>
    <w:rsid w:val="008F08A1"/>
    <w:rsid w:val="008F3C14"/>
    <w:rsid w:val="008F7D91"/>
    <w:rsid w:val="00902A96"/>
    <w:rsid w:val="00921F69"/>
    <w:rsid w:val="00932DBD"/>
    <w:rsid w:val="009338A7"/>
    <w:rsid w:val="00937493"/>
    <w:rsid w:val="00950E62"/>
    <w:rsid w:val="0098265E"/>
    <w:rsid w:val="0099183E"/>
    <w:rsid w:val="00992AD7"/>
    <w:rsid w:val="009939DE"/>
    <w:rsid w:val="009958A9"/>
    <w:rsid w:val="009A7B3A"/>
    <w:rsid w:val="009C107D"/>
    <w:rsid w:val="009C3F70"/>
    <w:rsid w:val="009D00FD"/>
    <w:rsid w:val="009D79A5"/>
    <w:rsid w:val="009E4F51"/>
    <w:rsid w:val="00A042F6"/>
    <w:rsid w:val="00A36E2B"/>
    <w:rsid w:val="00A40DB3"/>
    <w:rsid w:val="00A65B27"/>
    <w:rsid w:val="00A65C4C"/>
    <w:rsid w:val="00A70C21"/>
    <w:rsid w:val="00A70F5D"/>
    <w:rsid w:val="00A73181"/>
    <w:rsid w:val="00A751E0"/>
    <w:rsid w:val="00A7795A"/>
    <w:rsid w:val="00A9644B"/>
    <w:rsid w:val="00AA0921"/>
    <w:rsid w:val="00AA3D39"/>
    <w:rsid w:val="00AB4D7A"/>
    <w:rsid w:val="00AC0EEE"/>
    <w:rsid w:val="00AD1811"/>
    <w:rsid w:val="00AD64AD"/>
    <w:rsid w:val="00AE2AFB"/>
    <w:rsid w:val="00AF4264"/>
    <w:rsid w:val="00AF4A72"/>
    <w:rsid w:val="00B2568F"/>
    <w:rsid w:val="00B31E03"/>
    <w:rsid w:val="00B34EF2"/>
    <w:rsid w:val="00B40D8B"/>
    <w:rsid w:val="00B54D2E"/>
    <w:rsid w:val="00B57A7C"/>
    <w:rsid w:val="00B753E9"/>
    <w:rsid w:val="00B75C6C"/>
    <w:rsid w:val="00B872A9"/>
    <w:rsid w:val="00B94556"/>
    <w:rsid w:val="00BA5C24"/>
    <w:rsid w:val="00BB0B0B"/>
    <w:rsid w:val="00BD0640"/>
    <w:rsid w:val="00BF06D9"/>
    <w:rsid w:val="00BF1A0D"/>
    <w:rsid w:val="00C251CE"/>
    <w:rsid w:val="00C26C4F"/>
    <w:rsid w:val="00C3749E"/>
    <w:rsid w:val="00C53A22"/>
    <w:rsid w:val="00C63B1D"/>
    <w:rsid w:val="00C73513"/>
    <w:rsid w:val="00C806FD"/>
    <w:rsid w:val="00CB308E"/>
    <w:rsid w:val="00CB5CB7"/>
    <w:rsid w:val="00CE0FCF"/>
    <w:rsid w:val="00CE7097"/>
    <w:rsid w:val="00CF3116"/>
    <w:rsid w:val="00D025CA"/>
    <w:rsid w:val="00D03E7A"/>
    <w:rsid w:val="00D1486B"/>
    <w:rsid w:val="00D163A1"/>
    <w:rsid w:val="00D1684B"/>
    <w:rsid w:val="00D21F13"/>
    <w:rsid w:val="00D2213E"/>
    <w:rsid w:val="00D2258F"/>
    <w:rsid w:val="00D22885"/>
    <w:rsid w:val="00D2776F"/>
    <w:rsid w:val="00D32358"/>
    <w:rsid w:val="00D3351A"/>
    <w:rsid w:val="00D35D19"/>
    <w:rsid w:val="00D46A9A"/>
    <w:rsid w:val="00D50371"/>
    <w:rsid w:val="00D53666"/>
    <w:rsid w:val="00D540B4"/>
    <w:rsid w:val="00D606C4"/>
    <w:rsid w:val="00D6178E"/>
    <w:rsid w:val="00D75E53"/>
    <w:rsid w:val="00D82173"/>
    <w:rsid w:val="00D844AC"/>
    <w:rsid w:val="00D8754B"/>
    <w:rsid w:val="00DA7C34"/>
    <w:rsid w:val="00DB7536"/>
    <w:rsid w:val="00DC1B05"/>
    <w:rsid w:val="00DF63F6"/>
    <w:rsid w:val="00DF7825"/>
    <w:rsid w:val="00E028DC"/>
    <w:rsid w:val="00E133E4"/>
    <w:rsid w:val="00E1786D"/>
    <w:rsid w:val="00E22197"/>
    <w:rsid w:val="00E53EB3"/>
    <w:rsid w:val="00E66AA6"/>
    <w:rsid w:val="00E740EF"/>
    <w:rsid w:val="00E90070"/>
    <w:rsid w:val="00E90EF1"/>
    <w:rsid w:val="00EB2941"/>
    <w:rsid w:val="00EB5312"/>
    <w:rsid w:val="00EC1D2B"/>
    <w:rsid w:val="00EC1DCF"/>
    <w:rsid w:val="00ED4271"/>
    <w:rsid w:val="00ED4C90"/>
    <w:rsid w:val="00EE44EC"/>
    <w:rsid w:val="00EE50F0"/>
    <w:rsid w:val="00EE6488"/>
    <w:rsid w:val="00F028B1"/>
    <w:rsid w:val="00F11985"/>
    <w:rsid w:val="00F35402"/>
    <w:rsid w:val="00F50D80"/>
    <w:rsid w:val="00F6428E"/>
    <w:rsid w:val="00F80011"/>
    <w:rsid w:val="00FA06C7"/>
    <w:rsid w:val="00FA0B96"/>
    <w:rsid w:val="00FA772C"/>
    <w:rsid w:val="00FB6CFD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FA04"/>
  <w15:docId w15:val="{4A96FBA2-CD81-47EA-9008-EF76FA4E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5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0526D2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8F0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08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8A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8A1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6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8F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E90EF1"/>
  </w:style>
  <w:style w:type="character" w:styleId="Emphasis">
    <w:name w:val="Emphasis"/>
    <w:basedOn w:val="DefaultParagraphFont"/>
    <w:uiPriority w:val="20"/>
    <w:qFormat/>
    <w:rsid w:val="00E90EF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7260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hyperlink" Target="http://comptroller.defense.gov/Portals/45/documents/fmr/current/03/03_08.pdf" TargetMode="External"/><Relationship Id="rId26" Type="http://schemas.openxmlformats.org/officeDocument/2006/relationships/hyperlink" Target="https://www.acquisition.gov/daffars/part-5306-competition-requirement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acquisition.gov/daffars/part-5302-definitions-words-and-terms" TargetMode="External"/><Relationship Id="rId34" Type="http://schemas.openxmlformats.org/officeDocument/2006/relationships/hyperlink" Target="https://www.acquisition.gov/daffars/mp5301-federal-acquisition-regulations-system" TargetMode="Externa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acquisition.gov/daffars/mp5301-federal-acquisition-regulations-system" TargetMode="External"/><Relationship Id="rId25" Type="http://schemas.openxmlformats.org/officeDocument/2006/relationships/hyperlink" Target="https://usaf.dps.mil/sites/AFCC/AQCP/KnowledgeCenter/SitePages/DAFFARS-Templates.aspx" TargetMode="External"/><Relationship Id="rId33" Type="http://schemas.openxmlformats.org/officeDocument/2006/relationships/hyperlink" Target="https://usaf.dps.mil/sites/AFCC/AQCP/KnowledgeCenter/SitePages/DAFFARS-Templates.aspx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mp5301-federal-acquisition-regulations-system" TargetMode="External"/><Relationship Id="rId20" Type="http://schemas.openxmlformats.org/officeDocument/2006/relationships/hyperlink" Target="https://usaf.dps.mil/sites/AFCC/AQCP/KnowledgeCenter/SitePages/DAFFARS-Templates.aspx" TargetMode="External"/><Relationship Id="rId29" Type="http://schemas.openxmlformats.org/officeDocument/2006/relationships/hyperlink" Target="https://www.acquisition.gov/daffars/mp5301-federal-acquisition-regulations-syste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hyperlink" Target="https://www.acquisition.gov/daffars/part-5302-definitions-words-and-terms" TargetMode="External"/><Relationship Id="rId32" Type="http://schemas.openxmlformats.org/officeDocument/2006/relationships/hyperlink" Target="https://www.acquisition.gov/daffars/mp5301-federal-acquisition-regulations-system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daffars/mp5301-federal-acquisition-regulations-system" TargetMode="External"/><Relationship Id="rId23" Type="http://schemas.openxmlformats.org/officeDocument/2006/relationships/hyperlink" Target="https://www.acquisition.gov/far/part-16" TargetMode="External"/><Relationship Id="rId28" Type="http://schemas.openxmlformats.org/officeDocument/2006/relationships/hyperlink" Target="https://www.acquisition.gov/daffars/part-5306-competition-requirements" TargetMode="External"/><Relationship Id="rId36" Type="http://schemas.openxmlformats.org/officeDocument/2006/relationships/hyperlink" Target="https://www.acquisition.gov/daffars/mp5301-federal-acquisition-regulations-system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www.acquisition.gov/daffars/mp5301-federal-acquisition-regulations-system" TargetMode="External"/><Relationship Id="rId31" Type="http://schemas.openxmlformats.org/officeDocument/2006/relationships/hyperlink" Target="https://www.acquisition.gov/daffars/part-5312-acquisition-commercial-items" TargetMode="Externa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www.acquisition.gov/daffars/mp5301-federal-acquisition-regulations-system" TargetMode="External"/><Relationship Id="rId22" Type="http://schemas.openxmlformats.org/officeDocument/2006/relationships/hyperlink" Target="https://www.acquisition.gov/far/part-15" TargetMode="External"/><Relationship Id="rId27" Type="http://schemas.openxmlformats.org/officeDocument/2006/relationships/hyperlink" Target="https://www.acquisition.gov/daffars/part-5302-definitions-words-and-terms" TargetMode="External"/><Relationship Id="rId30" Type="http://schemas.openxmlformats.org/officeDocument/2006/relationships/hyperlink" Target="https://www.acquisition.gov/daffars/part-5301-federal-acquisition-regulations-system" TargetMode="External"/><Relationship Id="rId35" Type="http://schemas.openxmlformats.org/officeDocument/2006/relationships/hyperlink" Target="https://www.acquisition.gov/daffars/mp5301-federal-acquisition-regulations-syste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80E7D-C569-4C3E-B651-2664AA3BC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9CA3E-D7D8-46F8-A206-B5BA56DF00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085A74-FA75-4807-8E2F-3EC7EAC99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EF47B1-884F-4A91-9E13-4F71A85AAD1C}">
  <ds:schemaRefs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5316 - Types of Contracts</vt:lpstr>
    </vt:vector>
  </TitlesOfParts>
  <Company/>
  <LinksUpToDate>false</LinksUpToDate>
  <CharactersWithSpaces>8960</CharactersWithSpaces>
  <SharedDoc>false</SharedDoc>
  <HLinks>
    <vt:vector size="288" baseType="variant">
      <vt:variant>
        <vt:i4>5242957</vt:i4>
      </vt:variant>
      <vt:variant>
        <vt:i4>165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5242957</vt:i4>
      </vt:variant>
      <vt:variant>
        <vt:i4>162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983130</vt:i4>
      </vt:variant>
      <vt:variant>
        <vt:i4>156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/>
      </vt:variant>
      <vt:variant>
        <vt:i4>5242886</vt:i4>
      </vt:variant>
      <vt:variant>
        <vt:i4>153</vt:i4>
      </vt:variant>
      <vt:variant>
        <vt:i4>0</vt:i4>
      </vt:variant>
      <vt:variant>
        <vt:i4>5</vt:i4>
      </vt:variant>
      <vt:variant>
        <vt:lpwstr>https://usaf.dps.mil/sites/AFCC/AQCP/KnowledgeCenter/SitePages/DAFFARS-Templates.aspx</vt:lpwstr>
      </vt:variant>
      <vt:variant>
        <vt:lpwstr/>
      </vt:variant>
      <vt:variant>
        <vt:i4>983130</vt:i4>
      </vt:variant>
      <vt:variant>
        <vt:i4>147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/>
      </vt:variant>
      <vt:variant>
        <vt:i4>4784201</vt:i4>
      </vt:variant>
      <vt:variant>
        <vt:i4>141</vt:i4>
      </vt:variant>
      <vt:variant>
        <vt:i4>0</vt:i4>
      </vt:variant>
      <vt:variant>
        <vt:i4>5</vt:i4>
      </vt:variant>
      <vt:variant>
        <vt:lpwstr>https://www.acquisition.gov/daffars/part-5312-acquisition-commercial-items</vt:lpwstr>
      </vt:variant>
      <vt:variant>
        <vt:lpwstr>DAFFARS_5312_207</vt:lpwstr>
      </vt:variant>
      <vt:variant>
        <vt:i4>2228298</vt:i4>
      </vt:variant>
      <vt:variant>
        <vt:i4>138</vt:i4>
      </vt:variant>
      <vt:variant>
        <vt:i4>0</vt:i4>
      </vt:variant>
      <vt:variant>
        <vt:i4>5</vt:i4>
      </vt:variant>
      <vt:variant>
        <vt:lpwstr>https://www.acquisition.gov/daffars/part-5301-federal-acquisition-regulations-system</vt:lpwstr>
      </vt:variant>
      <vt:variant>
        <vt:lpwstr>DAFFARS_SUBPART_5301_91</vt:lpwstr>
      </vt:variant>
      <vt:variant>
        <vt:i4>5242957</vt:i4>
      </vt:variant>
      <vt:variant>
        <vt:i4>135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5701661</vt:i4>
      </vt:variant>
      <vt:variant>
        <vt:i4>132</vt:i4>
      </vt:variant>
      <vt:variant>
        <vt:i4>0</vt:i4>
      </vt:variant>
      <vt:variant>
        <vt:i4>5</vt:i4>
      </vt:variant>
      <vt:variant>
        <vt:lpwstr>https://www.acquisition.gov/daffars/part-5306-competition-requirements</vt:lpwstr>
      </vt:variant>
      <vt:variant>
        <vt:lpwstr>DAFFARS_5306_303_1_90</vt:lpwstr>
      </vt:variant>
      <vt:variant>
        <vt:i4>5701661</vt:i4>
      </vt:variant>
      <vt:variant>
        <vt:i4>129</vt:i4>
      </vt:variant>
      <vt:variant>
        <vt:i4>0</vt:i4>
      </vt:variant>
      <vt:variant>
        <vt:i4>5</vt:i4>
      </vt:variant>
      <vt:variant>
        <vt:lpwstr>https://www.acquisition.gov/daffars/part-5306-competition-requirements</vt:lpwstr>
      </vt:variant>
      <vt:variant>
        <vt:lpwstr>DAFFARS_5306_303_1_90</vt:lpwstr>
      </vt:variant>
      <vt:variant>
        <vt:i4>1900553</vt:i4>
      </vt:variant>
      <vt:variant>
        <vt:i4>126</vt:i4>
      </vt:variant>
      <vt:variant>
        <vt:i4>0</vt:i4>
      </vt:variant>
      <vt:variant>
        <vt:i4>5</vt:i4>
      </vt:variant>
      <vt:variant>
        <vt:lpwstr>https://www.acquisition.gov/daffars/part-5302-definitions-words-and-terms</vt:lpwstr>
      </vt:variant>
      <vt:variant>
        <vt:lpwstr/>
      </vt:variant>
      <vt:variant>
        <vt:i4>5767197</vt:i4>
      </vt:variant>
      <vt:variant>
        <vt:i4>123</vt:i4>
      </vt:variant>
      <vt:variant>
        <vt:i4>0</vt:i4>
      </vt:variant>
      <vt:variant>
        <vt:i4>5</vt:i4>
      </vt:variant>
      <vt:variant>
        <vt:lpwstr>https://www.acquisition.gov/daffars/part-5306-competition-requirements</vt:lpwstr>
      </vt:variant>
      <vt:variant>
        <vt:lpwstr>DAFFARS_5306_304</vt:lpwstr>
      </vt:variant>
      <vt:variant>
        <vt:i4>5242886</vt:i4>
      </vt:variant>
      <vt:variant>
        <vt:i4>120</vt:i4>
      </vt:variant>
      <vt:variant>
        <vt:i4>0</vt:i4>
      </vt:variant>
      <vt:variant>
        <vt:i4>5</vt:i4>
      </vt:variant>
      <vt:variant>
        <vt:lpwstr>https://usaf.dps.mil/sites/AFCC/AQCP/KnowledgeCenter/SitePages/DAFFARS-Templates.aspx</vt:lpwstr>
      </vt:variant>
      <vt:variant>
        <vt:lpwstr/>
      </vt:variant>
      <vt:variant>
        <vt:i4>1900553</vt:i4>
      </vt:variant>
      <vt:variant>
        <vt:i4>105</vt:i4>
      </vt:variant>
      <vt:variant>
        <vt:i4>0</vt:i4>
      </vt:variant>
      <vt:variant>
        <vt:i4>5</vt:i4>
      </vt:variant>
      <vt:variant>
        <vt:lpwstr>https://www.acquisition.gov/daffars/part-5302-definitions-words-and-terms</vt:lpwstr>
      </vt:variant>
      <vt:variant>
        <vt:lpwstr/>
      </vt:variant>
      <vt:variant>
        <vt:i4>3801143</vt:i4>
      </vt:variant>
      <vt:variant>
        <vt:i4>102</vt:i4>
      </vt:variant>
      <vt:variant>
        <vt:i4>0</vt:i4>
      </vt:variant>
      <vt:variant>
        <vt:i4>5</vt:i4>
      </vt:variant>
      <vt:variant>
        <vt:lpwstr>https://www.acquisition.gov/far/part-16</vt:lpwstr>
      </vt:variant>
      <vt:variant>
        <vt:lpwstr>FAR_16_505</vt:lpwstr>
      </vt:variant>
      <vt:variant>
        <vt:i4>2228227</vt:i4>
      </vt:variant>
      <vt:variant>
        <vt:i4>99</vt:i4>
      </vt:variant>
      <vt:variant>
        <vt:i4>0</vt:i4>
      </vt:variant>
      <vt:variant>
        <vt:i4>5</vt:i4>
      </vt:variant>
      <vt:variant>
        <vt:lpwstr>https://www.acquisition.gov/far/part-15</vt:lpwstr>
      </vt:variant>
      <vt:variant>
        <vt:lpwstr>FAR_Subpart_15_3</vt:lpwstr>
      </vt:variant>
      <vt:variant>
        <vt:i4>1900553</vt:i4>
      </vt:variant>
      <vt:variant>
        <vt:i4>96</vt:i4>
      </vt:variant>
      <vt:variant>
        <vt:i4>0</vt:i4>
      </vt:variant>
      <vt:variant>
        <vt:i4>5</vt:i4>
      </vt:variant>
      <vt:variant>
        <vt:lpwstr>https://www.acquisition.gov/daffars/part-5302-definitions-words-and-terms</vt:lpwstr>
      </vt:variant>
      <vt:variant>
        <vt:lpwstr/>
      </vt:variant>
      <vt:variant>
        <vt:i4>5242886</vt:i4>
      </vt:variant>
      <vt:variant>
        <vt:i4>93</vt:i4>
      </vt:variant>
      <vt:variant>
        <vt:i4>0</vt:i4>
      </vt:variant>
      <vt:variant>
        <vt:i4>5</vt:i4>
      </vt:variant>
      <vt:variant>
        <vt:lpwstr>https://usaf.dps.mil/sites/AFCC/AQCP/KnowledgeCenter/SitePages/DAFFARS-Templates.aspx</vt:lpwstr>
      </vt:variant>
      <vt:variant>
        <vt:lpwstr/>
      </vt:variant>
      <vt:variant>
        <vt:i4>1900553</vt:i4>
      </vt:variant>
      <vt:variant>
        <vt:i4>90</vt:i4>
      </vt:variant>
      <vt:variant>
        <vt:i4>0</vt:i4>
      </vt:variant>
      <vt:variant>
        <vt:i4>5</vt:i4>
      </vt:variant>
      <vt:variant>
        <vt:lpwstr>https://www.acquisition.gov/daffars/part-5302-definitions-words-and-terms</vt:lpwstr>
      </vt:variant>
      <vt:variant>
        <vt:lpwstr/>
      </vt:variant>
      <vt:variant>
        <vt:i4>5242957</vt:i4>
      </vt:variant>
      <vt:variant>
        <vt:i4>84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6356998</vt:i4>
      </vt:variant>
      <vt:variant>
        <vt:i4>81</vt:i4>
      </vt:variant>
      <vt:variant>
        <vt:i4>0</vt:i4>
      </vt:variant>
      <vt:variant>
        <vt:i4>5</vt:i4>
      </vt:variant>
      <vt:variant>
        <vt:lpwstr>http://comptroller.defense.gov/Portals/45/documents/fmr/current/03/03_08.pdf</vt:lpwstr>
      </vt:variant>
      <vt:variant>
        <vt:lpwstr/>
      </vt:variant>
      <vt:variant>
        <vt:i4>5242957</vt:i4>
      </vt:variant>
      <vt:variant>
        <vt:i4>69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5242957</vt:i4>
      </vt:variant>
      <vt:variant>
        <vt:i4>66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5242957</vt:i4>
      </vt:variant>
      <vt:variant>
        <vt:i4>63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5242957</vt:i4>
      </vt:variant>
      <vt:variant>
        <vt:i4>60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5242957</vt:i4>
      </vt:variant>
      <vt:variant>
        <vt:i4>57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5242886</vt:i4>
      </vt:variant>
      <vt:variant>
        <vt:i4>54</vt:i4>
      </vt:variant>
      <vt:variant>
        <vt:i4>0</vt:i4>
      </vt:variant>
      <vt:variant>
        <vt:i4>5</vt:i4>
      </vt:variant>
      <vt:variant>
        <vt:lpwstr>https://usaf.dps.mil/sites/AFCC/AQCP/KnowledgeCenter/SitePages/DAFFARS-Templates.aspx</vt:lpwstr>
      </vt:variant>
      <vt:variant>
        <vt:lpwstr/>
      </vt:variant>
      <vt:variant>
        <vt:i4>2228305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2228227</vt:i4>
      </vt:variant>
      <vt:variant>
        <vt:i4>9</vt:i4>
      </vt:variant>
      <vt:variant>
        <vt:i4>0</vt:i4>
      </vt:variant>
      <vt:variant>
        <vt:i4>5</vt:i4>
      </vt:variant>
      <vt:variant>
        <vt:lpwstr>https://www.acquisition.gov/far/part-15</vt:lpwstr>
      </vt:variant>
      <vt:variant>
        <vt:lpwstr>FAR_Subpart_15_3</vt:lpwstr>
      </vt:variant>
      <vt:variant>
        <vt:i4>2752524</vt:i4>
      </vt:variant>
      <vt:variant>
        <vt:i4>6</vt:i4>
      </vt:variant>
      <vt:variant>
        <vt:i4>0</vt:i4>
      </vt:variant>
      <vt:variant>
        <vt:i4>5</vt:i4>
      </vt:variant>
      <vt:variant>
        <vt:lpwstr>https://www.acquisition.gov/dfars/part-217-special-contracting-methods</vt:lpwstr>
      </vt:variant>
      <vt:variant>
        <vt:lpwstr>DFARS_217.7801</vt:lpwstr>
      </vt:variant>
      <vt:variant>
        <vt:i4>3211335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https://www.acquisition.gov/dfars/part-215-contracting-negotiation</vt:lpwstr>
      </vt:variant>
      <vt:variant>
        <vt:lpwstr>DFARS_215.101-2</vt:lpwstr>
      </vt:variant>
      <vt:variant>
        <vt:i4>3276858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https://www.acquisition.gov/far/part-16</vt:lpwstr>
      </vt:variant>
      <vt:variant>
        <vt:lpwstr>FAR_16_504__d1044e267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5316 - Types of Contracts</dc:title>
  <dc:creator>MOISANT, KATHERINE E NH-04 USAF HAF SAF/AQCP</dc:creator>
  <cp:lastModifiedBy>ROSSI, AMANDA M CIV USAF HAF SAF/AQCP</cp:lastModifiedBy>
  <cp:revision>2</cp:revision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3300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