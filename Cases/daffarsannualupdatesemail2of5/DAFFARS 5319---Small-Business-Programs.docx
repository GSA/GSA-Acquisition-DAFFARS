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125E" w14:textId="77777777" w:rsidR="00826CF0" w:rsidRDefault="00EC022C">
      <w:pPr>
        <w:pStyle w:val="Title"/>
        <w:rPr>
          <w:b/>
        </w:rPr>
      </w:pPr>
      <w:bookmarkStart w:id="0" w:name="_bookmark0"/>
      <w:bookmarkEnd w:id="0"/>
      <w:r>
        <w:rPr>
          <w:b/>
          <w:spacing w:val="-2"/>
        </w:rPr>
        <w:t>Part</w:t>
      </w:r>
      <w:r>
        <w:rPr>
          <w:b/>
          <w:spacing w:val="-33"/>
        </w:rPr>
        <w:t xml:space="preserve"> </w:t>
      </w:r>
      <w:r>
        <w:rPr>
          <w:b/>
          <w:spacing w:val="-2"/>
        </w:rPr>
        <w:t>5319</w:t>
      </w:r>
      <w:r>
        <w:rPr>
          <w:b/>
          <w:spacing w:val="-34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32"/>
        </w:rPr>
        <w:t xml:space="preserve"> </w:t>
      </w:r>
      <w:r>
        <w:rPr>
          <w:b/>
          <w:spacing w:val="-2"/>
        </w:rPr>
        <w:t>Small</w:t>
      </w:r>
      <w:r>
        <w:rPr>
          <w:b/>
          <w:spacing w:val="-33"/>
        </w:rPr>
        <w:t xml:space="preserve"> </w:t>
      </w:r>
      <w:r>
        <w:rPr>
          <w:b/>
          <w:spacing w:val="-2"/>
        </w:rPr>
        <w:t>Business</w:t>
      </w:r>
      <w:r>
        <w:rPr>
          <w:b/>
          <w:spacing w:val="-33"/>
        </w:rPr>
        <w:t xml:space="preserve"> </w:t>
      </w:r>
      <w:r>
        <w:rPr>
          <w:b/>
          <w:spacing w:val="-2"/>
        </w:rPr>
        <w:t>Programs</w:t>
      </w:r>
    </w:p>
    <w:p w14:paraId="522E125F" w14:textId="77777777" w:rsidR="00826CF0" w:rsidRDefault="00826CF0">
      <w:pPr>
        <w:pStyle w:val="BodyText"/>
        <w:spacing w:before="6"/>
        <w:rPr>
          <w:rFonts w:ascii="Bookman Old Style"/>
          <w:b/>
          <w:sz w:val="50"/>
        </w:rPr>
      </w:pPr>
    </w:p>
    <w:p w14:paraId="522E1260" w14:textId="77777777" w:rsidR="00826CF0" w:rsidRDefault="00EC022C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5319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522E1261" w14:textId="77777777" w:rsidR="00826CF0" w:rsidRDefault="00826CF0">
      <w:pPr>
        <w:pStyle w:val="BodyText"/>
        <w:spacing w:before="9"/>
        <w:rPr>
          <w:sz w:val="15"/>
        </w:rPr>
      </w:pPr>
    </w:p>
    <w:p w14:paraId="522E1262" w14:textId="1212B743" w:rsidR="00826CF0" w:rsidRDefault="00EC022C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8T11:47:00Z">
        <w:r w:rsidDel="00665A93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8T11:47:00Z">
        <w:r w:rsidR="00665A93">
          <w:rPr>
            <w:i/>
            <w:spacing w:val="-4"/>
            <w:w w:val="110"/>
          </w:rPr>
          <w:t>202</w:t>
        </w:r>
        <w:r w:rsidR="00665A93">
          <w:rPr>
            <w:i/>
            <w:spacing w:val="-4"/>
            <w:w w:val="110"/>
          </w:rPr>
          <w:t>4</w:t>
        </w:r>
      </w:ins>
    </w:p>
    <w:p w14:paraId="522E1263" w14:textId="77777777" w:rsidR="00826CF0" w:rsidRDefault="00826CF0">
      <w:pPr>
        <w:pStyle w:val="BodyText"/>
        <w:spacing w:before="10"/>
        <w:rPr>
          <w:i/>
          <w:sz w:val="23"/>
        </w:rPr>
      </w:pPr>
    </w:p>
    <w:p w14:paraId="522E1264" w14:textId="77777777" w:rsidR="00826CF0" w:rsidRDefault="00EC022C">
      <w:pPr>
        <w:pStyle w:val="BodyText"/>
        <w:spacing w:before="1"/>
        <w:ind w:left="110"/>
      </w:pPr>
      <w:hyperlink w:anchor="_bookmark0" w:history="1">
        <w:r>
          <w:rPr>
            <w:color w:val="27314A"/>
            <w:w w:val="105"/>
            <w:u w:val="single" w:color="27314A"/>
          </w:rPr>
          <w:t>Subpart</w:t>
        </w:r>
        <w:r>
          <w:rPr>
            <w:color w:val="27314A"/>
            <w:spacing w:val="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5319.2</w:t>
        </w:r>
        <w:r>
          <w:rPr>
            <w:color w:val="27314A"/>
            <w:spacing w:val="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—</w:t>
        </w:r>
        <w:r>
          <w:rPr>
            <w:color w:val="27314A"/>
            <w:spacing w:val="4"/>
            <w:w w:val="105"/>
            <w:u w:val="single" w:color="27314A"/>
          </w:rPr>
          <w:t xml:space="preserve"> </w:t>
        </w:r>
        <w:r>
          <w:rPr>
            <w:color w:val="27314A"/>
            <w:spacing w:val="-2"/>
            <w:w w:val="105"/>
            <w:u w:val="single" w:color="27314A"/>
          </w:rPr>
          <w:t>POLICIES</w:t>
        </w:r>
      </w:hyperlink>
    </w:p>
    <w:p w14:paraId="522E1265" w14:textId="77777777" w:rsidR="00826CF0" w:rsidRDefault="00826CF0">
      <w:pPr>
        <w:pStyle w:val="BodyText"/>
        <w:spacing w:before="9"/>
        <w:rPr>
          <w:sz w:val="15"/>
        </w:rPr>
      </w:pPr>
    </w:p>
    <w:p w14:paraId="522E1266" w14:textId="77777777" w:rsidR="00826CF0" w:rsidRDefault="00EC022C">
      <w:pPr>
        <w:pStyle w:val="BodyText"/>
        <w:spacing w:before="95"/>
        <w:ind w:left="110"/>
      </w:pPr>
      <w:hyperlink w:anchor="_bookmark0" w:history="1">
        <w:r>
          <w:rPr>
            <w:color w:val="27314A"/>
            <w:w w:val="105"/>
            <w:u w:val="single" w:color="27314A"/>
          </w:rPr>
          <w:t>5319.201</w:t>
        </w:r>
        <w:r>
          <w:rPr>
            <w:color w:val="27314A"/>
            <w:spacing w:val="2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General</w:t>
        </w:r>
        <w:r>
          <w:rPr>
            <w:color w:val="27314A"/>
            <w:spacing w:val="20"/>
            <w:w w:val="105"/>
            <w:u w:val="single" w:color="27314A"/>
          </w:rPr>
          <w:t xml:space="preserve"> </w:t>
        </w:r>
        <w:r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522E1267" w14:textId="77777777" w:rsidR="00826CF0" w:rsidRDefault="00826CF0">
      <w:pPr>
        <w:pStyle w:val="BodyText"/>
        <w:spacing w:before="9"/>
        <w:rPr>
          <w:sz w:val="15"/>
        </w:rPr>
      </w:pPr>
    </w:p>
    <w:p w14:paraId="522E1268" w14:textId="77777777" w:rsidR="00826CF0" w:rsidRDefault="00EC022C">
      <w:pPr>
        <w:pStyle w:val="BodyText"/>
        <w:spacing w:before="96"/>
        <w:ind w:left="110"/>
      </w:pPr>
      <w:hyperlink w:anchor="_bookmark0" w:history="1">
        <w:r>
          <w:rPr>
            <w:color w:val="27314A"/>
            <w:w w:val="105"/>
            <w:u w:val="single" w:color="27314A"/>
          </w:rPr>
          <w:t>5319.202</w:t>
        </w:r>
        <w:r>
          <w:rPr>
            <w:color w:val="27314A"/>
            <w:spacing w:val="2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Specific</w:t>
        </w:r>
        <w:r>
          <w:rPr>
            <w:color w:val="27314A"/>
            <w:spacing w:val="27"/>
            <w:w w:val="105"/>
            <w:u w:val="single" w:color="27314A"/>
          </w:rPr>
          <w:t xml:space="preserve"> </w:t>
        </w:r>
        <w:r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522E1269" w14:textId="77777777" w:rsidR="00826CF0" w:rsidRDefault="00826CF0">
      <w:pPr>
        <w:pStyle w:val="BodyText"/>
        <w:spacing w:before="9"/>
        <w:rPr>
          <w:sz w:val="15"/>
        </w:rPr>
      </w:pPr>
    </w:p>
    <w:p w14:paraId="522E126A" w14:textId="77777777" w:rsidR="00826CF0" w:rsidRDefault="00EC022C">
      <w:pPr>
        <w:pStyle w:val="BodyText"/>
        <w:spacing w:before="95"/>
        <w:ind w:left="110"/>
      </w:pPr>
      <w:hyperlink w:anchor="_bookmark0" w:history="1">
        <w:r>
          <w:rPr>
            <w:color w:val="27314A"/>
            <w:w w:val="110"/>
            <w:u w:val="single" w:color="27314A"/>
          </w:rPr>
          <w:t>Subpart</w:t>
        </w:r>
        <w:r>
          <w:rPr>
            <w:color w:val="27314A"/>
            <w:spacing w:val="4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5319.5</w:t>
        </w:r>
        <w:r>
          <w:rPr>
            <w:color w:val="27314A"/>
            <w:spacing w:val="4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—</w:t>
        </w:r>
        <w:r>
          <w:rPr>
            <w:color w:val="27314A"/>
            <w:spacing w:val="4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SMALL</w:t>
        </w:r>
        <w:r>
          <w:rPr>
            <w:color w:val="27314A"/>
            <w:spacing w:val="5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BUSINESS</w:t>
        </w:r>
        <w:r>
          <w:rPr>
            <w:color w:val="27314A"/>
            <w:spacing w:val="4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TOTAL</w:t>
        </w:r>
        <w:r>
          <w:rPr>
            <w:color w:val="27314A"/>
            <w:spacing w:val="4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SET-ASIDES,</w:t>
        </w:r>
        <w:r>
          <w:rPr>
            <w:color w:val="27314A"/>
            <w:spacing w:val="5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PARTIAL</w:t>
        </w:r>
        <w:r>
          <w:rPr>
            <w:color w:val="27314A"/>
            <w:spacing w:val="4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SET-ASIDES,</w:t>
        </w:r>
        <w:r>
          <w:rPr>
            <w:color w:val="27314A"/>
            <w:spacing w:val="4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AND</w:t>
        </w:r>
        <w:r>
          <w:rPr>
            <w:color w:val="27314A"/>
            <w:spacing w:val="4"/>
            <w:w w:val="110"/>
            <w:u w:val="single" w:color="27314A"/>
          </w:rPr>
          <w:t xml:space="preserve"> </w:t>
        </w:r>
        <w:r>
          <w:rPr>
            <w:color w:val="27314A"/>
            <w:spacing w:val="-2"/>
            <w:w w:val="110"/>
            <w:u w:val="single" w:color="27314A"/>
          </w:rPr>
          <w:t>RESERVES</w:t>
        </w:r>
      </w:hyperlink>
    </w:p>
    <w:p w14:paraId="522E126B" w14:textId="77777777" w:rsidR="00826CF0" w:rsidRDefault="00826CF0">
      <w:pPr>
        <w:pStyle w:val="BodyText"/>
        <w:spacing w:before="9"/>
        <w:rPr>
          <w:sz w:val="15"/>
        </w:rPr>
      </w:pPr>
    </w:p>
    <w:p w14:paraId="522E126C" w14:textId="77777777" w:rsidR="00826CF0" w:rsidRDefault="00EC022C">
      <w:pPr>
        <w:pStyle w:val="BodyText"/>
        <w:spacing w:before="96"/>
        <w:ind w:left="110"/>
      </w:pPr>
      <w:hyperlink w:anchor="_bookmark0" w:history="1">
        <w:r>
          <w:rPr>
            <w:color w:val="27314A"/>
            <w:w w:val="105"/>
            <w:u w:val="single" w:color="27314A"/>
          </w:rPr>
          <w:t>5319.502-8</w:t>
        </w:r>
        <w:r>
          <w:rPr>
            <w:color w:val="27314A"/>
            <w:spacing w:val="13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Rejecting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Small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Business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Administration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spacing w:val="-2"/>
            <w:w w:val="105"/>
            <w:u w:val="single" w:color="27314A"/>
          </w:rPr>
          <w:t>Recommendations</w:t>
        </w:r>
      </w:hyperlink>
    </w:p>
    <w:p w14:paraId="522E126D" w14:textId="77777777" w:rsidR="00826CF0" w:rsidRDefault="00826CF0">
      <w:pPr>
        <w:pStyle w:val="BodyText"/>
        <w:spacing w:before="9"/>
        <w:rPr>
          <w:sz w:val="15"/>
        </w:rPr>
      </w:pPr>
    </w:p>
    <w:p w14:paraId="522E126E" w14:textId="77777777" w:rsidR="00826CF0" w:rsidRDefault="00EC022C">
      <w:pPr>
        <w:pStyle w:val="BodyText"/>
        <w:spacing w:before="95" w:line="271" w:lineRule="auto"/>
        <w:ind w:left="110" w:right="415"/>
      </w:pPr>
      <w:hyperlink w:anchor="_bookmark0" w:history="1">
        <w:r>
          <w:rPr>
            <w:color w:val="27314A"/>
            <w:w w:val="110"/>
            <w:u w:val="single" w:color="27314A"/>
          </w:rPr>
          <w:t>Subpart 5319.6 — CERTIFICATES OF COMPETENCY AND DETERMINATIONS OF</w:t>
        </w:r>
      </w:hyperlink>
      <w:r>
        <w:rPr>
          <w:color w:val="27314A"/>
          <w:w w:val="110"/>
        </w:rPr>
        <w:t xml:space="preserve"> </w:t>
      </w:r>
      <w:hyperlink w:anchor="_bookmark0" w:history="1">
        <w:r>
          <w:rPr>
            <w:color w:val="27314A"/>
            <w:spacing w:val="-2"/>
            <w:w w:val="110"/>
            <w:u w:val="single" w:color="27314A"/>
          </w:rPr>
          <w:t>RESPONSIBILITY</w:t>
        </w:r>
      </w:hyperlink>
    </w:p>
    <w:p w14:paraId="522E126F" w14:textId="77777777" w:rsidR="00826CF0" w:rsidRDefault="00826CF0">
      <w:pPr>
        <w:pStyle w:val="BodyText"/>
        <w:rPr>
          <w:sz w:val="13"/>
        </w:rPr>
      </w:pPr>
    </w:p>
    <w:p w14:paraId="522E1270" w14:textId="77777777" w:rsidR="00826CF0" w:rsidRDefault="00EC022C">
      <w:pPr>
        <w:pStyle w:val="BodyText"/>
        <w:spacing w:before="95"/>
        <w:ind w:left="110"/>
      </w:pPr>
      <w:hyperlink w:anchor="_bookmark0" w:history="1">
        <w:r>
          <w:rPr>
            <w:color w:val="27314A"/>
            <w:w w:val="105"/>
            <w:u w:val="single" w:color="27314A"/>
          </w:rPr>
          <w:t>5319.602-3</w:t>
        </w:r>
        <w:r>
          <w:rPr>
            <w:color w:val="27314A"/>
            <w:spacing w:val="1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Resolving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differences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between</w:t>
        </w:r>
        <w:r>
          <w:rPr>
            <w:color w:val="27314A"/>
            <w:spacing w:val="1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the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agency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and</w:t>
        </w:r>
        <w:r>
          <w:rPr>
            <w:color w:val="27314A"/>
            <w:spacing w:val="1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the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Small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Business</w:t>
        </w:r>
        <w:r>
          <w:rPr>
            <w:color w:val="27314A"/>
            <w:spacing w:val="15"/>
            <w:w w:val="105"/>
            <w:u w:val="single" w:color="27314A"/>
          </w:rPr>
          <w:t xml:space="preserve"> </w:t>
        </w:r>
        <w:r>
          <w:rPr>
            <w:color w:val="27314A"/>
            <w:spacing w:val="-2"/>
            <w:w w:val="105"/>
            <w:u w:val="single" w:color="27314A"/>
          </w:rPr>
          <w:t>Administration</w:t>
        </w:r>
      </w:hyperlink>
    </w:p>
    <w:p w14:paraId="522E1271" w14:textId="77777777" w:rsidR="00826CF0" w:rsidRDefault="00826CF0">
      <w:pPr>
        <w:pStyle w:val="BodyText"/>
        <w:spacing w:before="9"/>
        <w:rPr>
          <w:sz w:val="15"/>
        </w:rPr>
      </w:pPr>
    </w:p>
    <w:p w14:paraId="522E1272" w14:textId="77777777" w:rsidR="00826CF0" w:rsidRDefault="00EC022C">
      <w:pPr>
        <w:pStyle w:val="BodyText"/>
        <w:spacing w:before="96" w:line="271" w:lineRule="auto"/>
        <w:ind w:left="110"/>
      </w:pPr>
      <w:hyperlink w:anchor="_bookmark0" w:history="1">
        <w:r>
          <w:rPr>
            <w:color w:val="27314A"/>
            <w:w w:val="110"/>
            <w:u w:val="single" w:color="27314A"/>
          </w:rPr>
          <w:t>Subpart 5319.8 — CONTRACTING WITH THE SMALL BUSINESS ADMINISTRATION (THE 8(A)</w:t>
        </w:r>
      </w:hyperlink>
      <w:r>
        <w:rPr>
          <w:color w:val="27314A"/>
          <w:w w:val="110"/>
        </w:rPr>
        <w:t xml:space="preserve"> </w:t>
      </w:r>
      <w:hyperlink w:anchor="_bookmark0" w:history="1">
        <w:r>
          <w:rPr>
            <w:color w:val="27314A"/>
            <w:spacing w:val="-2"/>
            <w:w w:val="110"/>
            <w:u w:val="single" w:color="27314A"/>
          </w:rPr>
          <w:t>PROGRAM)</w:t>
        </w:r>
      </w:hyperlink>
    </w:p>
    <w:p w14:paraId="522E1273" w14:textId="77777777" w:rsidR="00826CF0" w:rsidRDefault="00826CF0">
      <w:pPr>
        <w:pStyle w:val="BodyText"/>
        <w:spacing w:before="11"/>
        <w:rPr>
          <w:sz w:val="12"/>
        </w:rPr>
      </w:pPr>
    </w:p>
    <w:p w14:paraId="522E1274" w14:textId="77777777" w:rsidR="00826CF0" w:rsidRDefault="00EC022C">
      <w:pPr>
        <w:pStyle w:val="BodyText"/>
        <w:spacing w:before="96"/>
        <w:ind w:left="110"/>
      </w:pPr>
      <w:hyperlink w:anchor="_bookmark0" w:history="1">
        <w:r>
          <w:rPr>
            <w:color w:val="27314A"/>
            <w:w w:val="105"/>
            <w:u w:val="single" w:color="27314A"/>
          </w:rPr>
          <w:t>5319.810</w:t>
        </w:r>
        <w:r>
          <w:rPr>
            <w:color w:val="27314A"/>
            <w:spacing w:val="18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SBA</w:t>
        </w:r>
        <w:r>
          <w:rPr>
            <w:color w:val="27314A"/>
            <w:spacing w:val="18"/>
            <w:w w:val="105"/>
            <w:u w:val="single" w:color="27314A"/>
          </w:rPr>
          <w:t xml:space="preserve"> </w:t>
        </w:r>
        <w:r>
          <w:rPr>
            <w:color w:val="27314A"/>
            <w:spacing w:val="-2"/>
            <w:w w:val="105"/>
            <w:u w:val="single" w:color="27314A"/>
          </w:rPr>
          <w:t>Appeals</w:t>
        </w:r>
      </w:hyperlink>
    </w:p>
    <w:p w14:paraId="522E1275" w14:textId="77777777" w:rsidR="00826CF0" w:rsidRDefault="00826CF0">
      <w:pPr>
        <w:pStyle w:val="BodyText"/>
        <w:spacing w:before="9"/>
        <w:rPr>
          <w:sz w:val="15"/>
        </w:rPr>
      </w:pPr>
    </w:p>
    <w:p w14:paraId="522E1276" w14:textId="77777777" w:rsidR="00826CF0" w:rsidRDefault="00EC022C">
      <w:pPr>
        <w:pStyle w:val="BodyText"/>
        <w:spacing w:before="95"/>
        <w:ind w:left="110"/>
      </w:pPr>
      <w:hyperlink w:anchor="_bookmark0" w:history="1">
        <w:r>
          <w:rPr>
            <w:color w:val="27314A"/>
            <w:w w:val="110"/>
            <w:u w:val="single" w:color="27314A"/>
          </w:rPr>
          <w:t>Subpart</w:t>
        </w:r>
        <w:r>
          <w:rPr>
            <w:color w:val="27314A"/>
            <w:spacing w:val="9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5319.13</w:t>
        </w:r>
        <w:r>
          <w:rPr>
            <w:color w:val="27314A"/>
            <w:spacing w:val="10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–</w:t>
        </w:r>
        <w:r>
          <w:rPr>
            <w:color w:val="27314A"/>
            <w:spacing w:val="10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HISTORICALLY</w:t>
        </w:r>
        <w:r>
          <w:rPr>
            <w:color w:val="27314A"/>
            <w:spacing w:val="10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UNDERUTILIZED</w:t>
        </w:r>
        <w:r>
          <w:rPr>
            <w:color w:val="27314A"/>
            <w:spacing w:val="10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BUSINESS</w:t>
        </w:r>
        <w:r>
          <w:rPr>
            <w:color w:val="27314A"/>
            <w:spacing w:val="10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ZONE</w:t>
        </w:r>
        <w:r>
          <w:rPr>
            <w:color w:val="27314A"/>
            <w:spacing w:val="10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(HUBZONE)</w:t>
        </w:r>
        <w:r>
          <w:rPr>
            <w:color w:val="27314A"/>
            <w:spacing w:val="10"/>
            <w:w w:val="110"/>
            <w:u w:val="single" w:color="27314A"/>
          </w:rPr>
          <w:t xml:space="preserve"> </w:t>
        </w:r>
        <w:r>
          <w:rPr>
            <w:color w:val="27314A"/>
            <w:spacing w:val="-2"/>
            <w:w w:val="110"/>
            <w:u w:val="single" w:color="27314A"/>
          </w:rPr>
          <w:t>PROGRAM</w:t>
        </w:r>
      </w:hyperlink>
    </w:p>
    <w:p w14:paraId="522E1277" w14:textId="77777777" w:rsidR="00826CF0" w:rsidRDefault="00826CF0">
      <w:pPr>
        <w:pStyle w:val="BodyText"/>
        <w:spacing w:before="9"/>
        <w:rPr>
          <w:sz w:val="15"/>
        </w:rPr>
      </w:pPr>
    </w:p>
    <w:p w14:paraId="522E1278" w14:textId="77777777" w:rsidR="00826CF0" w:rsidRDefault="00EC022C">
      <w:pPr>
        <w:pStyle w:val="BodyText"/>
        <w:spacing w:before="96"/>
        <w:ind w:left="110"/>
      </w:pPr>
      <w:hyperlink w:anchor="_bookmark0" w:history="1">
        <w:r>
          <w:rPr>
            <w:color w:val="27314A"/>
            <w:w w:val="105"/>
            <w:u w:val="single" w:color="27314A"/>
          </w:rPr>
          <w:t>5319.1305</w:t>
        </w:r>
        <w:r>
          <w:rPr>
            <w:color w:val="27314A"/>
            <w:spacing w:val="2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HUBZone</w:t>
        </w:r>
        <w:r>
          <w:rPr>
            <w:color w:val="27314A"/>
            <w:spacing w:val="2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Set-Aside</w:t>
        </w:r>
        <w:r>
          <w:rPr>
            <w:color w:val="27314A"/>
            <w:spacing w:val="24"/>
            <w:w w:val="105"/>
            <w:u w:val="single" w:color="27314A"/>
          </w:rPr>
          <w:t xml:space="preserve"> </w:t>
        </w:r>
        <w:r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522E1279" w14:textId="77777777" w:rsidR="00826CF0" w:rsidRDefault="00826CF0">
      <w:pPr>
        <w:pStyle w:val="BodyText"/>
        <w:spacing w:before="9"/>
        <w:rPr>
          <w:sz w:val="15"/>
        </w:rPr>
      </w:pPr>
    </w:p>
    <w:p w14:paraId="522E127A" w14:textId="77777777" w:rsidR="00826CF0" w:rsidRDefault="00EC022C">
      <w:pPr>
        <w:pStyle w:val="BodyText"/>
        <w:spacing w:before="95" w:line="271" w:lineRule="auto"/>
        <w:ind w:left="110"/>
      </w:pPr>
      <w:hyperlink w:anchor="_bookmark0" w:history="1">
        <w:r>
          <w:rPr>
            <w:color w:val="27314A"/>
            <w:w w:val="110"/>
            <w:u w:val="single" w:color="27314A"/>
          </w:rPr>
          <w:t>Subpart 5319.14 – SERVICE-DISABLED VETERAN-OWNED SMALL BUSINESS PROCUREMENT</w:t>
        </w:r>
      </w:hyperlink>
      <w:r>
        <w:rPr>
          <w:color w:val="27314A"/>
          <w:w w:val="110"/>
        </w:rPr>
        <w:t xml:space="preserve"> </w:t>
      </w:r>
      <w:hyperlink w:anchor="_bookmark0" w:history="1">
        <w:r>
          <w:rPr>
            <w:color w:val="27314A"/>
            <w:spacing w:val="-2"/>
            <w:w w:val="110"/>
            <w:u w:val="single" w:color="27314A"/>
          </w:rPr>
          <w:t>PROGRAM</w:t>
        </w:r>
      </w:hyperlink>
    </w:p>
    <w:p w14:paraId="522E127B" w14:textId="77777777" w:rsidR="00826CF0" w:rsidRDefault="00826CF0">
      <w:pPr>
        <w:pStyle w:val="BodyText"/>
        <w:rPr>
          <w:sz w:val="13"/>
        </w:rPr>
      </w:pPr>
    </w:p>
    <w:p w14:paraId="522E127C" w14:textId="77777777" w:rsidR="00826CF0" w:rsidRDefault="00EC022C">
      <w:pPr>
        <w:pStyle w:val="BodyText"/>
        <w:spacing w:before="95"/>
        <w:ind w:left="110"/>
      </w:pPr>
      <w:hyperlink w:anchor="_bookmark0" w:history="1">
        <w:r>
          <w:rPr>
            <w:color w:val="27314A"/>
            <w:w w:val="105"/>
            <w:u w:val="single" w:color="27314A"/>
          </w:rPr>
          <w:t>5319.1405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Service-disabled</w:t>
        </w:r>
        <w:r>
          <w:rPr>
            <w:color w:val="27314A"/>
            <w:spacing w:val="17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Veteran-owned</w:t>
        </w:r>
        <w:r>
          <w:rPr>
            <w:color w:val="27314A"/>
            <w:spacing w:val="17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Small</w:t>
        </w:r>
        <w:r>
          <w:rPr>
            <w:color w:val="27314A"/>
            <w:spacing w:val="17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Business</w:t>
        </w:r>
        <w:r>
          <w:rPr>
            <w:color w:val="27314A"/>
            <w:spacing w:val="17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Set-aside</w:t>
        </w:r>
        <w:r>
          <w:rPr>
            <w:color w:val="27314A"/>
            <w:spacing w:val="17"/>
            <w:w w:val="105"/>
            <w:u w:val="single" w:color="27314A"/>
          </w:rPr>
          <w:t xml:space="preserve"> </w:t>
        </w:r>
        <w:r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522E127D" w14:textId="77777777" w:rsidR="00826CF0" w:rsidRDefault="00826CF0">
      <w:pPr>
        <w:pStyle w:val="BodyText"/>
        <w:spacing w:before="9"/>
        <w:rPr>
          <w:sz w:val="15"/>
        </w:rPr>
      </w:pPr>
    </w:p>
    <w:p w14:paraId="522E127E" w14:textId="77777777" w:rsidR="00826CF0" w:rsidRDefault="00EC022C">
      <w:pPr>
        <w:pStyle w:val="BodyText"/>
        <w:spacing w:before="96"/>
        <w:ind w:left="110"/>
      </w:pPr>
      <w:hyperlink w:anchor="_bookmark0" w:history="1">
        <w:r>
          <w:rPr>
            <w:color w:val="27314A"/>
            <w:w w:val="110"/>
            <w:u w:val="single" w:color="27314A"/>
          </w:rPr>
          <w:t>Subpart</w:t>
        </w:r>
        <w:r>
          <w:rPr>
            <w:color w:val="27314A"/>
            <w:spacing w:val="1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5319.15</w:t>
        </w:r>
        <w:r>
          <w:rPr>
            <w:color w:val="27314A"/>
            <w:spacing w:val="1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–</w:t>
        </w:r>
        <w:r>
          <w:rPr>
            <w:color w:val="27314A"/>
            <w:spacing w:val="1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WOMEN-OWNED</w:t>
        </w:r>
        <w:r>
          <w:rPr>
            <w:color w:val="27314A"/>
            <w:spacing w:val="1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SMALL</w:t>
        </w:r>
        <w:r>
          <w:rPr>
            <w:color w:val="27314A"/>
            <w:spacing w:val="1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BUSINESS</w:t>
        </w:r>
        <w:r>
          <w:rPr>
            <w:color w:val="27314A"/>
            <w:spacing w:val="1"/>
            <w:w w:val="110"/>
            <w:u w:val="single" w:color="27314A"/>
          </w:rPr>
          <w:t xml:space="preserve"> </w:t>
        </w:r>
        <w:r>
          <w:rPr>
            <w:color w:val="27314A"/>
            <w:spacing w:val="-2"/>
            <w:w w:val="110"/>
            <w:u w:val="single" w:color="27314A"/>
          </w:rPr>
          <w:t>PROGRAM</w:t>
        </w:r>
      </w:hyperlink>
    </w:p>
    <w:p w14:paraId="522E127F" w14:textId="77777777" w:rsidR="00826CF0" w:rsidRDefault="00826CF0">
      <w:pPr>
        <w:pStyle w:val="BodyText"/>
        <w:spacing w:before="9"/>
        <w:rPr>
          <w:sz w:val="15"/>
        </w:rPr>
      </w:pPr>
    </w:p>
    <w:p w14:paraId="522E1280" w14:textId="77777777" w:rsidR="00826CF0" w:rsidRDefault="00EC022C">
      <w:pPr>
        <w:pStyle w:val="BodyText"/>
        <w:spacing w:before="95"/>
        <w:ind w:left="110"/>
      </w:pPr>
      <w:hyperlink w:anchor="_bookmark0" w:history="1">
        <w:r>
          <w:rPr>
            <w:color w:val="27314A"/>
            <w:w w:val="105"/>
            <w:u w:val="single" w:color="27314A"/>
          </w:rPr>
          <w:t>5319.1505</w:t>
        </w:r>
        <w:r>
          <w:rPr>
            <w:color w:val="27314A"/>
            <w:spacing w:val="1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Set-aside</w:t>
        </w:r>
        <w:r>
          <w:rPr>
            <w:color w:val="27314A"/>
            <w:spacing w:val="12"/>
            <w:w w:val="105"/>
            <w:u w:val="single" w:color="27314A"/>
          </w:rPr>
          <w:t xml:space="preserve"> </w:t>
        </w:r>
        <w:r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522E1281" w14:textId="77777777" w:rsidR="00826CF0" w:rsidRDefault="00826CF0">
      <w:pPr>
        <w:pStyle w:val="BodyText"/>
        <w:rPr>
          <w:sz w:val="20"/>
        </w:rPr>
      </w:pPr>
    </w:p>
    <w:p w14:paraId="522E1282" w14:textId="77777777" w:rsidR="00826CF0" w:rsidRDefault="00826CF0">
      <w:pPr>
        <w:pStyle w:val="BodyText"/>
        <w:spacing w:before="8"/>
        <w:rPr>
          <w:sz w:val="17"/>
        </w:rPr>
      </w:pPr>
    </w:p>
    <w:p w14:paraId="522E1283" w14:textId="77777777" w:rsidR="00826CF0" w:rsidRDefault="00EC022C">
      <w:pPr>
        <w:pStyle w:val="Heading1"/>
        <w:spacing w:before="99"/>
        <w:rPr>
          <w:b/>
        </w:rPr>
      </w:pPr>
      <w:r>
        <w:rPr>
          <w:b/>
          <w:spacing w:val="-6"/>
        </w:rPr>
        <w:t>Subpart</w:t>
      </w:r>
      <w:r>
        <w:rPr>
          <w:b/>
          <w:spacing w:val="-23"/>
        </w:rPr>
        <w:t xml:space="preserve"> </w:t>
      </w:r>
      <w:r>
        <w:rPr>
          <w:b/>
          <w:spacing w:val="-6"/>
        </w:rPr>
        <w:t>5319.2</w:t>
      </w:r>
      <w:r>
        <w:rPr>
          <w:b/>
          <w:spacing w:val="-22"/>
        </w:rPr>
        <w:t xml:space="preserve"> </w:t>
      </w:r>
      <w:r>
        <w:rPr>
          <w:b/>
          <w:spacing w:val="-6"/>
        </w:rPr>
        <w:t>—</w:t>
      </w:r>
      <w:r>
        <w:rPr>
          <w:b/>
          <w:spacing w:val="-21"/>
        </w:rPr>
        <w:t xml:space="preserve"> </w:t>
      </w:r>
      <w:r>
        <w:rPr>
          <w:b/>
          <w:spacing w:val="-6"/>
        </w:rPr>
        <w:t>POLICIES</w:t>
      </w:r>
    </w:p>
    <w:p w14:paraId="522E1284" w14:textId="77777777" w:rsidR="00826CF0" w:rsidRDefault="00826CF0">
      <w:pPr>
        <w:pStyle w:val="BodyText"/>
        <w:spacing w:before="1"/>
        <w:rPr>
          <w:rFonts w:ascii="Bookman Old Style"/>
          <w:b/>
          <w:sz w:val="44"/>
        </w:rPr>
      </w:pPr>
    </w:p>
    <w:p w14:paraId="522E1285" w14:textId="77777777" w:rsidR="00826CF0" w:rsidRDefault="00EC022C">
      <w:pPr>
        <w:pStyle w:val="Heading2"/>
        <w:rPr>
          <w:b/>
        </w:rPr>
      </w:pPr>
      <w:r>
        <w:rPr>
          <w:b/>
        </w:rPr>
        <w:t>5319.201</w:t>
      </w:r>
      <w:r>
        <w:rPr>
          <w:b/>
          <w:spacing w:val="-14"/>
        </w:rPr>
        <w:t xml:space="preserve"> </w:t>
      </w:r>
      <w:r>
        <w:rPr>
          <w:b/>
        </w:rPr>
        <w:t>General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Policy</w:t>
      </w:r>
    </w:p>
    <w:p w14:paraId="522E1286" w14:textId="77777777" w:rsidR="00826CF0" w:rsidRDefault="00826CF0">
      <w:pPr>
        <w:pStyle w:val="BodyText"/>
        <w:spacing w:before="4"/>
        <w:rPr>
          <w:rFonts w:ascii="Bookman Old Style"/>
          <w:b/>
          <w:sz w:val="42"/>
        </w:rPr>
      </w:pPr>
    </w:p>
    <w:p w14:paraId="522E1287" w14:textId="77777777" w:rsidR="00826CF0" w:rsidRDefault="00EC022C">
      <w:pPr>
        <w:pStyle w:val="BodyText"/>
        <w:ind w:left="110"/>
      </w:pPr>
      <w:r>
        <w:rPr>
          <w:w w:val="105"/>
        </w:rPr>
        <w:t>(b)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hyperlink r:id="rId7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22E1288" w14:textId="77777777" w:rsidR="00826CF0" w:rsidRDefault="00826CF0">
      <w:pPr>
        <w:pStyle w:val="BodyText"/>
        <w:spacing w:before="11"/>
        <w:rPr>
          <w:sz w:val="23"/>
        </w:rPr>
      </w:pPr>
    </w:p>
    <w:p w14:paraId="522E1289" w14:textId="77777777" w:rsidR="00826CF0" w:rsidRDefault="00EC022C">
      <w:pPr>
        <w:pStyle w:val="BodyText"/>
        <w:ind w:left="110"/>
      </w:pPr>
      <w:r>
        <w:rPr>
          <w:w w:val="105"/>
        </w:rPr>
        <w:t>(c)(8)</w:t>
      </w:r>
      <w:r>
        <w:rPr>
          <w:spacing w:val="3"/>
          <w:w w:val="105"/>
        </w:rPr>
        <w:t xml:space="preserve"> </w:t>
      </w:r>
      <w:r>
        <w:rPr>
          <w:w w:val="105"/>
        </w:rPr>
        <w:t>See</w:t>
      </w:r>
      <w:r>
        <w:rPr>
          <w:spacing w:val="3"/>
          <w:w w:val="105"/>
        </w:rPr>
        <w:t xml:space="preserve"> </w:t>
      </w:r>
      <w:hyperlink r:id="rId8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22E128A" w14:textId="77777777" w:rsidR="00826CF0" w:rsidRDefault="00826CF0">
      <w:pPr>
        <w:pStyle w:val="BodyText"/>
        <w:spacing w:before="10"/>
        <w:rPr>
          <w:sz w:val="23"/>
        </w:rPr>
      </w:pPr>
    </w:p>
    <w:p w14:paraId="522E128B" w14:textId="234FF3CB" w:rsidR="00826CF0" w:rsidRDefault="00EC022C">
      <w:pPr>
        <w:pStyle w:val="BodyText"/>
        <w:spacing w:before="1" w:line="271" w:lineRule="auto"/>
        <w:ind w:left="110"/>
      </w:pPr>
      <w:r>
        <w:rPr>
          <w:w w:val="105"/>
        </w:rPr>
        <w:t xml:space="preserve">(c)(10)(A) SB specialists </w:t>
      </w:r>
      <w:commentRangeStart w:id="3"/>
      <w:r>
        <w:rPr>
          <w:w w:val="105"/>
        </w:rPr>
        <w:t xml:space="preserve">review acquisitions </w:t>
      </w:r>
      <w:r w:rsidR="00635218">
        <w:rPr>
          <w:w w:val="105"/>
        </w:rPr>
        <w:t xml:space="preserve">as required by </w:t>
      </w:r>
      <w:hyperlink r:id="rId9" w:anchor="DFARS-219.201">
        <w:r>
          <w:rPr>
            <w:color w:val="27314A"/>
            <w:w w:val="105"/>
            <w:u w:val="single" w:color="27314A"/>
          </w:rPr>
          <w:t>DFARS 219.201(c)(10)(A)</w:t>
        </w:r>
      </w:hyperlink>
      <w:r>
        <w:rPr>
          <w:color w:val="27314A"/>
          <w:w w:val="105"/>
        </w:rPr>
        <w:t xml:space="preserve"> </w:t>
      </w:r>
      <w:commentRangeEnd w:id="3"/>
      <w:r w:rsidR="00665A93">
        <w:rPr>
          <w:rStyle w:val="CommentReference"/>
        </w:rPr>
        <w:commentReference w:id="3"/>
      </w:r>
      <w:r>
        <w:rPr>
          <w:w w:val="105"/>
        </w:rPr>
        <w:t>to include task orders and</w:t>
      </w:r>
      <w:r>
        <w:rPr>
          <w:spacing w:val="23"/>
          <w:w w:val="105"/>
        </w:rPr>
        <w:t xml:space="preserve"> </w:t>
      </w:r>
      <w:r>
        <w:rPr>
          <w:w w:val="105"/>
        </w:rPr>
        <w:t>delivery</w:t>
      </w:r>
      <w:r>
        <w:rPr>
          <w:spacing w:val="23"/>
          <w:w w:val="105"/>
        </w:rPr>
        <w:t xml:space="preserve"> </w:t>
      </w:r>
      <w:r>
        <w:rPr>
          <w:w w:val="105"/>
        </w:rPr>
        <w:t>orders</w:t>
      </w:r>
      <w:r>
        <w:rPr>
          <w:spacing w:val="23"/>
          <w:w w:val="105"/>
        </w:rPr>
        <w:t xml:space="preserve"> </w:t>
      </w:r>
      <w:r>
        <w:rPr>
          <w:w w:val="105"/>
        </w:rPr>
        <w:t>(excluding</w:t>
      </w:r>
      <w:r>
        <w:rPr>
          <w:spacing w:val="23"/>
          <w:w w:val="105"/>
        </w:rPr>
        <w:t xml:space="preserve"> </w:t>
      </w:r>
      <w:r>
        <w:rPr>
          <w:w w:val="105"/>
        </w:rPr>
        <w:t>awards</w:t>
      </w:r>
      <w:r>
        <w:rPr>
          <w:spacing w:val="23"/>
          <w:w w:val="105"/>
        </w:rPr>
        <w:t xml:space="preserve"> </w:t>
      </w:r>
      <w:r>
        <w:rPr>
          <w:w w:val="105"/>
        </w:rPr>
        <w:t>under</w:t>
      </w:r>
      <w:r>
        <w:rPr>
          <w:spacing w:val="23"/>
          <w:w w:val="105"/>
        </w:rPr>
        <w:t xml:space="preserve"> </w:t>
      </w:r>
      <w:r>
        <w:rPr>
          <w:w w:val="105"/>
        </w:rPr>
        <w:t>Phase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Phase</w:t>
      </w:r>
      <w:r>
        <w:rPr>
          <w:spacing w:val="23"/>
          <w:w w:val="105"/>
        </w:rPr>
        <w:t xml:space="preserve"> </w:t>
      </w:r>
      <w:r>
        <w:rPr>
          <w:w w:val="105"/>
        </w:rPr>
        <w:t>II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Small</w:t>
      </w:r>
      <w:r>
        <w:rPr>
          <w:spacing w:val="23"/>
          <w:w w:val="105"/>
        </w:rPr>
        <w:t xml:space="preserve"> </w:t>
      </w:r>
      <w:r>
        <w:rPr>
          <w:w w:val="105"/>
        </w:rPr>
        <w:t>Business</w:t>
      </w:r>
      <w:r>
        <w:rPr>
          <w:spacing w:val="23"/>
          <w:w w:val="105"/>
        </w:rPr>
        <w:t xml:space="preserve"> </w:t>
      </w:r>
      <w:r>
        <w:rPr>
          <w:w w:val="105"/>
        </w:rPr>
        <w:t>Innovation</w:t>
      </w:r>
    </w:p>
    <w:p w14:paraId="522E128C" w14:textId="77777777" w:rsidR="00826CF0" w:rsidRDefault="00826CF0">
      <w:pPr>
        <w:spacing w:line="271" w:lineRule="auto"/>
        <w:sectPr w:rsidR="00826CF0" w:rsidSect="00442B78">
          <w:type w:val="continuous"/>
          <w:pgSz w:w="11910" w:h="16840"/>
          <w:pgMar w:top="840" w:right="760" w:bottom="280" w:left="740" w:header="720" w:footer="720" w:gutter="0"/>
          <w:cols w:space="720"/>
        </w:sectPr>
      </w:pPr>
    </w:p>
    <w:p w14:paraId="522E128D" w14:textId="77777777" w:rsidR="00826CF0" w:rsidRDefault="00EC022C">
      <w:pPr>
        <w:pStyle w:val="BodyText"/>
        <w:spacing w:before="82"/>
        <w:ind w:left="110"/>
      </w:pPr>
      <w:r>
        <w:rPr>
          <w:w w:val="105"/>
        </w:rPr>
        <w:lastRenderedPageBreak/>
        <w:t>Research/Small</w:t>
      </w:r>
      <w:r>
        <w:rPr>
          <w:spacing w:val="13"/>
          <w:w w:val="105"/>
        </w:rPr>
        <w:t xml:space="preserve"> </w:t>
      </w:r>
      <w:r>
        <w:rPr>
          <w:w w:val="105"/>
        </w:rPr>
        <w:t>Business</w:t>
      </w:r>
      <w:r>
        <w:rPr>
          <w:spacing w:val="14"/>
          <w:w w:val="105"/>
        </w:rPr>
        <w:t xml:space="preserve"> </w:t>
      </w:r>
      <w:r>
        <w:rPr>
          <w:w w:val="105"/>
        </w:rPr>
        <w:t>Technology</w:t>
      </w:r>
      <w:r>
        <w:rPr>
          <w:spacing w:val="13"/>
          <w:w w:val="105"/>
        </w:rPr>
        <w:t xml:space="preserve"> </w:t>
      </w:r>
      <w:r>
        <w:rPr>
          <w:w w:val="105"/>
        </w:rPr>
        <w:t>Transfer</w:t>
      </w:r>
      <w:r>
        <w:rPr>
          <w:spacing w:val="14"/>
          <w:w w:val="105"/>
        </w:rPr>
        <w:t xml:space="preserve"> </w:t>
      </w:r>
      <w:r>
        <w:rPr>
          <w:w w:val="105"/>
        </w:rPr>
        <w:t>Programs).</w:t>
      </w:r>
      <w:r>
        <w:rPr>
          <w:spacing w:val="14"/>
          <w:w w:val="105"/>
        </w:rPr>
        <w:t xml:space="preserve"> </w:t>
      </w:r>
      <w:r>
        <w:rPr>
          <w:w w:val="105"/>
        </w:rPr>
        <w:t>SB</w:t>
      </w:r>
      <w:r>
        <w:rPr>
          <w:spacing w:val="13"/>
          <w:w w:val="105"/>
        </w:rPr>
        <w:t xml:space="preserve"> </w:t>
      </w:r>
      <w:r>
        <w:rPr>
          <w:w w:val="105"/>
        </w:rPr>
        <w:t>specialists</w:t>
      </w:r>
      <w:r>
        <w:rPr>
          <w:spacing w:val="14"/>
          <w:w w:val="105"/>
        </w:rPr>
        <w:t xml:space="preserve"> </w:t>
      </w:r>
      <w:r>
        <w:rPr>
          <w:w w:val="105"/>
        </w:rPr>
        <w:t>shall</w:t>
      </w:r>
      <w:r>
        <w:rPr>
          <w:spacing w:val="14"/>
          <w:w w:val="105"/>
        </w:rPr>
        <w:t xml:space="preserve"> </w:t>
      </w:r>
      <w:r>
        <w:rPr>
          <w:w w:val="105"/>
        </w:rPr>
        <w:t>review</w:t>
      </w:r>
      <w:r>
        <w:rPr>
          <w:spacing w:val="13"/>
          <w:w w:val="105"/>
        </w:rPr>
        <w:t xml:space="preserve"> </w:t>
      </w:r>
      <w:r>
        <w:rPr>
          <w:w w:val="105"/>
        </w:rPr>
        <w:t>actions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over</w:t>
      </w:r>
    </w:p>
    <w:p w14:paraId="522E128E" w14:textId="36C9E154" w:rsidR="00826CF0" w:rsidRDefault="00EC022C">
      <w:pPr>
        <w:pStyle w:val="BodyText"/>
        <w:spacing w:before="34" w:line="271" w:lineRule="auto"/>
        <w:ind w:left="110"/>
      </w:pPr>
      <w:r>
        <w:rPr>
          <w:w w:val="105"/>
        </w:rPr>
        <w:t>$10,000,</w:t>
      </w:r>
      <w:ins w:id="4" w:author="ROSSI, AMANDA M CIV USAF HAF SAF/AQCP" w:date="2024-05-18T11:48:00Z">
        <w:r w:rsidR="00665A93">
          <w:rPr>
            <w:w w:val="105"/>
          </w:rPr>
          <w:t xml:space="preserve"> </w:t>
        </w:r>
      </w:ins>
      <w:r>
        <w:rPr>
          <w:w w:val="105"/>
        </w:rPr>
        <w:t>but under the simplified acquisition threshold, when required by the Director, SAF/SB or by</w:t>
      </w:r>
      <w:r>
        <w:rPr>
          <w:spacing w:val="40"/>
          <w:w w:val="105"/>
        </w:rPr>
        <w:t xml:space="preserve"> </w:t>
      </w:r>
      <w:r>
        <w:rPr>
          <w:w w:val="105"/>
        </w:rPr>
        <w:t>written,</w:t>
      </w:r>
      <w:r>
        <w:rPr>
          <w:spacing w:val="40"/>
          <w:w w:val="105"/>
        </w:rPr>
        <w:t xml:space="preserve"> </w:t>
      </w:r>
      <w:r>
        <w:rPr>
          <w:w w:val="105"/>
        </w:rPr>
        <w:t>joint</w:t>
      </w:r>
      <w:r>
        <w:rPr>
          <w:spacing w:val="40"/>
          <w:w w:val="105"/>
        </w:rPr>
        <w:t xml:space="preserve"> </w:t>
      </w:r>
      <w:r>
        <w:rPr>
          <w:w w:val="105"/>
        </w:rPr>
        <w:t>agreement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SCO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MAJCOM/FLDCOM/DRU/DAFRCO</w:t>
      </w:r>
      <w:r>
        <w:rPr>
          <w:spacing w:val="40"/>
          <w:w w:val="105"/>
        </w:rPr>
        <w:t xml:space="preserve"> </w:t>
      </w:r>
      <w:r>
        <w:rPr>
          <w:w w:val="105"/>
        </w:rPr>
        <w:t>Director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Small Business in accordance with </w:t>
      </w:r>
      <w:hyperlink r:id="rId14" w:anchor="DFARS-PGI_PGI_219.201">
        <w:r>
          <w:rPr>
            <w:color w:val="27314A"/>
            <w:w w:val="105"/>
            <w:u w:val="single" w:color="27314A"/>
          </w:rPr>
          <w:t>DFARS PGI 219.201(c)(10)(1)</w:t>
        </w:r>
      </w:hyperlink>
      <w:r>
        <w:rPr>
          <w:w w:val="105"/>
        </w:rPr>
        <w:t>.</w:t>
      </w:r>
    </w:p>
    <w:p w14:paraId="522E128F" w14:textId="77777777" w:rsidR="00826CF0" w:rsidRDefault="00826CF0">
      <w:pPr>
        <w:pStyle w:val="BodyText"/>
        <w:spacing w:before="2"/>
        <w:rPr>
          <w:sz w:val="21"/>
        </w:rPr>
      </w:pPr>
    </w:p>
    <w:p w14:paraId="522E1290" w14:textId="7C84551B" w:rsidR="00826CF0" w:rsidRDefault="00EC022C">
      <w:pPr>
        <w:pStyle w:val="BodyText"/>
        <w:spacing w:line="271" w:lineRule="auto"/>
        <w:ind w:left="110"/>
      </w:pPr>
      <w:r>
        <w:rPr>
          <w:w w:val="110"/>
        </w:rPr>
        <w:t xml:space="preserve">(B) Document review on the </w:t>
      </w:r>
      <w:hyperlink r:id="rId15">
        <w:r>
          <w:rPr>
            <w:color w:val="27314A"/>
            <w:w w:val="110"/>
            <w:u w:val="single" w:color="27314A"/>
          </w:rPr>
          <w:t>DD Form 2579</w:t>
        </w:r>
      </w:hyperlink>
      <w:r>
        <w:rPr>
          <w:w w:val="110"/>
        </w:rPr>
        <w:t xml:space="preserve">, </w:t>
      </w:r>
      <w:r>
        <w:rPr>
          <w:i/>
          <w:w w:val="110"/>
        </w:rPr>
        <w:t>Small Business Coordination Record</w:t>
      </w:r>
      <w:ins w:id="5" w:author="ROSSI, AMANDA M CIV USAF HAF SAF/AQCP" w:date="2024-05-18T11:53:00Z">
        <w:r w:rsidR="00665A93">
          <w:rPr>
            <w:i/>
            <w:w w:val="110"/>
          </w:rPr>
          <w:t xml:space="preserve"> </w:t>
        </w:r>
        <w:r w:rsidR="00665A93" w:rsidRPr="00665A93">
          <w:rPr>
            <w:iCs/>
            <w:w w:val="110"/>
            <w:rPrChange w:id="6" w:author="ROSSI, AMANDA M CIV USAF HAF SAF/AQCP" w:date="2024-05-18T11:53:00Z">
              <w:rPr>
                <w:i/>
                <w:w w:val="110"/>
              </w:rPr>
            </w:rPrChange>
          </w:rPr>
          <w:t>(Please note, you have to download the form from the link)</w:t>
        </w:r>
      </w:ins>
      <w:r>
        <w:rPr>
          <w:w w:val="110"/>
        </w:rPr>
        <w:t>. Except for AFMC, forward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copy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completed</w:t>
      </w:r>
      <w:r>
        <w:rPr>
          <w:spacing w:val="-2"/>
          <w:w w:val="110"/>
        </w:rPr>
        <w:t xml:space="preserve"> </w:t>
      </w:r>
      <w:r>
        <w:rPr>
          <w:w w:val="110"/>
        </w:rPr>
        <w:t>DD</w:t>
      </w:r>
      <w:r>
        <w:rPr>
          <w:spacing w:val="-2"/>
          <w:w w:val="110"/>
        </w:rPr>
        <w:t xml:space="preserve"> </w:t>
      </w:r>
      <w:r>
        <w:rPr>
          <w:w w:val="110"/>
        </w:rPr>
        <w:t>Forms</w:t>
      </w:r>
      <w:r>
        <w:rPr>
          <w:spacing w:val="-2"/>
          <w:w w:val="110"/>
        </w:rPr>
        <w:t xml:space="preserve"> </w:t>
      </w:r>
      <w:r>
        <w:rPr>
          <w:w w:val="110"/>
        </w:rPr>
        <w:t>2579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excess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$1,000,000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applicable </w:t>
      </w:r>
      <w:r>
        <w:rPr>
          <w:spacing w:val="-2"/>
          <w:w w:val="110"/>
        </w:rPr>
        <w:t xml:space="preserve">MAJCOM/FLDCOM/DRU Director of Small Business prior to convening an Acquisition Strategy Panel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prior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finalizing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Acquisition</w:t>
      </w:r>
      <w:r>
        <w:rPr>
          <w:spacing w:val="-9"/>
          <w:w w:val="110"/>
        </w:rPr>
        <w:t xml:space="preserve"> </w:t>
      </w:r>
      <w:r>
        <w:rPr>
          <w:w w:val="110"/>
        </w:rPr>
        <w:t>Strategy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ASP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convened.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those</w:t>
      </w:r>
      <w:r>
        <w:rPr>
          <w:spacing w:val="-9"/>
          <w:w w:val="110"/>
        </w:rPr>
        <w:t xml:space="preserve"> </w:t>
      </w:r>
      <w:r>
        <w:rPr>
          <w:w w:val="110"/>
        </w:rPr>
        <w:t>instances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 SB</w:t>
      </w:r>
      <w:r>
        <w:rPr>
          <w:spacing w:val="-5"/>
          <w:w w:val="110"/>
        </w:rPr>
        <w:t xml:space="preserve"> </w:t>
      </w:r>
      <w:r>
        <w:rPr>
          <w:w w:val="110"/>
        </w:rPr>
        <w:t>specialist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SBA/PCR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precluded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review</w:t>
      </w:r>
      <w:r>
        <w:rPr>
          <w:spacing w:val="-5"/>
          <w:w w:val="110"/>
        </w:rPr>
        <w:t xml:space="preserve"> </w:t>
      </w:r>
      <w:r>
        <w:rPr>
          <w:w w:val="110"/>
        </w:rPr>
        <w:t>process</w:t>
      </w:r>
      <w:r>
        <w:rPr>
          <w:spacing w:val="-5"/>
          <w:w w:val="110"/>
        </w:rPr>
        <w:t xml:space="preserve"> </w:t>
      </w:r>
      <w:r>
        <w:rPr>
          <w:w w:val="110"/>
        </w:rPr>
        <w:t>due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security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classification, the contracting officer must complete a </w:t>
      </w:r>
      <w:commentRangeStart w:id="7"/>
      <w:r>
        <w:fldChar w:fldCharType="begin"/>
      </w:r>
      <w:ins w:id="8" w:author="ROSSI, AMANDA M CIV USAF HAF SAF/AQCP" w:date="2024-05-18T11:54:00Z">
        <w:r w:rsidR="00665A93">
          <w:instrText xml:space="preserve">HYPERLINK "http://www.esd.whs.mil/Portals/54/Documents/DD/forms/dd/dd2579.pdf" \h </w:instrText>
        </w:r>
      </w:ins>
      <w:del w:id="9" w:author="ROSSI, AMANDA M CIV USAF HAF SAF/AQCP" w:date="2024-05-18T11:54:00Z">
        <w:r w:rsidDel="00665A93">
          <w:delInstrText>HYPERLINK "http://www.dtic.mil/whs/directives/forms/forminfo/forminfopage1959.html" \h</w:delInstrText>
        </w:r>
      </w:del>
      <w:ins w:id="10" w:author="ROSSI, AMANDA M CIV USAF HAF SAF/AQCP" w:date="2024-05-18T11:54:00Z"/>
      <w:r>
        <w:fldChar w:fldCharType="separate"/>
      </w:r>
      <w:r>
        <w:rPr>
          <w:color w:val="27314A"/>
          <w:w w:val="110"/>
          <w:u w:val="single" w:color="27314A"/>
        </w:rPr>
        <w:t>DD Form 2579</w:t>
      </w:r>
      <w:r>
        <w:rPr>
          <w:color w:val="27314A"/>
          <w:w w:val="110"/>
          <w:u w:val="single" w:color="27314A"/>
        </w:rPr>
        <w:fldChar w:fldCharType="end"/>
      </w:r>
      <w:commentRangeEnd w:id="7"/>
      <w:r w:rsidR="00665A93">
        <w:rPr>
          <w:rStyle w:val="CommentReference"/>
        </w:rPr>
        <w:commentReference w:id="7"/>
      </w:r>
      <w:r>
        <w:rPr>
          <w:w w:val="110"/>
        </w:rPr>
        <w:t>, and the COCO must review and coordinate on the form.</w:t>
      </w:r>
    </w:p>
    <w:p w14:paraId="522E1291" w14:textId="77777777" w:rsidR="00826CF0" w:rsidRDefault="00826CF0">
      <w:pPr>
        <w:pStyle w:val="BodyText"/>
        <w:spacing w:before="3"/>
        <w:rPr>
          <w:sz w:val="21"/>
        </w:rPr>
      </w:pPr>
    </w:p>
    <w:p w14:paraId="522E1292" w14:textId="77777777" w:rsidR="00826CF0" w:rsidRDefault="00EC022C">
      <w:pPr>
        <w:pStyle w:val="BodyText"/>
        <w:spacing w:line="271" w:lineRule="auto"/>
        <w:ind w:left="110" w:right="415"/>
      </w:pPr>
      <w:r>
        <w:rPr>
          <w:w w:val="105"/>
        </w:rPr>
        <w:t>(d)(1) The contracting office shall coordinate with the SB specialist as early in the acquisition planning process as practicable to enable early engagement on Air Force Small Business Program</w:t>
      </w:r>
      <w:r>
        <w:rPr>
          <w:spacing w:val="80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40"/>
          <w:w w:val="105"/>
        </w:rPr>
        <w:t xml:space="preserve"> </w:t>
      </w:r>
      <w:r>
        <w:rPr>
          <w:w w:val="105"/>
        </w:rPr>
        <w:t>Refer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hyperlink r:id="rId16">
        <w:r>
          <w:rPr>
            <w:color w:val="27314A"/>
            <w:w w:val="105"/>
            <w:u w:val="single" w:color="27314A"/>
          </w:rPr>
          <w:t>AFI</w:t>
        </w:r>
        <w:r>
          <w:rPr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90-1801</w:t>
        </w:r>
      </w:hyperlink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Small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Business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Programs</w:t>
      </w:r>
      <w:r>
        <w:rPr>
          <w:w w:val="105"/>
        </w:rPr>
        <w:t>.</w:t>
      </w:r>
    </w:p>
    <w:p w14:paraId="522E1293" w14:textId="77777777" w:rsidR="00826CF0" w:rsidRDefault="00826CF0">
      <w:pPr>
        <w:pStyle w:val="BodyText"/>
        <w:spacing w:before="2"/>
        <w:rPr>
          <w:sz w:val="21"/>
        </w:rPr>
      </w:pPr>
    </w:p>
    <w:p w14:paraId="522E1294" w14:textId="77777777" w:rsidR="00826CF0" w:rsidRDefault="00EC022C">
      <w:pPr>
        <w:pStyle w:val="BodyText"/>
        <w:spacing w:line="271" w:lineRule="auto"/>
        <w:ind w:left="110"/>
      </w:pPr>
      <w:r>
        <w:rPr>
          <w:w w:val="105"/>
        </w:rPr>
        <w:t>(d)(2) The SB specialist shall coordinate with SAF/SB when an acquisition strategy or plan involves substantial bundling.</w:t>
      </w:r>
    </w:p>
    <w:p w14:paraId="522E1295" w14:textId="77777777" w:rsidR="00826CF0" w:rsidRDefault="00826CF0">
      <w:pPr>
        <w:pStyle w:val="BodyText"/>
        <w:spacing w:before="1"/>
        <w:rPr>
          <w:sz w:val="21"/>
        </w:rPr>
      </w:pPr>
    </w:p>
    <w:p w14:paraId="522E1296" w14:textId="19160D13" w:rsidR="00826CF0" w:rsidRDefault="00EC022C">
      <w:pPr>
        <w:pStyle w:val="BodyText"/>
        <w:spacing w:line="271" w:lineRule="auto"/>
        <w:ind w:left="110"/>
      </w:pPr>
      <w:r>
        <w:rPr>
          <w:w w:val="105"/>
        </w:rPr>
        <w:t xml:space="preserve">(d)(3) The SB specialist shall coordinate with SAF/SB on all determinations and findings </w:t>
      </w:r>
      <w:r w:rsidR="00864F30">
        <w:rPr>
          <w:w w:val="105"/>
        </w:rPr>
        <w:t xml:space="preserve">required by FAR 7.107, including those </w:t>
      </w:r>
      <w:r>
        <w:rPr>
          <w:w w:val="105"/>
        </w:rPr>
        <w:t>that involve substantial bundling.</w:t>
      </w:r>
    </w:p>
    <w:p w14:paraId="522E1297" w14:textId="77777777" w:rsidR="00826CF0" w:rsidRDefault="00826CF0">
      <w:pPr>
        <w:pStyle w:val="BodyText"/>
        <w:rPr>
          <w:sz w:val="26"/>
        </w:rPr>
      </w:pPr>
    </w:p>
    <w:p w14:paraId="522E1298" w14:textId="77777777" w:rsidR="00826CF0" w:rsidRDefault="00EC022C">
      <w:pPr>
        <w:pStyle w:val="Heading2"/>
        <w:spacing w:before="170"/>
        <w:rPr>
          <w:b/>
        </w:rPr>
      </w:pPr>
      <w:r>
        <w:rPr>
          <w:b/>
          <w:spacing w:val="-2"/>
        </w:rPr>
        <w:t>5319.202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Specific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Policy</w:t>
      </w:r>
    </w:p>
    <w:p w14:paraId="522E1299" w14:textId="77777777" w:rsidR="00826CF0" w:rsidRDefault="00826CF0">
      <w:pPr>
        <w:pStyle w:val="BodyText"/>
        <w:spacing w:before="4"/>
        <w:rPr>
          <w:rFonts w:ascii="Bookman Old Style"/>
          <w:b/>
          <w:sz w:val="42"/>
        </w:rPr>
      </w:pPr>
    </w:p>
    <w:p w14:paraId="522E129A" w14:textId="77777777" w:rsidR="00826CF0" w:rsidRDefault="00EC022C">
      <w:pPr>
        <w:pStyle w:val="BodyText"/>
        <w:spacing w:before="1" w:line="271" w:lineRule="auto"/>
        <w:ind w:left="110" w:right="415"/>
      </w:pPr>
      <w:r>
        <w:rPr>
          <w:w w:val="105"/>
        </w:rPr>
        <w:t>Contracting officers shall provide for review by the Director, SAF/SB, or the Director’s designee, any</w:t>
      </w:r>
      <w:r>
        <w:rPr>
          <w:spacing w:val="80"/>
          <w:w w:val="150"/>
        </w:rPr>
        <w:t xml:space="preserve"> </w:t>
      </w:r>
      <w:r>
        <w:rPr>
          <w:w w:val="105"/>
        </w:rPr>
        <w:t>acquisition the Director, SAF/SB, deems necessary to fulfill the Director’s authorities and</w:t>
      </w:r>
      <w:r>
        <w:rPr>
          <w:spacing w:val="40"/>
          <w:w w:val="105"/>
        </w:rPr>
        <w:t xml:space="preserve"> </w:t>
      </w:r>
      <w:r>
        <w:rPr>
          <w:w w:val="105"/>
        </w:rPr>
        <w:t>responsibilities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hyperlink r:id="rId17">
        <w:r>
          <w:rPr>
            <w:color w:val="27314A"/>
            <w:w w:val="105"/>
            <w:u w:val="single" w:color="27314A"/>
          </w:rPr>
          <w:t>AFI</w:t>
        </w:r>
        <w:r>
          <w:rPr>
            <w:color w:val="27314A"/>
            <w:spacing w:val="27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90-1801</w:t>
        </w:r>
      </w:hyperlink>
      <w:r>
        <w:rPr>
          <w:color w:val="27314A"/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provide</w:t>
      </w:r>
      <w:r>
        <w:rPr>
          <w:spacing w:val="27"/>
          <w:w w:val="105"/>
        </w:rPr>
        <w:t xml:space="preserve"> </w:t>
      </w:r>
      <w:r>
        <w:rPr>
          <w:w w:val="105"/>
        </w:rPr>
        <w:t>advice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make</w:t>
      </w:r>
      <w:r>
        <w:rPr>
          <w:spacing w:val="27"/>
          <w:w w:val="105"/>
        </w:rPr>
        <w:t xml:space="preserve"> </w:t>
      </w:r>
      <w:r>
        <w:rPr>
          <w:w w:val="105"/>
        </w:rPr>
        <w:t>recommendations.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contracting officer shall document the contract file with the recommendations of the Director, or the Director’s</w:t>
      </w:r>
      <w:r>
        <w:rPr>
          <w:spacing w:val="40"/>
          <w:w w:val="105"/>
        </w:rPr>
        <w:t xml:space="preserve"> </w:t>
      </w:r>
      <w:r>
        <w:rPr>
          <w:w w:val="105"/>
        </w:rPr>
        <w:t>designee, and whether the recommendations were accepted or rejected.</w:t>
      </w:r>
    </w:p>
    <w:p w14:paraId="522E129B" w14:textId="77777777" w:rsidR="00826CF0" w:rsidRDefault="00826CF0">
      <w:pPr>
        <w:pStyle w:val="BodyText"/>
        <w:rPr>
          <w:sz w:val="26"/>
        </w:rPr>
      </w:pPr>
    </w:p>
    <w:p w14:paraId="522E129C" w14:textId="77777777" w:rsidR="00826CF0" w:rsidRDefault="00826CF0">
      <w:pPr>
        <w:pStyle w:val="BodyText"/>
        <w:spacing w:before="5"/>
        <w:rPr>
          <w:sz w:val="38"/>
        </w:rPr>
      </w:pPr>
    </w:p>
    <w:p w14:paraId="522E129D" w14:textId="77777777" w:rsidR="00826CF0" w:rsidRDefault="00EC022C">
      <w:pPr>
        <w:pStyle w:val="Heading1"/>
        <w:spacing w:before="0"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5319.5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SMALL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BUSINESS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TOTAL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 xml:space="preserve">SET-ASIDES, </w:t>
      </w:r>
      <w:r>
        <w:rPr>
          <w:b/>
        </w:rPr>
        <w:t>PARTIAL SET-ASIDES, AND RESERVES</w:t>
      </w:r>
    </w:p>
    <w:p w14:paraId="522E129E" w14:textId="77777777" w:rsidR="00826CF0" w:rsidRDefault="00826CF0">
      <w:pPr>
        <w:pStyle w:val="BodyText"/>
        <w:spacing w:before="5"/>
        <w:rPr>
          <w:rFonts w:ascii="Bookman Old Style"/>
          <w:b/>
          <w:sz w:val="39"/>
        </w:rPr>
      </w:pPr>
    </w:p>
    <w:p w14:paraId="522E129F" w14:textId="77777777" w:rsidR="00826CF0" w:rsidRDefault="00EC022C">
      <w:pPr>
        <w:pStyle w:val="Heading2"/>
        <w:rPr>
          <w:b/>
        </w:rPr>
      </w:pPr>
      <w:r>
        <w:rPr>
          <w:b/>
        </w:rPr>
        <w:t>5319.502-8</w:t>
      </w:r>
      <w:r>
        <w:rPr>
          <w:b/>
          <w:spacing w:val="-16"/>
        </w:rPr>
        <w:t xml:space="preserve"> </w:t>
      </w:r>
      <w:r>
        <w:rPr>
          <w:b/>
        </w:rPr>
        <w:t>Rejecting</w:t>
      </w:r>
      <w:r>
        <w:rPr>
          <w:b/>
          <w:spacing w:val="-15"/>
        </w:rPr>
        <w:t xml:space="preserve"> </w:t>
      </w:r>
      <w:r>
        <w:rPr>
          <w:b/>
        </w:rPr>
        <w:t>Small</w:t>
      </w:r>
      <w:r>
        <w:rPr>
          <w:b/>
          <w:spacing w:val="-15"/>
        </w:rPr>
        <w:t xml:space="preserve"> </w:t>
      </w:r>
      <w:r>
        <w:rPr>
          <w:b/>
        </w:rPr>
        <w:t>Business</w:t>
      </w:r>
      <w:r>
        <w:rPr>
          <w:b/>
          <w:spacing w:val="-15"/>
        </w:rPr>
        <w:t xml:space="preserve"> </w:t>
      </w:r>
      <w:r>
        <w:rPr>
          <w:b/>
        </w:rPr>
        <w:t>Administration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Recommendations</w:t>
      </w:r>
    </w:p>
    <w:p w14:paraId="522E12A0" w14:textId="77777777" w:rsidR="00826CF0" w:rsidRDefault="00826CF0">
      <w:pPr>
        <w:pStyle w:val="BodyText"/>
        <w:spacing w:before="4"/>
        <w:rPr>
          <w:rFonts w:ascii="Bookman Old Style"/>
          <w:b/>
          <w:sz w:val="42"/>
        </w:rPr>
      </w:pPr>
    </w:p>
    <w:p w14:paraId="522E12A1" w14:textId="77777777" w:rsidR="00826CF0" w:rsidRDefault="00EC022C">
      <w:pPr>
        <w:pStyle w:val="BodyText"/>
        <w:spacing w:before="1"/>
        <w:ind w:left="110"/>
      </w:pPr>
      <w:r>
        <w:rPr>
          <w:w w:val="105"/>
        </w:rPr>
        <w:t>(b)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hyperlink r:id="rId18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22E12A2" w14:textId="77777777" w:rsidR="00826CF0" w:rsidRDefault="00826CF0">
      <w:pPr>
        <w:pStyle w:val="BodyText"/>
        <w:spacing w:before="10"/>
        <w:rPr>
          <w:sz w:val="23"/>
        </w:rPr>
      </w:pPr>
    </w:p>
    <w:p w14:paraId="522E12A3" w14:textId="77777777" w:rsidR="00826CF0" w:rsidRDefault="00EC022C">
      <w:pPr>
        <w:pStyle w:val="BodyText"/>
        <w:spacing w:line="271" w:lineRule="auto"/>
        <w:ind w:left="110" w:right="415"/>
      </w:pPr>
      <w:r>
        <w:rPr>
          <w:w w:val="105"/>
        </w:rPr>
        <w:t>(d) When notified by the SBA that it has filed an appeal with the Agency Head, follow 5319.810</w:t>
      </w:r>
      <w:r>
        <w:rPr>
          <w:spacing w:val="40"/>
          <w:w w:val="105"/>
        </w:rPr>
        <w:t xml:space="preserve"> </w:t>
      </w:r>
      <w:r>
        <w:rPr>
          <w:w w:val="105"/>
        </w:rPr>
        <w:t>below to prepare an appeal case file.</w:t>
      </w:r>
    </w:p>
    <w:p w14:paraId="522E12A4" w14:textId="77777777" w:rsidR="00826CF0" w:rsidRDefault="00826CF0">
      <w:pPr>
        <w:pStyle w:val="BodyText"/>
        <w:rPr>
          <w:sz w:val="26"/>
        </w:rPr>
      </w:pPr>
    </w:p>
    <w:p w14:paraId="522E12A5" w14:textId="77777777" w:rsidR="00826CF0" w:rsidRDefault="00EC022C">
      <w:pPr>
        <w:pStyle w:val="Heading1"/>
        <w:spacing w:before="203"/>
        <w:rPr>
          <w:b/>
        </w:rPr>
      </w:pPr>
      <w:r>
        <w:rPr>
          <w:b/>
          <w:spacing w:val="-6"/>
        </w:rPr>
        <w:t>Subpart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5319.6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—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CERTIFICATES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COMPETENCY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AND</w:t>
      </w:r>
    </w:p>
    <w:p w14:paraId="522E12A6" w14:textId="77777777" w:rsidR="00826CF0" w:rsidRDefault="00826CF0">
      <w:pPr>
        <w:sectPr w:rsidR="00826CF0" w:rsidSect="00442B78">
          <w:pgSz w:w="11910" w:h="16840"/>
          <w:pgMar w:top="820" w:right="760" w:bottom="280" w:left="740" w:header="720" w:footer="720" w:gutter="0"/>
          <w:cols w:space="720"/>
        </w:sectPr>
      </w:pPr>
    </w:p>
    <w:p w14:paraId="522E12A7" w14:textId="77777777" w:rsidR="00826CF0" w:rsidRDefault="00EC022C">
      <w:pPr>
        <w:spacing w:before="75"/>
        <w:ind w:left="110"/>
        <w:rPr>
          <w:rFonts w:ascii="Bookman Old Style"/>
          <w:b/>
          <w:sz w:val="33"/>
        </w:rPr>
      </w:pPr>
      <w:r>
        <w:rPr>
          <w:rFonts w:ascii="Bookman Old Style"/>
          <w:b/>
          <w:sz w:val="33"/>
        </w:rPr>
        <w:lastRenderedPageBreak/>
        <w:t>DETERMINATIONS</w:t>
      </w:r>
      <w:r>
        <w:rPr>
          <w:rFonts w:ascii="Bookman Old Style"/>
          <w:b/>
          <w:spacing w:val="-19"/>
          <w:sz w:val="33"/>
        </w:rPr>
        <w:t xml:space="preserve"> </w:t>
      </w:r>
      <w:r>
        <w:rPr>
          <w:rFonts w:ascii="Bookman Old Style"/>
          <w:b/>
          <w:sz w:val="33"/>
        </w:rPr>
        <w:t>OF</w:t>
      </w:r>
      <w:r>
        <w:rPr>
          <w:rFonts w:ascii="Bookman Old Style"/>
          <w:b/>
          <w:spacing w:val="-19"/>
          <w:sz w:val="33"/>
        </w:rPr>
        <w:t xml:space="preserve"> </w:t>
      </w:r>
      <w:r>
        <w:rPr>
          <w:rFonts w:ascii="Bookman Old Style"/>
          <w:b/>
          <w:spacing w:val="-2"/>
          <w:sz w:val="33"/>
        </w:rPr>
        <w:t>RESPONSIBILITY</w:t>
      </w:r>
    </w:p>
    <w:p w14:paraId="522E12A8" w14:textId="77777777" w:rsidR="00826CF0" w:rsidRDefault="00826CF0">
      <w:pPr>
        <w:pStyle w:val="BodyText"/>
        <w:rPr>
          <w:rFonts w:ascii="Bookman Old Style"/>
          <w:b/>
          <w:sz w:val="44"/>
        </w:rPr>
      </w:pPr>
    </w:p>
    <w:p w14:paraId="522E12A9" w14:textId="77777777" w:rsidR="00826CF0" w:rsidRDefault="00EC022C">
      <w:pPr>
        <w:pStyle w:val="Heading2"/>
        <w:spacing w:line="280" w:lineRule="auto"/>
        <w:rPr>
          <w:b/>
        </w:rPr>
      </w:pPr>
      <w:r>
        <w:rPr>
          <w:b/>
        </w:rPr>
        <w:t>5319.602-3</w:t>
      </w:r>
      <w:r>
        <w:rPr>
          <w:b/>
          <w:spacing w:val="-7"/>
        </w:rPr>
        <w:t xml:space="preserve"> </w:t>
      </w:r>
      <w:r>
        <w:rPr>
          <w:b/>
        </w:rPr>
        <w:t>Resolving</w:t>
      </w:r>
      <w:r>
        <w:rPr>
          <w:b/>
          <w:spacing w:val="-7"/>
        </w:rPr>
        <w:t xml:space="preserve"> </w:t>
      </w:r>
      <w:r>
        <w:rPr>
          <w:b/>
        </w:rPr>
        <w:t>differences</w:t>
      </w:r>
      <w:r>
        <w:rPr>
          <w:b/>
          <w:spacing w:val="-7"/>
        </w:rPr>
        <w:t xml:space="preserve"> </w:t>
      </w:r>
      <w:r>
        <w:rPr>
          <w:b/>
        </w:rPr>
        <w:t>between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agency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Small</w:t>
      </w:r>
      <w:r>
        <w:rPr>
          <w:b/>
          <w:spacing w:val="-7"/>
        </w:rPr>
        <w:t xml:space="preserve"> </w:t>
      </w:r>
      <w:r>
        <w:rPr>
          <w:b/>
        </w:rPr>
        <w:t xml:space="preserve">Business </w:t>
      </w:r>
      <w:r>
        <w:rPr>
          <w:b/>
          <w:spacing w:val="-2"/>
        </w:rPr>
        <w:t>Administration</w:t>
      </w:r>
    </w:p>
    <w:p w14:paraId="522E12AA" w14:textId="77777777" w:rsidR="00826CF0" w:rsidRDefault="00826CF0">
      <w:pPr>
        <w:pStyle w:val="BodyText"/>
        <w:spacing w:before="3"/>
        <w:rPr>
          <w:rFonts w:ascii="Bookman Old Style"/>
          <w:b/>
          <w:sz w:val="38"/>
        </w:rPr>
      </w:pPr>
    </w:p>
    <w:p w14:paraId="522E12AB" w14:textId="77777777" w:rsidR="00826CF0" w:rsidRDefault="00EC022C">
      <w:pPr>
        <w:pStyle w:val="BodyText"/>
        <w:spacing w:line="271" w:lineRule="auto"/>
        <w:ind w:left="110"/>
      </w:pPr>
      <w:r>
        <w:rPr>
          <w:w w:val="110"/>
        </w:rPr>
        <w:t>(a)(3)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contracting</w:t>
      </w:r>
      <w:r>
        <w:rPr>
          <w:spacing w:val="-5"/>
          <w:w w:val="110"/>
        </w:rPr>
        <w:t xml:space="preserve"> </w:t>
      </w:r>
      <w:r>
        <w:rPr>
          <w:w w:val="110"/>
        </w:rPr>
        <w:t>officer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prepare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submit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appeal,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appeal</w:t>
      </w:r>
      <w:r>
        <w:rPr>
          <w:spacing w:val="-5"/>
          <w:w w:val="110"/>
        </w:rPr>
        <w:t xml:space="preserve"> </w:t>
      </w:r>
      <w:r>
        <w:rPr>
          <w:w w:val="110"/>
        </w:rPr>
        <w:t>case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file </w:t>
      </w:r>
      <w:r>
        <w:t>prepared</w:t>
      </w:r>
      <w:r>
        <w:rPr>
          <w:spacing w:val="40"/>
        </w:rPr>
        <w:t xml:space="preserve"> </w:t>
      </w:r>
      <w:r>
        <w:t>IAW</w:t>
      </w:r>
      <w:r>
        <w:rPr>
          <w:spacing w:val="40"/>
        </w:rPr>
        <w:t xml:space="preserve"> </w:t>
      </w:r>
      <w:r>
        <w:t>5319.810(b)(2)</w:t>
      </w:r>
      <w:r>
        <w:rPr>
          <w:spacing w:val="40"/>
        </w:rPr>
        <w:t xml:space="preserve"> </w:t>
      </w:r>
      <w:r>
        <w:t>below,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</w:t>
      </w:r>
      <w:r>
        <w:rPr>
          <w:spacing w:val="40"/>
        </w:rPr>
        <w:t xml:space="preserve"> </w:t>
      </w:r>
      <w:r>
        <w:t>(or</w:t>
      </w:r>
      <w:r>
        <w:rPr>
          <w:spacing w:val="40"/>
        </w:rPr>
        <w:t xml:space="preserve"> </w:t>
      </w:r>
      <w:r>
        <w:t>designee)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hyperlink r:id="rId19">
        <w:r>
          <w:rPr>
            <w:color w:val="27314A"/>
            <w:u w:val="single" w:color="27314A"/>
          </w:rPr>
          <w:t>SAF/S</w:t>
        </w:r>
      </w:hyperlink>
      <w:hyperlink r:id="rId20">
        <w:r>
          <w:rPr>
            <w:color w:val="27314A"/>
            <w:u w:val="single" w:color="27314A"/>
          </w:rPr>
          <w:t>B</w:t>
        </w:r>
      </w:hyperlink>
      <w:r>
        <w:rPr>
          <w:color w:val="27314A"/>
          <w:spacing w:val="40"/>
          <w:u w:val="single" w:color="27314A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copy</w:t>
      </w:r>
      <w:r>
        <w:rPr>
          <w:spacing w:val="40"/>
        </w:rPr>
        <w:t xml:space="preserve"> </w:t>
      </w:r>
      <w:r>
        <w:t>provided</w:t>
      </w:r>
      <w:r>
        <w:rPr>
          <w:spacing w:val="40"/>
        </w:rPr>
        <w:t xml:space="preserve"> </w:t>
      </w:r>
      <w:r>
        <w:t xml:space="preserve">to </w:t>
      </w:r>
      <w:r>
        <w:rPr>
          <w:w w:val="110"/>
        </w:rPr>
        <w:t>the MAJCOM/FLDCOM SB Office.</w:t>
      </w:r>
    </w:p>
    <w:p w14:paraId="522E12AC" w14:textId="77777777" w:rsidR="00826CF0" w:rsidRDefault="00826CF0">
      <w:pPr>
        <w:pStyle w:val="BodyText"/>
        <w:rPr>
          <w:sz w:val="26"/>
        </w:rPr>
      </w:pPr>
    </w:p>
    <w:p w14:paraId="522E12AD" w14:textId="77777777" w:rsidR="00826CF0" w:rsidRDefault="00EC022C">
      <w:pPr>
        <w:pStyle w:val="Heading1"/>
        <w:spacing w:before="204" w:line="273" w:lineRule="auto"/>
        <w:rPr>
          <w:b/>
        </w:rPr>
      </w:pPr>
      <w:r>
        <w:rPr>
          <w:b/>
        </w:rPr>
        <w:t>Subpart</w:t>
      </w:r>
      <w:r>
        <w:rPr>
          <w:b/>
          <w:spacing w:val="-25"/>
        </w:rPr>
        <w:t xml:space="preserve"> </w:t>
      </w:r>
      <w:r>
        <w:rPr>
          <w:b/>
        </w:rPr>
        <w:t>5319.8</w:t>
      </w:r>
      <w:r>
        <w:rPr>
          <w:b/>
          <w:spacing w:val="-26"/>
        </w:rPr>
        <w:t xml:space="preserve"> </w:t>
      </w:r>
      <w:r>
        <w:rPr>
          <w:b/>
        </w:rPr>
        <w:t>—</w:t>
      </w:r>
      <w:r>
        <w:rPr>
          <w:b/>
          <w:spacing w:val="-25"/>
        </w:rPr>
        <w:t xml:space="preserve"> </w:t>
      </w:r>
      <w:r>
        <w:rPr>
          <w:b/>
        </w:rPr>
        <w:t>CONTRACTING</w:t>
      </w:r>
      <w:r>
        <w:rPr>
          <w:b/>
          <w:spacing w:val="-25"/>
        </w:rPr>
        <w:t xml:space="preserve"> </w:t>
      </w:r>
      <w:r>
        <w:rPr>
          <w:b/>
        </w:rPr>
        <w:t>WITH</w:t>
      </w:r>
      <w:r>
        <w:rPr>
          <w:b/>
          <w:spacing w:val="-25"/>
        </w:rPr>
        <w:t xml:space="preserve"> </w:t>
      </w:r>
      <w:r>
        <w:rPr>
          <w:b/>
        </w:rPr>
        <w:t>THE</w:t>
      </w:r>
      <w:r>
        <w:rPr>
          <w:b/>
          <w:spacing w:val="-25"/>
        </w:rPr>
        <w:t xml:space="preserve"> </w:t>
      </w:r>
      <w:r>
        <w:rPr>
          <w:b/>
        </w:rPr>
        <w:t>SMALL BUSINESS</w:t>
      </w:r>
      <w:r>
        <w:rPr>
          <w:b/>
          <w:spacing w:val="20"/>
        </w:rPr>
        <w:t xml:space="preserve"> </w:t>
      </w:r>
      <w:r>
        <w:rPr>
          <w:b/>
        </w:rPr>
        <w:t>ADMINISTRATION</w:t>
      </w:r>
      <w:r>
        <w:rPr>
          <w:b/>
          <w:spacing w:val="20"/>
        </w:rPr>
        <w:t xml:space="preserve"> </w:t>
      </w:r>
      <w:r>
        <w:rPr>
          <w:b/>
        </w:rPr>
        <w:t>(THE</w:t>
      </w:r>
      <w:r>
        <w:rPr>
          <w:b/>
          <w:spacing w:val="20"/>
        </w:rPr>
        <w:t xml:space="preserve"> </w:t>
      </w:r>
      <w:r>
        <w:rPr>
          <w:b/>
        </w:rPr>
        <w:t>8(A)</w:t>
      </w:r>
      <w:r>
        <w:rPr>
          <w:b/>
          <w:spacing w:val="20"/>
        </w:rPr>
        <w:t xml:space="preserve"> </w:t>
      </w:r>
      <w:r>
        <w:rPr>
          <w:b/>
          <w:spacing w:val="-2"/>
        </w:rPr>
        <w:t>PROGRAM)</w:t>
      </w:r>
    </w:p>
    <w:p w14:paraId="522E12AE" w14:textId="77777777" w:rsidR="00826CF0" w:rsidRDefault="00826CF0">
      <w:pPr>
        <w:pStyle w:val="BodyText"/>
        <w:spacing w:before="5"/>
        <w:rPr>
          <w:rFonts w:ascii="Bookman Old Style"/>
          <w:b/>
          <w:sz w:val="39"/>
        </w:rPr>
      </w:pPr>
    </w:p>
    <w:p w14:paraId="522E12AF" w14:textId="77777777" w:rsidR="00826CF0" w:rsidRDefault="00EC022C">
      <w:pPr>
        <w:pStyle w:val="Heading2"/>
        <w:rPr>
          <w:b/>
        </w:rPr>
      </w:pPr>
      <w:r>
        <w:rPr>
          <w:b/>
        </w:rPr>
        <w:t>5319.810</w:t>
      </w:r>
      <w:r>
        <w:rPr>
          <w:b/>
          <w:spacing w:val="-17"/>
        </w:rPr>
        <w:t xml:space="preserve"> </w:t>
      </w:r>
      <w:r>
        <w:rPr>
          <w:b/>
        </w:rPr>
        <w:t>SBA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Appeals</w:t>
      </w:r>
    </w:p>
    <w:p w14:paraId="522E12B0" w14:textId="77777777" w:rsidR="00826CF0" w:rsidRDefault="00826CF0">
      <w:pPr>
        <w:pStyle w:val="BodyText"/>
        <w:spacing w:before="4"/>
        <w:rPr>
          <w:rFonts w:ascii="Bookman Old Style"/>
          <w:b/>
          <w:sz w:val="42"/>
        </w:rPr>
      </w:pPr>
    </w:p>
    <w:p w14:paraId="522E12B1" w14:textId="77777777" w:rsidR="00826CF0" w:rsidRDefault="00EC022C">
      <w:pPr>
        <w:pStyle w:val="BodyText"/>
        <w:spacing w:line="271" w:lineRule="auto"/>
        <w:ind w:left="110" w:right="415"/>
      </w:pPr>
      <w:r>
        <w:rPr>
          <w:w w:val="105"/>
        </w:rPr>
        <w:t>(a)</w:t>
      </w:r>
      <w:r>
        <w:rPr>
          <w:spacing w:val="33"/>
          <w:w w:val="105"/>
        </w:rPr>
        <w:t xml:space="preserve"> </w:t>
      </w:r>
      <w:r>
        <w:rPr>
          <w:w w:val="105"/>
        </w:rPr>
        <w:t>See</w:t>
      </w:r>
      <w:r>
        <w:rPr>
          <w:spacing w:val="14"/>
          <w:w w:val="105"/>
        </w:rPr>
        <w:t xml:space="preserve"> </w:t>
      </w:r>
      <w:hyperlink r:id="rId21">
        <w:r>
          <w:rPr>
            <w:color w:val="27314A"/>
            <w:w w:val="105"/>
            <w:u w:val="single" w:color="27314A"/>
          </w:rPr>
          <w:t>HAF</w:t>
        </w:r>
        <w:r>
          <w:rPr>
            <w:color w:val="27314A"/>
            <w:spacing w:val="33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MD</w:t>
        </w:r>
        <w:r>
          <w:rPr>
            <w:color w:val="27314A"/>
            <w:spacing w:val="33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1-30</w:t>
        </w:r>
      </w:hyperlink>
      <w:r>
        <w:rPr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3"/>
          <w:w w:val="105"/>
        </w:rPr>
        <w:t xml:space="preserve"> </w:t>
      </w:r>
      <w:r>
        <w:rPr>
          <w:w w:val="105"/>
        </w:rPr>
        <w:t>behalf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SecAF</w:t>
      </w:r>
      <w:proofErr w:type="spellEnd"/>
      <w:r>
        <w:rPr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SAF/SB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responsible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resolving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SBA’s complaints to the Agency Head and determining whether the SBA’s appeals will be granted or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denied.</w:t>
      </w:r>
    </w:p>
    <w:p w14:paraId="522E12B2" w14:textId="77777777" w:rsidR="00826CF0" w:rsidRDefault="00826CF0">
      <w:pPr>
        <w:pStyle w:val="BodyText"/>
        <w:spacing w:before="2"/>
        <w:rPr>
          <w:sz w:val="21"/>
        </w:rPr>
      </w:pPr>
    </w:p>
    <w:p w14:paraId="522E12B3" w14:textId="77777777" w:rsidR="00826CF0" w:rsidRDefault="00EC022C">
      <w:pPr>
        <w:pStyle w:val="BodyText"/>
        <w:spacing w:line="271" w:lineRule="auto"/>
        <w:ind w:left="110"/>
      </w:pPr>
      <w:r>
        <w:rPr>
          <w:w w:val="110"/>
        </w:rPr>
        <w:t>(b)(2)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notified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SBA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intent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appeal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within</w:t>
      </w:r>
      <w:r>
        <w:rPr>
          <w:spacing w:val="-6"/>
          <w:w w:val="110"/>
        </w:rPr>
        <w:t xml:space="preserve"> </w:t>
      </w:r>
      <w:r>
        <w:rPr>
          <w:w w:val="110"/>
        </w:rPr>
        <w:t>ten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6"/>
          <w:w w:val="110"/>
        </w:rPr>
        <w:t xml:space="preserve"> </w:t>
      </w:r>
      <w:r>
        <w:rPr>
          <w:w w:val="110"/>
        </w:rPr>
        <w:t>days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receipt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the formal appeal, the contracting officer will prepare and submit an appeal case file </w:t>
      </w:r>
      <w:r>
        <w:rPr>
          <w:w w:val="110"/>
        </w:rPr>
        <w:t>through the SCO (or</w:t>
      </w:r>
      <w:r>
        <w:rPr>
          <w:spacing w:val="-3"/>
          <w:w w:val="110"/>
        </w:rPr>
        <w:t xml:space="preserve"> </w:t>
      </w:r>
      <w:r>
        <w:rPr>
          <w:w w:val="110"/>
        </w:rPr>
        <w:t>designee)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hyperlink r:id="rId22">
        <w:r>
          <w:rPr>
            <w:color w:val="27314A"/>
            <w:w w:val="110"/>
            <w:u w:val="single" w:color="27314A"/>
          </w:rPr>
          <w:t>SAF/SB</w:t>
        </w:r>
      </w:hyperlink>
      <w:r>
        <w:rPr>
          <w:color w:val="27314A"/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copy</w:t>
      </w:r>
      <w:r>
        <w:rPr>
          <w:spacing w:val="-3"/>
          <w:w w:val="110"/>
        </w:rPr>
        <w:t xml:space="preserve"> </w:t>
      </w:r>
      <w:r>
        <w:rPr>
          <w:w w:val="110"/>
        </w:rPr>
        <w:t>provided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MAJCOM/FLDCOM</w:t>
      </w:r>
      <w:r>
        <w:rPr>
          <w:spacing w:val="-3"/>
          <w:w w:val="110"/>
        </w:rPr>
        <w:t xml:space="preserve"> </w:t>
      </w:r>
      <w:r>
        <w:rPr>
          <w:w w:val="110"/>
        </w:rPr>
        <w:t>SB</w:t>
      </w:r>
      <w:r>
        <w:rPr>
          <w:spacing w:val="-3"/>
          <w:w w:val="110"/>
        </w:rPr>
        <w:t xml:space="preserve"> </w:t>
      </w:r>
      <w:r>
        <w:rPr>
          <w:w w:val="110"/>
        </w:rPr>
        <w:t>Office.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appeal</w:t>
      </w:r>
      <w:r>
        <w:rPr>
          <w:spacing w:val="-3"/>
          <w:w w:val="110"/>
        </w:rPr>
        <w:t xml:space="preserve"> </w:t>
      </w:r>
      <w:r>
        <w:rPr>
          <w:w w:val="110"/>
        </w:rPr>
        <w:t>case file</w:t>
      </w:r>
      <w:r>
        <w:rPr>
          <w:spacing w:val="-4"/>
          <w:w w:val="110"/>
        </w:rPr>
        <w:t xml:space="preserve"> </w:t>
      </w:r>
      <w:r>
        <w:rPr>
          <w:w w:val="110"/>
        </w:rPr>
        <w:t>must</w:t>
      </w:r>
      <w:r>
        <w:rPr>
          <w:spacing w:val="-4"/>
          <w:w w:val="110"/>
        </w:rPr>
        <w:t xml:space="preserve"> </w:t>
      </w:r>
      <w:r>
        <w:rPr>
          <w:w w:val="110"/>
        </w:rPr>
        <w:t>include</w:t>
      </w:r>
      <w:r>
        <w:rPr>
          <w:spacing w:val="-4"/>
          <w:w w:val="110"/>
        </w:rPr>
        <w:t xml:space="preserve"> </w:t>
      </w:r>
      <w:r>
        <w:rPr>
          <w:w w:val="110"/>
        </w:rPr>
        <w:t>(1)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statement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contracting</w:t>
      </w:r>
      <w:r>
        <w:rPr>
          <w:spacing w:val="-4"/>
          <w:w w:val="110"/>
        </w:rPr>
        <w:t xml:space="preserve"> </w:t>
      </w:r>
      <w:r>
        <w:rPr>
          <w:w w:val="110"/>
        </w:rPr>
        <w:t>officer,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sets</w:t>
      </w:r>
      <w:r>
        <w:rPr>
          <w:spacing w:val="-4"/>
          <w:w w:val="110"/>
        </w:rPr>
        <w:t xml:space="preserve"> </w:t>
      </w:r>
      <w:r>
        <w:rPr>
          <w:w w:val="110"/>
        </w:rPr>
        <w:t>forth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decision</w:t>
      </w:r>
      <w:r>
        <w:rPr>
          <w:spacing w:val="-4"/>
          <w:w w:val="110"/>
        </w:rPr>
        <w:t xml:space="preserve"> </w:t>
      </w:r>
      <w:r>
        <w:rPr>
          <w:w w:val="110"/>
        </w:rPr>
        <w:t>rationale and</w:t>
      </w:r>
      <w:r>
        <w:rPr>
          <w:spacing w:val="-12"/>
          <w:w w:val="110"/>
        </w:rPr>
        <w:t xml:space="preserve"> </w:t>
      </w:r>
      <w:r>
        <w:rPr>
          <w:w w:val="110"/>
        </w:rPr>
        <w:t>addresses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appeal</w:t>
      </w:r>
      <w:r>
        <w:rPr>
          <w:spacing w:val="-12"/>
          <w:w w:val="110"/>
        </w:rPr>
        <w:t xml:space="preserve"> </w:t>
      </w:r>
      <w:r>
        <w:rPr>
          <w:w w:val="110"/>
        </w:rPr>
        <w:t>issues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point-by-point</w:t>
      </w:r>
      <w:r>
        <w:rPr>
          <w:spacing w:val="-12"/>
          <w:w w:val="110"/>
        </w:rPr>
        <w:t xml:space="preserve"> </w:t>
      </w:r>
      <w:r>
        <w:rPr>
          <w:w w:val="110"/>
        </w:rPr>
        <w:t>basis;</w:t>
      </w:r>
      <w:r>
        <w:rPr>
          <w:spacing w:val="-12"/>
          <w:w w:val="110"/>
        </w:rPr>
        <w:t xml:space="preserve"> </w:t>
      </w:r>
      <w:r>
        <w:rPr>
          <w:w w:val="110"/>
        </w:rPr>
        <w:t>(2)</w:t>
      </w:r>
      <w:r>
        <w:rPr>
          <w:spacing w:val="-12"/>
          <w:w w:val="110"/>
        </w:rPr>
        <w:t xml:space="preserve"> </w:t>
      </w:r>
      <w:r>
        <w:rPr>
          <w:w w:val="110"/>
        </w:rPr>
        <w:t>supporting</w:t>
      </w:r>
      <w:r>
        <w:rPr>
          <w:spacing w:val="-12"/>
          <w:w w:val="110"/>
        </w:rPr>
        <w:t xml:space="preserve"> </w:t>
      </w:r>
      <w:r>
        <w:rPr>
          <w:w w:val="110"/>
        </w:rPr>
        <w:t>documents</w:t>
      </w:r>
      <w:r>
        <w:rPr>
          <w:spacing w:val="-12"/>
          <w:w w:val="110"/>
        </w:rPr>
        <w:t xml:space="preserve"> </w:t>
      </w:r>
      <w:r>
        <w:rPr>
          <w:w w:val="110"/>
        </w:rPr>
        <w:t>related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to </w:t>
      </w:r>
      <w:r>
        <w:t>controversial</w:t>
      </w:r>
      <w:r>
        <w:rPr>
          <w:spacing w:val="40"/>
        </w:rPr>
        <w:t xml:space="preserve"> </w:t>
      </w:r>
      <w:r>
        <w:t>aspects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appeal;</w:t>
      </w:r>
      <w:r>
        <w:rPr>
          <w:spacing w:val="40"/>
        </w:rPr>
        <w:t xml:space="preserve"> </w:t>
      </w:r>
      <w:r>
        <w:t>(3)</w:t>
      </w:r>
      <w:r>
        <w:rPr>
          <w:spacing w:val="40"/>
        </w:rPr>
        <w:t xml:space="preserve"> </w:t>
      </w:r>
      <w:r>
        <w:t>supporting</w:t>
      </w:r>
      <w:r>
        <w:rPr>
          <w:spacing w:val="40"/>
        </w:rPr>
        <w:t xml:space="preserve"> </w:t>
      </w:r>
      <w:r>
        <w:t>documents</w:t>
      </w:r>
      <w:r>
        <w:rPr>
          <w:spacing w:val="40"/>
        </w:rPr>
        <w:t xml:space="preserve"> </w:t>
      </w:r>
      <w:r>
        <w:t>related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results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market</w:t>
      </w:r>
      <w:r>
        <w:rPr>
          <w:spacing w:val="40"/>
        </w:rPr>
        <w:t xml:space="preserve"> </w:t>
      </w:r>
      <w:proofErr w:type="gramStart"/>
      <w:r>
        <w:t>research;</w:t>
      </w:r>
      <w:proofErr w:type="gramEnd"/>
    </w:p>
    <w:p w14:paraId="522E12B4" w14:textId="55C2C4A4" w:rsidR="00826CF0" w:rsidRDefault="00EC022C">
      <w:pPr>
        <w:pStyle w:val="BodyText"/>
        <w:spacing w:before="3" w:line="271" w:lineRule="auto"/>
        <w:ind w:left="110" w:right="205"/>
      </w:pPr>
      <w:r>
        <w:rPr>
          <w:w w:val="105"/>
        </w:rPr>
        <w:t xml:space="preserve">(4) The completed </w:t>
      </w:r>
      <w:commentRangeStart w:id="11"/>
      <w:r>
        <w:fldChar w:fldCharType="begin"/>
      </w:r>
      <w:ins w:id="12" w:author="ROSSI, AMANDA M CIV USAF HAF SAF/AQCP" w:date="2024-05-18T11:58:00Z">
        <w:r>
          <w:instrText xml:space="preserve">HYPERLINK "http://www.esd.whs.mil/Portals/54/Documents/DD/forms/dd/dd2579.pdf" \h </w:instrText>
        </w:r>
      </w:ins>
      <w:del w:id="13" w:author="ROSSI, AMANDA M CIV USAF HAF SAF/AQCP" w:date="2024-05-18T11:58:00Z">
        <w:r w:rsidDel="00EC022C">
          <w:delInstrText>HYPERLINK "http://www.dtic.mil/whs/directives/forms/forminfo/forminfopage1959.html" \h</w:delInstrText>
        </w:r>
      </w:del>
      <w:ins w:id="14" w:author="ROSSI, AMANDA M CIV USAF HAF SAF/AQCP" w:date="2024-05-18T11:58:00Z"/>
      <w:r>
        <w:fldChar w:fldCharType="separate"/>
      </w:r>
      <w:r>
        <w:rPr>
          <w:color w:val="27314A"/>
          <w:w w:val="105"/>
          <w:u w:val="single" w:color="27314A"/>
        </w:rPr>
        <w:t>DD Form 257</w:t>
      </w:r>
      <w:r>
        <w:rPr>
          <w:color w:val="27314A"/>
          <w:w w:val="105"/>
          <w:u w:val="single" w:color="27314A"/>
        </w:rPr>
        <w:fldChar w:fldCharType="end"/>
      </w:r>
      <w:hyperlink r:id="rId23">
        <w:r>
          <w:rPr>
            <w:color w:val="27314A"/>
            <w:w w:val="105"/>
            <w:u w:val="single" w:color="27314A"/>
          </w:rPr>
          <w:t>9</w:t>
        </w:r>
      </w:hyperlink>
      <w:commentRangeEnd w:id="11"/>
      <w:r>
        <w:rPr>
          <w:rStyle w:val="CommentReference"/>
        </w:rPr>
        <w:commentReference w:id="11"/>
      </w:r>
      <w:r>
        <w:rPr>
          <w:color w:val="27314A"/>
          <w:w w:val="105"/>
          <w:u w:val="single" w:color="27314A"/>
        </w:rPr>
        <w:t xml:space="preserve"> </w:t>
      </w:r>
      <w:r>
        <w:rPr>
          <w:w w:val="105"/>
        </w:rPr>
        <w:t>and SBA Form 70 and any related correspondence; (5) a summary</w:t>
      </w:r>
      <w:r>
        <w:rPr>
          <w:spacing w:val="40"/>
          <w:w w:val="105"/>
        </w:rPr>
        <w:t xml:space="preserve"> </w:t>
      </w:r>
      <w:r>
        <w:rPr>
          <w:w w:val="105"/>
        </w:rPr>
        <w:t>of the procurement history; (6) a copy of the solicitation’s evaluation and award factors; (7)</w:t>
      </w:r>
      <w:r>
        <w:rPr>
          <w:spacing w:val="40"/>
          <w:w w:val="105"/>
        </w:rPr>
        <w:t xml:space="preserve"> </w:t>
      </w:r>
      <w:r>
        <w:rPr>
          <w:w w:val="105"/>
        </w:rPr>
        <w:t>supporting</w:t>
      </w:r>
      <w:r>
        <w:rPr>
          <w:spacing w:val="21"/>
          <w:w w:val="105"/>
        </w:rPr>
        <w:t xml:space="preserve"> </w:t>
      </w:r>
      <w:r>
        <w:rPr>
          <w:w w:val="105"/>
        </w:rPr>
        <w:t>documents</w:t>
      </w:r>
      <w:r>
        <w:rPr>
          <w:spacing w:val="21"/>
          <w:w w:val="105"/>
        </w:rPr>
        <w:t xml:space="preserve"> </w:t>
      </w:r>
      <w:r>
        <w:rPr>
          <w:w w:val="105"/>
        </w:rPr>
        <w:t>related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suspension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all</w:t>
      </w:r>
      <w:r>
        <w:rPr>
          <w:spacing w:val="21"/>
          <w:w w:val="105"/>
        </w:rPr>
        <w:t xml:space="preserve"> </w:t>
      </w:r>
      <w:r>
        <w:rPr>
          <w:w w:val="105"/>
        </w:rPr>
        <w:t>actions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21"/>
          <w:w w:val="105"/>
        </w:rPr>
        <w:t xml:space="preserve"> </w:t>
      </w:r>
      <w:r>
        <w:rPr>
          <w:w w:val="105"/>
        </w:rPr>
        <w:t>pending</w:t>
      </w:r>
      <w:r>
        <w:rPr>
          <w:spacing w:val="21"/>
          <w:w w:val="105"/>
        </w:rPr>
        <w:t xml:space="preserve"> </w:t>
      </w:r>
      <w:r>
        <w:rPr>
          <w:w w:val="105"/>
        </w:rPr>
        <w:t>outcome of the appeal; and (8) evidence of case file review and/or concurrence by the local Small Business,</w:t>
      </w:r>
      <w:r>
        <w:rPr>
          <w:spacing w:val="40"/>
          <w:w w:val="105"/>
        </w:rPr>
        <w:t xml:space="preserve"> </w:t>
      </w:r>
      <w:r>
        <w:rPr>
          <w:w w:val="105"/>
        </w:rPr>
        <w:t>Legal,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Clearance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7"/>
          <w:w w:val="105"/>
        </w:rPr>
        <w:t xml:space="preserve"> </w:t>
      </w:r>
      <w:r>
        <w:rPr>
          <w:w w:val="105"/>
        </w:rPr>
        <w:t>Support</w:t>
      </w:r>
      <w:r>
        <w:rPr>
          <w:spacing w:val="37"/>
          <w:w w:val="105"/>
        </w:rPr>
        <w:t xml:space="preserve"> </w:t>
      </w:r>
      <w:r>
        <w:rPr>
          <w:w w:val="105"/>
        </w:rPr>
        <w:t>offices</w:t>
      </w:r>
      <w:r>
        <w:rPr>
          <w:spacing w:val="37"/>
          <w:w w:val="105"/>
        </w:rPr>
        <w:t xml:space="preserve"> </w:t>
      </w:r>
      <w:r>
        <w:rPr>
          <w:w w:val="105"/>
        </w:rPr>
        <w:t>prior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submission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SAF/SB.</w:t>
      </w:r>
    </w:p>
    <w:p w14:paraId="522E12B5" w14:textId="77777777" w:rsidR="00826CF0" w:rsidRDefault="00826CF0">
      <w:pPr>
        <w:pStyle w:val="BodyText"/>
        <w:rPr>
          <w:sz w:val="26"/>
        </w:rPr>
      </w:pPr>
    </w:p>
    <w:p w14:paraId="522E12B6" w14:textId="77777777" w:rsidR="00826CF0" w:rsidRDefault="00EC022C">
      <w:pPr>
        <w:pStyle w:val="Heading1"/>
        <w:spacing w:before="204"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5319.13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HISTORICALLY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 xml:space="preserve">UNDERUTILIZED </w:t>
      </w:r>
      <w:r>
        <w:rPr>
          <w:b/>
        </w:rPr>
        <w:t>BUSINESS ZONE (HUBZONE) PROGRAM</w:t>
      </w:r>
    </w:p>
    <w:p w14:paraId="522E12B7" w14:textId="77777777" w:rsidR="00826CF0" w:rsidRDefault="00826CF0">
      <w:pPr>
        <w:pStyle w:val="BodyText"/>
        <w:spacing w:before="6"/>
        <w:rPr>
          <w:rFonts w:ascii="Bookman Old Style"/>
          <w:b/>
          <w:sz w:val="39"/>
        </w:rPr>
      </w:pPr>
    </w:p>
    <w:p w14:paraId="522E12B8" w14:textId="77777777" w:rsidR="00826CF0" w:rsidRDefault="00EC022C">
      <w:pPr>
        <w:pStyle w:val="Heading2"/>
        <w:rPr>
          <w:b/>
        </w:rPr>
      </w:pPr>
      <w:r>
        <w:rPr>
          <w:b/>
        </w:rPr>
        <w:t>5319.1305</w:t>
      </w:r>
      <w:r>
        <w:rPr>
          <w:b/>
          <w:spacing w:val="-8"/>
        </w:rPr>
        <w:t xml:space="preserve"> </w:t>
      </w:r>
      <w:r>
        <w:rPr>
          <w:b/>
        </w:rPr>
        <w:t>HUBZone</w:t>
      </w:r>
      <w:r>
        <w:rPr>
          <w:b/>
          <w:spacing w:val="-8"/>
        </w:rPr>
        <w:t xml:space="preserve"> </w:t>
      </w:r>
      <w:r>
        <w:rPr>
          <w:b/>
        </w:rPr>
        <w:t>Set-Aside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Procedures</w:t>
      </w:r>
    </w:p>
    <w:p w14:paraId="522E12B9" w14:textId="77777777" w:rsidR="00826CF0" w:rsidRDefault="00826CF0">
      <w:pPr>
        <w:pStyle w:val="BodyText"/>
        <w:spacing w:before="4"/>
        <w:rPr>
          <w:rFonts w:ascii="Bookman Old Style"/>
          <w:b/>
          <w:sz w:val="42"/>
        </w:rPr>
      </w:pPr>
    </w:p>
    <w:p w14:paraId="522E12BA" w14:textId="77777777" w:rsidR="00826CF0" w:rsidRDefault="00EC022C">
      <w:pPr>
        <w:pStyle w:val="BodyText"/>
        <w:spacing w:line="271" w:lineRule="auto"/>
        <w:ind w:left="110" w:right="415"/>
      </w:pPr>
      <w:r>
        <w:rPr>
          <w:w w:val="105"/>
        </w:rPr>
        <w:t>(d)(1) When notified by the SBA of an intent to appeal with the Agency Head, the contracting officer</w:t>
      </w:r>
      <w:r>
        <w:rPr>
          <w:spacing w:val="80"/>
          <w:w w:val="105"/>
        </w:rPr>
        <w:t xml:space="preserve"> </w:t>
      </w:r>
      <w:r>
        <w:rPr>
          <w:w w:val="105"/>
        </w:rPr>
        <w:t>shall follow 5319.810 above to prepare an appeal case file.</w:t>
      </w:r>
    </w:p>
    <w:p w14:paraId="522E12BB" w14:textId="77777777" w:rsidR="00826CF0" w:rsidRDefault="00826CF0">
      <w:pPr>
        <w:pStyle w:val="BodyText"/>
        <w:spacing w:before="1"/>
        <w:rPr>
          <w:sz w:val="21"/>
        </w:rPr>
      </w:pPr>
    </w:p>
    <w:p w14:paraId="522E12BC" w14:textId="77777777" w:rsidR="00826CF0" w:rsidRDefault="00EC022C">
      <w:pPr>
        <w:pStyle w:val="BodyText"/>
        <w:ind w:left="110"/>
      </w:pPr>
      <w:r>
        <w:rPr>
          <w:w w:val="105"/>
        </w:rPr>
        <w:t>(d)(2)</w:t>
      </w:r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hyperlink r:id="rId24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22E12BD" w14:textId="77777777" w:rsidR="00826CF0" w:rsidRDefault="00826CF0">
      <w:pPr>
        <w:sectPr w:rsidR="00826CF0" w:rsidSect="00442B78">
          <w:pgSz w:w="11910" w:h="16840"/>
          <w:pgMar w:top="840" w:right="760" w:bottom="280" w:left="740" w:header="720" w:footer="720" w:gutter="0"/>
          <w:cols w:space="720"/>
        </w:sectPr>
      </w:pPr>
    </w:p>
    <w:p w14:paraId="522E12BE" w14:textId="77777777" w:rsidR="00826CF0" w:rsidRDefault="00EC022C">
      <w:pPr>
        <w:pStyle w:val="Heading1"/>
        <w:spacing w:line="273" w:lineRule="auto"/>
        <w:rPr>
          <w:b/>
        </w:rPr>
      </w:pPr>
      <w:r>
        <w:rPr>
          <w:b/>
          <w:spacing w:val="-2"/>
        </w:rPr>
        <w:lastRenderedPageBreak/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5319.14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SERVICE-DISABLED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 xml:space="preserve">VETERAN-OWNED </w:t>
      </w:r>
      <w:r>
        <w:rPr>
          <w:b/>
        </w:rPr>
        <w:t>SMALL BUSINESS PROCUREMENT PROGRAM</w:t>
      </w:r>
    </w:p>
    <w:p w14:paraId="522E12BF" w14:textId="77777777" w:rsidR="00826CF0" w:rsidRDefault="00826CF0">
      <w:pPr>
        <w:pStyle w:val="BodyText"/>
        <w:spacing w:before="5"/>
        <w:rPr>
          <w:rFonts w:ascii="Bookman Old Style"/>
          <w:b/>
          <w:sz w:val="39"/>
        </w:rPr>
      </w:pPr>
    </w:p>
    <w:p w14:paraId="522E12C0" w14:textId="77777777" w:rsidR="00826CF0" w:rsidRDefault="00EC022C">
      <w:pPr>
        <w:pStyle w:val="Heading2"/>
        <w:spacing w:line="280" w:lineRule="auto"/>
        <w:rPr>
          <w:b/>
        </w:rPr>
      </w:pPr>
      <w:r>
        <w:rPr>
          <w:b/>
        </w:rPr>
        <w:t>5319.1405</w:t>
      </w:r>
      <w:r>
        <w:rPr>
          <w:b/>
          <w:spacing w:val="-4"/>
        </w:rPr>
        <w:t xml:space="preserve"> </w:t>
      </w:r>
      <w:r>
        <w:rPr>
          <w:b/>
        </w:rPr>
        <w:t>Service-disabled</w:t>
      </w:r>
      <w:r>
        <w:rPr>
          <w:b/>
          <w:spacing w:val="-4"/>
        </w:rPr>
        <w:t xml:space="preserve"> </w:t>
      </w:r>
      <w:r>
        <w:rPr>
          <w:b/>
        </w:rPr>
        <w:t>Veteran-owned</w:t>
      </w:r>
      <w:r>
        <w:rPr>
          <w:b/>
          <w:spacing w:val="-4"/>
        </w:rPr>
        <w:t xml:space="preserve"> </w:t>
      </w:r>
      <w:r>
        <w:rPr>
          <w:b/>
        </w:rPr>
        <w:t>Small</w:t>
      </w:r>
      <w:r>
        <w:rPr>
          <w:b/>
          <w:spacing w:val="-4"/>
        </w:rPr>
        <w:t xml:space="preserve"> </w:t>
      </w: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 xml:space="preserve">Set-aside </w:t>
      </w:r>
      <w:r>
        <w:rPr>
          <w:b/>
          <w:spacing w:val="-2"/>
        </w:rPr>
        <w:t>Procedures</w:t>
      </w:r>
    </w:p>
    <w:p w14:paraId="522E12C1" w14:textId="77777777" w:rsidR="00826CF0" w:rsidRDefault="00826CF0">
      <w:pPr>
        <w:pStyle w:val="BodyText"/>
        <w:spacing w:before="3"/>
        <w:rPr>
          <w:rFonts w:ascii="Bookman Old Style"/>
          <w:b/>
          <w:sz w:val="38"/>
        </w:rPr>
      </w:pPr>
    </w:p>
    <w:p w14:paraId="522E12C2" w14:textId="77777777" w:rsidR="00826CF0" w:rsidRDefault="00EC022C">
      <w:pPr>
        <w:pStyle w:val="BodyText"/>
        <w:ind w:left="110"/>
      </w:pPr>
      <w:r>
        <w:rPr>
          <w:w w:val="105"/>
        </w:rPr>
        <w:t>(d)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1"/>
          <w:w w:val="105"/>
        </w:rPr>
        <w:t xml:space="preserve"> </w:t>
      </w:r>
      <w:hyperlink r:id="rId25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22E12C3" w14:textId="77777777" w:rsidR="00826CF0" w:rsidRDefault="00826CF0">
      <w:pPr>
        <w:pStyle w:val="BodyText"/>
        <w:rPr>
          <w:sz w:val="26"/>
        </w:rPr>
      </w:pPr>
    </w:p>
    <w:p w14:paraId="522E12C4" w14:textId="77777777" w:rsidR="00826CF0" w:rsidRDefault="00826CF0">
      <w:pPr>
        <w:pStyle w:val="BodyText"/>
        <w:spacing w:before="1"/>
        <w:rPr>
          <w:sz w:val="20"/>
        </w:rPr>
      </w:pPr>
    </w:p>
    <w:p w14:paraId="522E12C5" w14:textId="77777777" w:rsidR="00826CF0" w:rsidRDefault="00EC022C">
      <w:pPr>
        <w:pStyle w:val="Heading1"/>
        <w:spacing w:before="1" w:line="273" w:lineRule="auto"/>
        <w:rPr>
          <w:b/>
        </w:rPr>
      </w:pPr>
      <w:r>
        <w:rPr>
          <w:b/>
        </w:rPr>
        <w:t>Subpart</w:t>
      </w:r>
      <w:r>
        <w:rPr>
          <w:b/>
          <w:spacing w:val="-9"/>
        </w:rPr>
        <w:t xml:space="preserve"> </w:t>
      </w:r>
      <w:r>
        <w:rPr>
          <w:b/>
        </w:rPr>
        <w:t>5319.15</w:t>
      </w:r>
      <w:r>
        <w:rPr>
          <w:b/>
          <w:spacing w:val="-10"/>
        </w:rPr>
        <w:t xml:space="preserve"> </w:t>
      </w:r>
      <w:r>
        <w:rPr>
          <w:b/>
        </w:rPr>
        <w:t>–</w:t>
      </w:r>
      <w:r>
        <w:rPr>
          <w:b/>
          <w:spacing w:val="-9"/>
        </w:rPr>
        <w:t xml:space="preserve"> </w:t>
      </w:r>
      <w:r>
        <w:rPr>
          <w:b/>
        </w:rPr>
        <w:t>WOMEN-OWNED</w:t>
      </w:r>
      <w:r>
        <w:rPr>
          <w:b/>
          <w:spacing w:val="-9"/>
        </w:rPr>
        <w:t xml:space="preserve"> </w:t>
      </w:r>
      <w:r>
        <w:rPr>
          <w:b/>
        </w:rPr>
        <w:t>SMALL</w:t>
      </w:r>
      <w:r>
        <w:rPr>
          <w:b/>
          <w:spacing w:val="-9"/>
        </w:rPr>
        <w:t xml:space="preserve"> </w:t>
      </w:r>
      <w:r>
        <w:rPr>
          <w:b/>
        </w:rPr>
        <w:t xml:space="preserve">BUSINESS </w:t>
      </w:r>
      <w:r>
        <w:rPr>
          <w:b/>
          <w:spacing w:val="-2"/>
        </w:rPr>
        <w:t>PROGRAM</w:t>
      </w:r>
    </w:p>
    <w:p w14:paraId="522E12C6" w14:textId="77777777" w:rsidR="00826CF0" w:rsidRDefault="00826CF0">
      <w:pPr>
        <w:pStyle w:val="BodyText"/>
        <w:spacing w:before="5"/>
        <w:rPr>
          <w:rFonts w:ascii="Bookman Old Style"/>
          <w:b/>
          <w:sz w:val="39"/>
        </w:rPr>
      </w:pPr>
    </w:p>
    <w:p w14:paraId="522E12C7" w14:textId="77777777" w:rsidR="00826CF0" w:rsidRDefault="00EC022C">
      <w:pPr>
        <w:pStyle w:val="Heading2"/>
        <w:rPr>
          <w:b/>
        </w:rPr>
      </w:pPr>
      <w:r>
        <w:rPr>
          <w:b/>
          <w:spacing w:val="-2"/>
        </w:rPr>
        <w:t>5319.1505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Set-aside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Procedures</w:t>
      </w:r>
    </w:p>
    <w:p w14:paraId="522E12C8" w14:textId="77777777" w:rsidR="00826CF0" w:rsidRDefault="00826CF0">
      <w:pPr>
        <w:pStyle w:val="BodyText"/>
        <w:spacing w:before="4"/>
        <w:rPr>
          <w:rFonts w:ascii="Bookman Old Style"/>
          <w:b/>
          <w:sz w:val="42"/>
        </w:rPr>
      </w:pPr>
    </w:p>
    <w:p w14:paraId="522E12C9" w14:textId="77777777" w:rsidR="00826CF0" w:rsidRDefault="00EC022C">
      <w:pPr>
        <w:pStyle w:val="BodyText"/>
        <w:spacing w:line="271" w:lineRule="auto"/>
        <w:ind w:left="110" w:right="415"/>
      </w:pPr>
      <w:r>
        <w:rPr>
          <w:w w:val="105"/>
        </w:rPr>
        <w:t>(i)(2) When notified by the SBA of an intent to appeal with the Agency Head, the contracting officer</w:t>
      </w:r>
      <w:r>
        <w:rPr>
          <w:spacing w:val="80"/>
          <w:w w:val="105"/>
        </w:rPr>
        <w:t xml:space="preserve"> </w:t>
      </w:r>
      <w:r>
        <w:rPr>
          <w:w w:val="105"/>
        </w:rPr>
        <w:t>shall follow 5319.810 above to prepare an appeal case file.</w:t>
      </w:r>
    </w:p>
    <w:p w14:paraId="522E12CA" w14:textId="77777777" w:rsidR="00826CF0" w:rsidRDefault="00826CF0">
      <w:pPr>
        <w:pStyle w:val="BodyText"/>
        <w:spacing w:before="1"/>
        <w:rPr>
          <w:sz w:val="21"/>
        </w:rPr>
      </w:pPr>
    </w:p>
    <w:p w14:paraId="522E12CB" w14:textId="77777777" w:rsidR="00826CF0" w:rsidRDefault="00EC022C">
      <w:pPr>
        <w:pStyle w:val="BodyText"/>
        <w:spacing w:before="1"/>
        <w:ind w:left="110"/>
      </w:pPr>
      <w:r>
        <w:rPr>
          <w:w w:val="105"/>
        </w:rPr>
        <w:t>(i)(3)</w:t>
      </w:r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hyperlink r:id="rId26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22E12CC" w14:textId="77777777" w:rsidR="00826CF0" w:rsidRDefault="00826CF0">
      <w:pPr>
        <w:pStyle w:val="BodyText"/>
        <w:spacing w:before="10"/>
        <w:rPr>
          <w:sz w:val="23"/>
        </w:rPr>
      </w:pPr>
    </w:p>
    <w:p w14:paraId="522E12CD" w14:textId="77777777" w:rsidR="00826CF0" w:rsidRDefault="00EC022C">
      <w:pPr>
        <w:pStyle w:val="BodyText"/>
        <w:ind w:left="110"/>
      </w:pPr>
      <w:r>
        <w:rPr>
          <w:w w:val="105"/>
        </w:rPr>
        <w:t>(i)(5)</w:t>
      </w:r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hyperlink r:id="rId27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sectPr w:rsidR="00826CF0">
      <w:pgSz w:w="11910" w:h="16840"/>
      <w:pgMar w:top="840" w:right="76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OSSI, AMANDA M CIV USAF HAF SAF/AQCP" w:date="2024-05-18T11:48:00Z" w:initials="AR">
    <w:p w14:paraId="75C1FC1D" w14:textId="77777777" w:rsidR="00665A93" w:rsidRDefault="00665A93" w:rsidP="00665A93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7" w:author="ROSSI, AMANDA M CIV USAF HAF SAF/AQCP" w:date="2024-05-18T11:54:00Z" w:initials="AR">
    <w:p w14:paraId="65CDE2FF" w14:textId="77777777" w:rsidR="00665A93" w:rsidRDefault="00665A93" w:rsidP="00665A93">
      <w:pPr>
        <w:pStyle w:val="CommentText"/>
      </w:pPr>
      <w:r>
        <w:rPr>
          <w:rStyle w:val="CommentReference"/>
        </w:rPr>
        <w:annotationRef/>
      </w:r>
      <w:r>
        <w:t>Revised link</w:t>
      </w:r>
    </w:p>
  </w:comment>
  <w:comment w:id="11" w:author="ROSSI, AMANDA M CIV USAF HAF SAF/AQCP" w:date="2024-05-18T11:59:00Z" w:initials="AR">
    <w:p w14:paraId="4CDBB617" w14:textId="77777777" w:rsidR="00EC022C" w:rsidRDefault="00EC022C" w:rsidP="00EC022C">
      <w:pPr>
        <w:pStyle w:val="CommentText"/>
      </w:pPr>
      <w:r>
        <w:rPr>
          <w:rStyle w:val="CommentReference"/>
        </w:rPr>
        <w:annotationRef/>
      </w:r>
      <w:r>
        <w:t>Revised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C1FC1D" w15:done="0"/>
  <w15:commentEx w15:paraId="65CDE2FF" w15:done="0"/>
  <w15:commentEx w15:paraId="4CDBB6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5351B5" w16cex:dateUtc="2024-05-18T17:48:00Z"/>
  <w16cex:commentExtensible w16cex:durableId="14B2C3FB" w16cex:dateUtc="2024-05-18T17:54:00Z"/>
  <w16cex:commentExtensible w16cex:durableId="0C6D947C" w16cex:dateUtc="2024-05-18T1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C1FC1D" w16cid:durableId="515351B5"/>
  <w16cid:commentId w16cid:paraId="65CDE2FF" w16cid:durableId="14B2C3FB"/>
  <w16cid:commentId w16cid:paraId="4CDBB617" w16cid:durableId="0C6D94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F0"/>
    <w:rsid w:val="002B69E6"/>
    <w:rsid w:val="003B1CF9"/>
    <w:rsid w:val="003E2F86"/>
    <w:rsid w:val="00442B78"/>
    <w:rsid w:val="00516791"/>
    <w:rsid w:val="00635218"/>
    <w:rsid w:val="00665A93"/>
    <w:rsid w:val="0076339C"/>
    <w:rsid w:val="0080395D"/>
    <w:rsid w:val="00826CF0"/>
    <w:rsid w:val="00864F30"/>
    <w:rsid w:val="009136A3"/>
    <w:rsid w:val="009C10D1"/>
    <w:rsid w:val="00B46FBF"/>
    <w:rsid w:val="00EC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125E"/>
  <w15:docId w15:val="{D6C70094-95F8-44E9-BF3F-45BA4779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5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9136A3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B46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6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6FBF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BF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affars/mp5301-federal-acquisition-regulations-system" TargetMode="External"/><Relationship Id="rId13" Type="http://schemas.microsoft.com/office/2018/08/relationships/commentsExtensible" Target="commentsExtensible.xml"/><Relationship Id="rId18" Type="http://schemas.openxmlformats.org/officeDocument/2006/relationships/hyperlink" Target="https://www.acquisition.gov/daffars/mp5301-federal-acquisition-regulations-system" TargetMode="External"/><Relationship Id="rId26" Type="http://schemas.openxmlformats.org/officeDocument/2006/relationships/hyperlink" Target="https://www.acquisition.gov/daffars/mp5301-federal-acquisition-regulations-syste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ic.e-publishing.af.mil/production/1/saf_sb/publication/hafmd1-30/hafmd1-30.pdf" TargetMode="External"/><Relationship Id="rId7" Type="http://schemas.openxmlformats.org/officeDocument/2006/relationships/hyperlink" Target="https://www.acquisition.gov/daffars/mp5301-federal-acquisition-regulations-system" TargetMode="External"/><Relationship Id="rId12" Type="http://schemas.microsoft.com/office/2016/09/relationships/commentsIds" Target="commentsIds.xml"/><Relationship Id="rId17" Type="http://schemas.openxmlformats.org/officeDocument/2006/relationships/hyperlink" Target="https://static.e-publishing.af.mil/production/1/saf_sb/publication/afi90-1801/afi90-1801.pdf" TargetMode="External"/><Relationship Id="rId25" Type="http://schemas.openxmlformats.org/officeDocument/2006/relationships/hyperlink" Target="https://www.acquisition.gov/daffars/mp5301-federal-acquisition-regulations-syste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tic.e-publishing.af.mil/production/1/saf_sb/publication/afi90-1801/afi90-1801.pdf" TargetMode="External"/><Relationship Id="rId20" Type="http://schemas.openxmlformats.org/officeDocument/2006/relationships/hyperlink" Target="mailto:SAF.SB.Workflow@us.af.mil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hyperlink" Target="https://www.acquisition.gov/daffars/mp5301-federal-acquisition-regulations-syste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sd.whs.mil/Portals/54/Documents/DD/forms/dd/dd2579.pdf" TargetMode="External"/><Relationship Id="rId23" Type="http://schemas.openxmlformats.org/officeDocument/2006/relationships/hyperlink" Target="http://www.dtic.mil/whs/directives/forms/forminfo/forminfopage1959.html" TargetMode="Externa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mailto:SAF.SB.Workflow@us.af.mi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cquisition.gov/dfars/part-219-small-business-programs" TargetMode="External"/><Relationship Id="rId14" Type="http://schemas.openxmlformats.org/officeDocument/2006/relationships/hyperlink" Target="https://www.acquisition.gov/dfarspgi/pgi-part-219-small-business-programs" TargetMode="External"/><Relationship Id="rId22" Type="http://schemas.openxmlformats.org/officeDocument/2006/relationships/hyperlink" Target="mailto:SAF.SB.Workflow@us.af.mil" TargetMode="External"/><Relationship Id="rId27" Type="http://schemas.openxmlformats.org/officeDocument/2006/relationships/hyperlink" Target="https://www.acquisition.gov/daffars/mp5301-federal-acquisition-regulations-syste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3846ED-9E19-4596-A6E5-BA090A4EA6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D2B2E1-0ECC-46DC-BCDC-ED72931AA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F579F6-0E76-4093-8B0C-43F9942E9D83}">
  <ds:schemaRefs>
    <ds:schemaRef ds:uri="http://purl.org/dc/terms/"/>
    <ds:schemaRef ds:uri="c7b28551-714a-466d-aef6-d2c6ef9e9028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494a06ad-f065-438e-b0c5-3c8ee8c1fb4f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5319 - Small Business Programs</vt:lpstr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5319 - Small Business Programs</dc:title>
  <dc:creator>MOISANT, KATHERINE E CIV USAF HAF SAF/AQCP</dc:creator>
  <cp:lastModifiedBy>ROSSI, AMANDA M CIV USAF HAF SAF/AQCP</cp:lastModifiedBy>
  <cp:revision>3</cp:revision>
  <dcterms:created xsi:type="dcterms:W3CDTF">2024-05-18T17:47:00Z</dcterms:created>
  <dcterms:modified xsi:type="dcterms:W3CDTF">2024-05-18T17:59:00Z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3600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