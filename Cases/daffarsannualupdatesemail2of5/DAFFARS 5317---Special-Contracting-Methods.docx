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C810" w14:textId="77777777" w:rsidR="00B66C80" w:rsidRDefault="00FB53DD">
      <w:pPr>
        <w:pStyle w:val="Title"/>
        <w:rPr>
          <w:b/>
        </w:rPr>
      </w:pPr>
      <w:bookmarkStart w:id="0" w:name="_bookmark0"/>
      <w:bookmarkEnd w:id="0"/>
      <w:r>
        <w:rPr>
          <w:b/>
          <w:spacing w:val="-4"/>
        </w:rPr>
        <w:t>Part</w:t>
      </w:r>
      <w:r>
        <w:rPr>
          <w:b/>
          <w:spacing w:val="-29"/>
        </w:rPr>
        <w:t xml:space="preserve"> </w:t>
      </w:r>
      <w:r>
        <w:rPr>
          <w:b/>
          <w:spacing w:val="-4"/>
        </w:rPr>
        <w:t>5317</w:t>
      </w:r>
      <w:r>
        <w:rPr>
          <w:b/>
          <w:spacing w:val="-29"/>
        </w:rPr>
        <w:t xml:space="preserve"> </w:t>
      </w:r>
      <w:r>
        <w:rPr>
          <w:b/>
          <w:spacing w:val="-4"/>
        </w:rPr>
        <w:t>-</w:t>
      </w:r>
      <w:r>
        <w:rPr>
          <w:b/>
          <w:spacing w:val="-28"/>
        </w:rPr>
        <w:t xml:space="preserve"> </w:t>
      </w:r>
      <w:r>
        <w:rPr>
          <w:b/>
          <w:spacing w:val="-4"/>
        </w:rPr>
        <w:t>Special</w:t>
      </w:r>
      <w:r>
        <w:rPr>
          <w:b/>
          <w:spacing w:val="-28"/>
        </w:rPr>
        <w:t xml:space="preserve"> </w:t>
      </w:r>
      <w:r>
        <w:rPr>
          <w:b/>
          <w:spacing w:val="-4"/>
        </w:rPr>
        <w:t>Contracting</w:t>
      </w:r>
      <w:r>
        <w:rPr>
          <w:b/>
          <w:spacing w:val="-29"/>
        </w:rPr>
        <w:t xml:space="preserve"> </w:t>
      </w:r>
      <w:r>
        <w:rPr>
          <w:b/>
          <w:spacing w:val="-4"/>
        </w:rPr>
        <w:t>Methods</w:t>
      </w:r>
    </w:p>
    <w:p w14:paraId="59B3C811" w14:textId="77777777" w:rsidR="00B66C80" w:rsidRDefault="00B66C80">
      <w:pPr>
        <w:pStyle w:val="BodyText"/>
        <w:spacing w:before="6"/>
        <w:rPr>
          <w:rFonts w:ascii="Bookman Old Style"/>
          <w:b/>
          <w:sz w:val="50"/>
        </w:rPr>
      </w:pPr>
    </w:p>
    <w:p w14:paraId="59B3C812" w14:textId="77777777" w:rsidR="00B66C80" w:rsidRDefault="00FB53DD">
      <w:pPr>
        <w:pStyle w:val="BodyText"/>
        <w:ind w:left="110"/>
      </w:pPr>
      <w:r>
        <w:rPr>
          <w:color w:val="27314A"/>
          <w:w w:val="105"/>
          <w:u w:val="single" w:color="27314A"/>
        </w:rPr>
        <w:t>DAFFARS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PART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5317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w w:val="105"/>
          <w:u w:val="single" w:color="27314A"/>
        </w:rPr>
        <w:t>Knowledge</w:t>
      </w:r>
      <w:r>
        <w:rPr>
          <w:color w:val="27314A"/>
          <w:spacing w:val="18"/>
          <w:w w:val="105"/>
          <w:u w:val="single" w:color="27314A"/>
        </w:rPr>
        <w:t xml:space="preserve"> </w:t>
      </w:r>
      <w:r>
        <w:rPr>
          <w:color w:val="27314A"/>
          <w:spacing w:val="-2"/>
          <w:w w:val="105"/>
          <w:u w:val="single" w:color="27314A"/>
        </w:rPr>
        <w:t>Center</w:t>
      </w:r>
    </w:p>
    <w:p w14:paraId="59B3C813" w14:textId="77777777" w:rsidR="00B66C80" w:rsidRDefault="00B66C80">
      <w:pPr>
        <w:pStyle w:val="BodyText"/>
        <w:spacing w:before="9"/>
        <w:rPr>
          <w:sz w:val="15"/>
        </w:rPr>
      </w:pPr>
    </w:p>
    <w:p w14:paraId="59B3C814" w14:textId="55C88DDA" w:rsidR="00B66C80" w:rsidRDefault="00FB53DD">
      <w:pPr>
        <w:spacing w:before="96"/>
        <w:ind w:left="110"/>
        <w:rPr>
          <w:i/>
        </w:rPr>
      </w:pPr>
      <w:r>
        <w:rPr>
          <w:i/>
          <w:w w:val="110"/>
        </w:rPr>
        <w:t>Revised:</w:t>
      </w:r>
      <w:r>
        <w:rPr>
          <w:i/>
          <w:spacing w:val="23"/>
          <w:w w:val="110"/>
        </w:rPr>
        <w:t xml:space="preserve"> </w:t>
      </w:r>
      <w:r>
        <w:rPr>
          <w:i/>
          <w:w w:val="110"/>
        </w:rPr>
        <w:t>June</w:t>
      </w:r>
      <w:r>
        <w:rPr>
          <w:i/>
          <w:spacing w:val="23"/>
          <w:w w:val="110"/>
        </w:rPr>
        <w:t xml:space="preserve"> </w:t>
      </w:r>
      <w:commentRangeStart w:id="1"/>
      <w:r>
        <w:rPr>
          <w:i/>
          <w:spacing w:val="-4"/>
          <w:w w:val="110"/>
        </w:rPr>
        <w:t>2024</w:t>
      </w:r>
      <w:commentRangeEnd w:id="1"/>
      <w:r w:rsidR="001A3BD3">
        <w:rPr>
          <w:rStyle w:val="CommentReference"/>
        </w:rPr>
        <w:commentReference w:id="1"/>
      </w:r>
    </w:p>
    <w:p w14:paraId="59B3C815" w14:textId="77777777" w:rsidR="00B66C80" w:rsidRDefault="00B66C80">
      <w:pPr>
        <w:pStyle w:val="BodyText"/>
        <w:spacing w:before="10"/>
        <w:rPr>
          <w:i/>
          <w:sz w:val="23"/>
        </w:rPr>
      </w:pPr>
    </w:p>
    <w:p w14:paraId="59B3C816" w14:textId="77777777" w:rsidR="00B66C80" w:rsidRDefault="00316341">
      <w:pPr>
        <w:pStyle w:val="BodyText"/>
        <w:spacing w:before="1"/>
        <w:ind w:left="110"/>
      </w:pPr>
      <w:hyperlink w:anchor="_bookmark0" w:history="1">
        <w:r w:rsidR="00FB53DD">
          <w:rPr>
            <w:color w:val="27314A"/>
            <w:w w:val="105"/>
            <w:u w:val="single" w:color="27314A"/>
          </w:rPr>
          <w:t>Subpart</w:t>
        </w:r>
        <w:r w:rsidR="00FB53DD">
          <w:rPr>
            <w:color w:val="27314A"/>
            <w:spacing w:val="15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5317.1</w:t>
        </w:r>
        <w:r w:rsidR="00FB53DD">
          <w:rPr>
            <w:color w:val="27314A"/>
            <w:spacing w:val="16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—</w:t>
        </w:r>
        <w:r w:rsidR="00FB53DD">
          <w:rPr>
            <w:color w:val="27314A"/>
            <w:spacing w:val="15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MULTIYEAR</w:t>
        </w:r>
        <w:r w:rsidR="00FB53DD">
          <w:rPr>
            <w:color w:val="27314A"/>
            <w:spacing w:val="16"/>
            <w:w w:val="105"/>
            <w:u w:val="single" w:color="27314A"/>
          </w:rPr>
          <w:t xml:space="preserve"> </w:t>
        </w:r>
        <w:r w:rsidR="00FB53DD">
          <w:rPr>
            <w:color w:val="27314A"/>
            <w:spacing w:val="-2"/>
            <w:w w:val="105"/>
            <w:u w:val="single" w:color="27314A"/>
          </w:rPr>
          <w:t>CONTRACTING</w:t>
        </w:r>
      </w:hyperlink>
    </w:p>
    <w:p w14:paraId="59B3C817" w14:textId="77777777" w:rsidR="00B66C80" w:rsidRDefault="00B66C80">
      <w:pPr>
        <w:pStyle w:val="BodyText"/>
        <w:spacing w:before="9"/>
        <w:rPr>
          <w:sz w:val="15"/>
        </w:rPr>
      </w:pPr>
    </w:p>
    <w:p w14:paraId="59B3C818" w14:textId="77777777" w:rsidR="00B66C80" w:rsidRDefault="00316341">
      <w:pPr>
        <w:pStyle w:val="BodyText"/>
        <w:spacing w:before="95"/>
        <w:ind w:left="110"/>
      </w:pPr>
      <w:hyperlink w:anchor="_bookmark0" w:history="1">
        <w:r w:rsidR="00FB53DD">
          <w:rPr>
            <w:color w:val="27314A"/>
            <w:w w:val="105"/>
            <w:u w:val="single" w:color="27314A"/>
          </w:rPr>
          <w:t>5317.105-1</w:t>
        </w:r>
        <w:r w:rsidR="00FB53DD">
          <w:rPr>
            <w:color w:val="27314A"/>
            <w:spacing w:val="-10"/>
            <w:w w:val="105"/>
            <w:u w:val="single" w:color="27314A"/>
          </w:rPr>
          <w:t xml:space="preserve"> </w:t>
        </w:r>
        <w:r w:rsidR="00FB53DD">
          <w:rPr>
            <w:color w:val="27314A"/>
            <w:spacing w:val="-4"/>
            <w:w w:val="105"/>
            <w:u w:val="single" w:color="27314A"/>
          </w:rPr>
          <w:t>Uses</w:t>
        </w:r>
      </w:hyperlink>
    </w:p>
    <w:p w14:paraId="59B3C819" w14:textId="77777777" w:rsidR="00B66C80" w:rsidRDefault="00B66C80">
      <w:pPr>
        <w:pStyle w:val="BodyText"/>
        <w:spacing w:before="9"/>
        <w:rPr>
          <w:sz w:val="15"/>
        </w:rPr>
      </w:pPr>
    </w:p>
    <w:p w14:paraId="59B3C81A" w14:textId="77777777" w:rsidR="00B66C80" w:rsidRDefault="00316341">
      <w:pPr>
        <w:pStyle w:val="BodyText"/>
        <w:spacing w:before="96"/>
        <w:ind w:left="110"/>
      </w:pPr>
      <w:hyperlink w:anchor="_bookmark0" w:history="1">
        <w:r w:rsidR="00FB53DD">
          <w:rPr>
            <w:color w:val="27314A"/>
            <w:w w:val="105"/>
            <w:u w:val="single" w:color="27314A"/>
          </w:rPr>
          <w:t>5317.106</w:t>
        </w:r>
        <w:r w:rsidR="00FB53DD">
          <w:rPr>
            <w:color w:val="27314A"/>
            <w:spacing w:val="2"/>
            <w:w w:val="105"/>
            <w:u w:val="single" w:color="27314A"/>
          </w:rPr>
          <w:t xml:space="preserve"> </w:t>
        </w:r>
        <w:r w:rsidR="00FB53DD">
          <w:rPr>
            <w:color w:val="27314A"/>
            <w:spacing w:val="-2"/>
            <w:w w:val="105"/>
            <w:u w:val="single" w:color="27314A"/>
          </w:rPr>
          <w:t>Procedures</w:t>
        </w:r>
      </w:hyperlink>
    </w:p>
    <w:p w14:paraId="59B3C81B" w14:textId="77777777" w:rsidR="00B66C80" w:rsidRDefault="00B66C80">
      <w:pPr>
        <w:pStyle w:val="BodyText"/>
        <w:spacing w:before="9"/>
        <w:rPr>
          <w:sz w:val="15"/>
        </w:rPr>
      </w:pPr>
    </w:p>
    <w:p w14:paraId="59B3C81C" w14:textId="77777777" w:rsidR="00B66C80" w:rsidRDefault="00316341">
      <w:pPr>
        <w:pStyle w:val="BodyText"/>
        <w:spacing w:before="95"/>
        <w:ind w:left="110"/>
      </w:pPr>
      <w:hyperlink w:anchor="_bookmark0" w:history="1">
        <w:r w:rsidR="00FB53DD">
          <w:rPr>
            <w:color w:val="27314A"/>
            <w:w w:val="105"/>
            <w:u w:val="single" w:color="27314A"/>
          </w:rPr>
          <w:t>5317.106-3</w:t>
        </w:r>
        <w:r w:rsidR="00FB53DD">
          <w:rPr>
            <w:color w:val="27314A"/>
            <w:spacing w:val="22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Special</w:t>
        </w:r>
        <w:r w:rsidR="00FB53DD">
          <w:rPr>
            <w:color w:val="27314A"/>
            <w:spacing w:val="23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Procedures</w:t>
        </w:r>
        <w:r w:rsidR="00FB53DD">
          <w:rPr>
            <w:color w:val="27314A"/>
            <w:spacing w:val="23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Applicable</w:t>
        </w:r>
        <w:r w:rsidR="00FB53DD">
          <w:rPr>
            <w:color w:val="27314A"/>
            <w:spacing w:val="22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to</w:t>
        </w:r>
        <w:r w:rsidR="00FB53DD">
          <w:rPr>
            <w:color w:val="27314A"/>
            <w:spacing w:val="23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DoD,</w:t>
        </w:r>
        <w:r w:rsidR="00FB53DD">
          <w:rPr>
            <w:color w:val="27314A"/>
            <w:spacing w:val="23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NASA,</w:t>
        </w:r>
        <w:r w:rsidR="00FB53DD">
          <w:rPr>
            <w:color w:val="27314A"/>
            <w:spacing w:val="22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and</w:t>
        </w:r>
        <w:r w:rsidR="00FB53DD">
          <w:rPr>
            <w:color w:val="27314A"/>
            <w:spacing w:val="23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the</w:t>
        </w:r>
        <w:r w:rsidR="00FB53DD">
          <w:rPr>
            <w:color w:val="27314A"/>
            <w:spacing w:val="23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Coast</w:t>
        </w:r>
        <w:r w:rsidR="00FB53DD">
          <w:rPr>
            <w:color w:val="27314A"/>
            <w:spacing w:val="22"/>
            <w:w w:val="105"/>
            <w:u w:val="single" w:color="27314A"/>
          </w:rPr>
          <w:t xml:space="preserve"> </w:t>
        </w:r>
        <w:r w:rsidR="00FB53DD">
          <w:rPr>
            <w:color w:val="27314A"/>
            <w:spacing w:val="-2"/>
            <w:w w:val="105"/>
            <w:u w:val="single" w:color="27314A"/>
          </w:rPr>
          <w:t>Guard</w:t>
        </w:r>
      </w:hyperlink>
    </w:p>
    <w:p w14:paraId="59B3C81D" w14:textId="77777777" w:rsidR="00B66C80" w:rsidRDefault="00B66C80">
      <w:pPr>
        <w:pStyle w:val="BodyText"/>
        <w:spacing w:before="9"/>
        <w:rPr>
          <w:sz w:val="15"/>
        </w:rPr>
      </w:pPr>
    </w:p>
    <w:p w14:paraId="59B3C81E" w14:textId="77777777" w:rsidR="00B66C80" w:rsidRDefault="00316341">
      <w:pPr>
        <w:pStyle w:val="BodyText"/>
        <w:spacing w:before="96"/>
        <w:ind w:left="110"/>
      </w:pPr>
      <w:hyperlink w:anchor="_bookmark0" w:history="1">
        <w:r w:rsidR="00FB53DD">
          <w:rPr>
            <w:color w:val="27314A"/>
            <w:w w:val="105"/>
            <w:u w:val="single" w:color="27314A"/>
          </w:rPr>
          <w:t>5317.170</w:t>
        </w:r>
        <w:r w:rsidR="00FB53DD">
          <w:rPr>
            <w:color w:val="27314A"/>
            <w:spacing w:val="2"/>
            <w:w w:val="105"/>
            <w:u w:val="single" w:color="27314A"/>
          </w:rPr>
          <w:t xml:space="preserve"> </w:t>
        </w:r>
        <w:r w:rsidR="00FB53DD">
          <w:rPr>
            <w:color w:val="27314A"/>
            <w:spacing w:val="-2"/>
            <w:w w:val="105"/>
            <w:u w:val="single" w:color="27314A"/>
          </w:rPr>
          <w:t>General</w:t>
        </w:r>
      </w:hyperlink>
    </w:p>
    <w:p w14:paraId="59B3C81F" w14:textId="77777777" w:rsidR="00B66C80" w:rsidRDefault="00B66C80">
      <w:pPr>
        <w:pStyle w:val="BodyText"/>
        <w:spacing w:before="9"/>
        <w:rPr>
          <w:sz w:val="15"/>
        </w:rPr>
      </w:pPr>
    </w:p>
    <w:p w14:paraId="59B3C820" w14:textId="77777777" w:rsidR="00B66C80" w:rsidRDefault="00316341">
      <w:pPr>
        <w:pStyle w:val="BodyText"/>
        <w:spacing w:before="95"/>
        <w:ind w:left="110"/>
      </w:pPr>
      <w:hyperlink w:anchor="_bookmark0" w:history="1">
        <w:r w:rsidR="00FB53DD">
          <w:rPr>
            <w:color w:val="27314A"/>
            <w:w w:val="105"/>
            <w:u w:val="single" w:color="27314A"/>
          </w:rPr>
          <w:t>5317.171</w:t>
        </w:r>
        <w:r w:rsidR="00FB53DD">
          <w:rPr>
            <w:color w:val="27314A"/>
            <w:spacing w:val="16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Multiyear</w:t>
        </w:r>
        <w:r w:rsidR="00FB53DD">
          <w:rPr>
            <w:color w:val="27314A"/>
            <w:spacing w:val="16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Contracts</w:t>
        </w:r>
        <w:r w:rsidR="00FB53DD">
          <w:rPr>
            <w:color w:val="27314A"/>
            <w:spacing w:val="17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for</w:t>
        </w:r>
        <w:r w:rsidR="00FB53DD">
          <w:rPr>
            <w:color w:val="27314A"/>
            <w:spacing w:val="16"/>
            <w:w w:val="105"/>
            <w:u w:val="single" w:color="27314A"/>
          </w:rPr>
          <w:t xml:space="preserve"> </w:t>
        </w:r>
        <w:r w:rsidR="00FB53DD">
          <w:rPr>
            <w:color w:val="27314A"/>
            <w:spacing w:val="-2"/>
            <w:w w:val="105"/>
            <w:u w:val="single" w:color="27314A"/>
          </w:rPr>
          <w:t>Services</w:t>
        </w:r>
      </w:hyperlink>
    </w:p>
    <w:p w14:paraId="59B3C821" w14:textId="77777777" w:rsidR="00B66C80" w:rsidRDefault="00B66C80">
      <w:pPr>
        <w:pStyle w:val="BodyText"/>
        <w:spacing w:before="10"/>
        <w:rPr>
          <w:sz w:val="15"/>
        </w:rPr>
      </w:pPr>
    </w:p>
    <w:p w14:paraId="59B3C822" w14:textId="77777777" w:rsidR="00B66C80" w:rsidRDefault="00316341">
      <w:pPr>
        <w:pStyle w:val="BodyText"/>
        <w:spacing w:before="95"/>
        <w:ind w:left="110"/>
      </w:pPr>
      <w:hyperlink w:anchor="_bookmark0" w:history="1">
        <w:r w:rsidR="00FB53DD">
          <w:rPr>
            <w:color w:val="27314A"/>
            <w:w w:val="105"/>
            <w:u w:val="single" w:color="27314A"/>
          </w:rPr>
          <w:t>5317.172</w:t>
        </w:r>
        <w:r w:rsidR="00FB53DD">
          <w:rPr>
            <w:color w:val="27314A"/>
            <w:spacing w:val="16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Multiyear</w:t>
        </w:r>
        <w:r w:rsidR="00FB53DD">
          <w:rPr>
            <w:color w:val="27314A"/>
            <w:spacing w:val="16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Contracts</w:t>
        </w:r>
        <w:r w:rsidR="00FB53DD">
          <w:rPr>
            <w:color w:val="27314A"/>
            <w:spacing w:val="17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for</w:t>
        </w:r>
        <w:r w:rsidR="00FB53DD">
          <w:rPr>
            <w:color w:val="27314A"/>
            <w:spacing w:val="16"/>
            <w:w w:val="105"/>
            <w:u w:val="single" w:color="27314A"/>
          </w:rPr>
          <w:t xml:space="preserve"> </w:t>
        </w:r>
        <w:r w:rsidR="00FB53DD">
          <w:rPr>
            <w:color w:val="27314A"/>
            <w:spacing w:val="-2"/>
            <w:w w:val="105"/>
            <w:u w:val="single" w:color="27314A"/>
          </w:rPr>
          <w:t>Supplies</w:t>
        </w:r>
      </w:hyperlink>
    </w:p>
    <w:p w14:paraId="59B3C823" w14:textId="77777777" w:rsidR="00B66C80" w:rsidRDefault="00B66C80">
      <w:pPr>
        <w:pStyle w:val="BodyText"/>
        <w:spacing w:before="9"/>
        <w:rPr>
          <w:sz w:val="15"/>
        </w:rPr>
      </w:pPr>
    </w:p>
    <w:p w14:paraId="59B3C824" w14:textId="77777777" w:rsidR="00B66C80" w:rsidRDefault="00316341">
      <w:pPr>
        <w:pStyle w:val="BodyText"/>
        <w:spacing w:before="95"/>
        <w:ind w:left="110"/>
      </w:pPr>
      <w:hyperlink w:anchor="_bookmark0" w:history="1">
        <w:r w:rsidR="00FB53DD">
          <w:rPr>
            <w:color w:val="27314A"/>
            <w:w w:val="105"/>
            <w:u w:val="single" w:color="27314A"/>
          </w:rPr>
          <w:t>5317.173</w:t>
        </w:r>
        <w:r w:rsidR="00FB53DD">
          <w:rPr>
            <w:color w:val="27314A"/>
            <w:spacing w:val="14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Multiyear</w:t>
        </w:r>
        <w:r w:rsidR="00FB53DD">
          <w:rPr>
            <w:color w:val="27314A"/>
            <w:spacing w:val="15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Contracts</w:t>
        </w:r>
        <w:r w:rsidR="00FB53DD">
          <w:rPr>
            <w:color w:val="27314A"/>
            <w:spacing w:val="15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for</w:t>
        </w:r>
        <w:r w:rsidR="00FB53DD">
          <w:rPr>
            <w:color w:val="27314A"/>
            <w:spacing w:val="15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Military</w:t>
        </w:r>
        <w:r w:rsidR="00FB53DD">
          <w:rPr>
            <w:color w:val="27314A"/>
            <w:spacing w:val="15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Family</w:t>
        </w:r>
        <w:r w:rsidR="00FB53DD">
          <w:rPr>
            <w:color w:val="27314A"/>
            <w:spacing w:val="15"/>
            <w:w w:val="105"/>
            <w:u w:val="single" w:color="27314A"/>
          </w:rPr>
          <w:t xml:space="preserve"> </w:t>
        </w:r>
        <w:r w:rsidR="00FB53DD">
          <w:rPr>
            <w:color w:val="27314A"/>
            <w:spacing w:val="-2"/>
            <w:w w:val="105"/>
            <w:u w:val="single" w:color="27314A"/>
          </w:rPr>
          <w:t>Housing</w:t>
        </w:r>
      </w:hyperlink>
    </w:p>
    <w:p w14:paraId="59B3C825" w14:textId="77777777" w:rsidR="00B66C80" w:rsidRDefault="00B66C80">
      <w:pPr>
        <w:pStyle w:val="BodyText"/>
        <w:spacing w:before="10"/>
        <w:rPr>
          <w:sz w:val="15"/>
        </w:rPr>
      </w:pPr>
    </w:p>
    <w:p w14:paraId="59B3C826" w14:textId="77777777" w:rsidR="00B66C80" w:rsidRDefault="00316341">
      <w:pPr>
        <w:pStyle w:val="BodyText"/>
        <w:spacing w:before="95"/>
        <w:ind w:left="110"/>
      </w:pPr>
      <w:hyperlink w:anchor="_bookmark0" w:history="1">
        <w:r w:rsidR="00FB53DD">
          <w:rPr>
            <w:color w:val="27314A"/>
            <w:w w:val="105"/>
            <w:u w:val="single" w:color="27314A"/>
          </w:rPr>
          <w:t>5317.174</w:t>
        </w:r>
        <w:r w:rsidR="00FB53DD">
          <w:rPr>
            <w:color w:val="27314A"/>
            <w:spacing w:val="17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Multiyear</w:t>
        </w:r>
        <w:r w:rsidR="00FB53DD">
          <w:rPr>
            <w:color w:val="27314A"/>
            <w:spacing w:val="17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Contracts</w:t>
        </w:r>
        <w:r w:rsidR="00FB53DD">
          <w:rPr>
            <w:color w:val="27314A"/>
            <w:spacing w:val="18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for</w:t>
        </w:r>
        <w:r w:rsidR="00FB53DD">
          <w:rPr>
            <w:color w:val="27314A"/>
            <w:spacing w:val="17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Electricity</w:t>
        </w:r>
        <w:r w:rsidR="00FB53DD">
          <w:rPr>
            <w:color w:val="27314A"/>
            <w:spacing w:val="18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from</w:t>
        </w:r>
        <w:r w:rsidR="00FB53DD">
          <w:rPr>
            <w:color w:val="27314A"/>
            <w:spacing w:val="17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Renewable</w:t>
        </w:r>
        <w:r w:rsidR="00FB53DD">
          <w:rPr>
            <w:color w:val="27314A"/>
            <w:spacing w:val="18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Energy</w:t>
        </w:r>
        <w:r w:rsidR="00FB53DD">
          <w:rPr>
            <w:color w:val="27314A"/>
            <w:spacing w:val="17"/>
            <w:w w:val="105"/>
            <w:u w:val="single" w:color="27314A"/>
          </w:rPr>
          <w:t xml:space="preserve"> </w:t>
        </w:r>
        <w:r w:rsidR="00FB53DD">
          <w:rPr>
            <w:color w:val="27314A"/>
            <w:spacing w:val="-2"/>
            <w:w w:val="105"/>
            <w:u w:val="single" w:color="27314A"/>
          </w:rPr>
          <w:t>Sources</w:t>
        </w:r>
      </w:hyperlink>
    </w:p>
    <w:p w14:paraId="59B3C827" w14:textId="77777777" w:rsidR="00B66C80" w:rsidRDefault="00B66C80">
      <w:pPr>
        <w:pStyle w:val="BodyText"/>
        <w:spacing w:before="9"/>
        <w:rPr>
          <w:sz w:val="15"/>
        </w:rPr>
      </w:pPr>
    </w:p>
    <w:p w14:paraId="59B3C828" w14:textId="77777777" w:rsidR="00B66C80" w:rsidRDefault="00316341">
      <w:pPr>
        <w:pStyle w:val="BodyText"/>
        <w:spacing w:before="96"/>
        <w:ind w:left="110"/>
      </w:pPr>
      <w:hyperlink w:anchor="_bookmark0" w:history="1">
        <w:r w:rsidR="00FB53DD">
          <w:rPr>
            <w:color w:val="27314A"/>
            <w:w w:val="105"/>
            <w:u w:val="single" w:color="27314A"/>
          </w:rPr>
          <w:t>Subpart</w:t>
        </w:r>
        <w:r w:rsidR="00FB53DD">
          <w:rPr>
            <w:color w:val="27314A"/>
            <w:spacing w:val="4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5317.2</w:t>
        </w:r>
        <w:r w:rsidR="00FB53DD">
          <w:rPr>
            <w:color w:val="27314A"/>
            <w:spacing w:val="4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—</w:t>
        </w:r>
        <w:r w:rsidR="00FB53DD">
          <w:rPr>
            <w:color w:val="27314A"/>
            <w:spacing w:val="4"/>
            <w:w w:val="105"/>
            <w:u w:val="single" w:color="27314A"/>
          </w:rPr>
          <w:t xml:space="preserve"> </w:t>
        </w:r>
        <w:r w:rsidR="00FB53DD">
          <w:rPr>
            <w:color w:val="27314A"/>
            <w:spacing w:val="-2"/>
            <w:w w:val="105"/>
            <w:u w:val="single" w:color="27314A"/>
          </w:rPr>
          <w:t>OPTIONS</w:t>
        </w:r>
      </w:hyperlink>
    </w:p>
    <w:p w14:paraId="59B3C829" w14:textId="77777777" w:rsidR="00B66C80" w:rsidRDefault="00B66C80">
      <w:pPr>
        <w:pStyle w:val="BodyText"/>
        <w:spacing w:before="9"/>
        <w:rPr>
          <w:sz w:val="15"/>
        </w:rPr>
      </w:pPr>
    </w:p>
    <w:p w14:paraId="59B3C82A" w14:textId="77777777" w:rsidR="00B66C80" w:rsidRDefault="00316341">
      <w:pPr>
        <w:pStyle w:val="BodyText"/>
        <w:spacing w:before="95"/>
        <w:ind w:left="110"/>
      </w:pPr>
      <w:hyperlink w:anchor="_bookmark0" w:history="1">
        <w:r w:rsidR="00FB53DD">
          <w:rPr>
            <w:color w:val="27314A"/>
            <w:w w:val="105"/>
            <w:u w:val="single" w:color="27314A"/>
          </w:rPr>
          <w:t>5317.204</w:t>
        </w:r>
        <w:r w:rsidR="00FB53DD">
          <w:rPr>
            <w:color w:val="27314A"/>
            <w:spacing w:val="2"/>
            <w:w w:val="105"/>
            <w:u w:val="single" w:color="27314A"/>
          </w:rPr>
          <w:t xml:space="preserve"> </w:t>
        </w:r>
        <w:r w:rsidR="00FB53DD">
          <w:rPr>
            <w:color w:val="27314A"/>
            <w:spacing w:val="-2"/>
            <w:w w:val="105"/>
            <w:u w:val="single" w:color="27314A"/>
          </w:rPr>
          <w:t>Contracts</w:t>
        </w:r>
      </w:hyperlink>
    </w:p>
    <w:p w14:paraId="59B3C82B" w14:textId="77777777" w:rsidR="00B66C80" w:rsidRDefault="00B66C80">
      <w:pPr>
        <w:pStyle w:val="BodyText"/>
        <w:spacing w:before="9"/>
        <w:rPr>
          <w:sz w:val="15"/>
        </w:rPr>
      </w:pPr>
    </w:p>
    <w:p w14:paraId="59B3C82C" w14:textId="77777777" w:rsidR="00B66C80" w:rsidRDefault="00316341">
      <w:pPr>
        <w:pStyle w:val="BodyText"/>
        <w:spacing w:before="96"/>
        <w:ind w:left="110"/>
      </w:pPr>
      <w:hyperlink w:anchor="_bookmark0" w:history="1">
        <w:r w:rsidR="00FB53DD">
          <w:rPr>
            <w:color w:val="27314A"/>
            <w:w w:val="105"/>
            <w:u w:val="single" w:color="27314A"/>
          </w:rPr>
          <w:t>5317.205</w:t>
        </w:r>
        <w:r w:rsidR="00FB53DD">
          <w:rPr>
            <w:color w:val="27314A"/>
            <w:spacing w:val="2"/>
            <w:w w:val="105"/>
            <w:u w:val="single" w:color="27314A"/>
          </w:rPr>
          <w:t xml:space="preserve"> </w:t>
        </w:r>
        <w:r w:rsidR="00FB53DD">
          <w:rPr>
            <w:color w:val="27314A"/>
            <w:spacing w:val="-2"/>
            <w:w w:val="105"/>
            <w:u w:val="single" w:color="27314A"/>
          </w:rPr>
          <w:t>Documentation</w:t>
        </w:r>
      </w:hyperlink>
    </w:p>
    <w:p w14:paraId="59B3C82D" w14:textId="77777777" w:rsidR="00B66C80" w:rsidRDefault="00B66C80">
      <w:pPr>
        <w:pStyle w:val="BodyText"/>
        <w:spacing w:before="9"/>
        <w:rPr>
          <w:sz w:val="15"/>
        </w:rPr>
      </w:pPr>
    </w:p>
    <w:p w14:paraId="59B3C82E" w14:textId="77777777" w:rsidR="00B66C80" w:rsidRDefault="00316341">
      <w:pPr>
        <w:pStyle w:val="BodyText"/>
        <w:spacing w:before="95"/>
        <w:ind w:left="110"/>
      </w:pPr>
      <w:hyperlink w:anchor="_bookmark0" w:history="1">
        <w:r w:rsidR="00FB53DD">
          <w:rPr>
            <w:color w:val="27314A"/>
            <w:w w:val="105"/>
            <w:u w:val="single" w:color="27314A"/>
          </w:rPr>
          <w:t>5317.207</w:t>
        </w:r>
        <w:r w:rsidR="00FB53DD">
          <w:rPr>
            <w:color w:val="27314A"/>
            <w:spacing w:val="14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Exercise</w:t>
        </w:r>
        <w:r w:rsidR="00FB53DD">
          <w:rPr>
            <w:color w:val="27314A"/>
            <w:spacing w:val="14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of</w:t>
        </w:r>
        <w:r w:rsidR="00FB53DD">
          <w:rPr>
            <w:color w:val="27314A"/>
            <w:spacing w:val="14"/>
            <w:w w:val="105"/>
            <w:u w:val="single" w:color="27314A"/>
          </w:rPr>
          <w:t xml:space="preserve"> </w:t>
        </w:r>
        <w:r w:rsidR="00FB53DD">
          <w:rPr>
            <w:color w:val="27314A"/>
            <w:spacing w:val="-2"/>
            <w:w w:val="105"/>
            <w:u w:val="single" w:color="27314A"/>
          </w:rPr>
          <w:t>Options</w:t>
        </w:r>
      </w:hyperlink>
    </w:p>
    <w:p w14:paraId="59B3C82F" w14:textId="77777777" w:rsidR="00B66C80" w:rsidRDefault="00B66C80">
      <w:pPr>
        <w:pStyle w:val="BodyText"/>
        <w:spacing w:before="9"/>
        <w:rPr>
          <w:sz w:val="15"/>
        </w:rPr>
      </w:pPr>
    </w:p>
    <w:p w14:paraId="59B3C830" w14:textId="77777777" w:rsidR="00B66C80" w:rsidRDefault="00316341">
      <w:pPr>
        <w:pStyle w:val="BodyText"/>
        <w:spacing w:before="96"/>
        <w:ind w:left="110"/>
      </w:pPr>
      <w:hyperlink w:anchor="_bookmark0" w:history="1">
        <w:r w:rsidR="00FB53DD">
          <w:rPr>
            <w:color w:val="27314A"/>
            <w:w w:val="105"/>
            <w:u w:val="single" w:color="27314A"/>
          </w:rPr>
          <w:t>Subpart</w:t>
        </w:r>
        <w:r w:rsidR="00FB53DD">
          <w:rPr>
            <w:color w:val="27314A"/>
            <w:spacing w:val="28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5317.5</w:t>
        </w:r>
        <w:r w:rsidR="00FB53DD">
          <w:rPr>
            <w:color w:val="27314A"/>
            <w:spacing w:val="28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—</w:t>
        </w:r>
        <w:r w:rsidR="00FB53DD">
          <w:rPr>
            <w:color w:val="27314A"/>
            <w:spacing w:val="28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INTERAGENCY</w:t>
        </w:r>
        <w:r w:rsidR="00FB53DD">
          <w:rPr>
            <w:color w:val="27314A"/>
            <w:spacing w:val="28"/>
            <w:w w:val="105"/>
            <w:u w:val="single" w:color="27314A"/>
          </w:rPr>
          <w:t xml:space="preserve"> </w:t>
        </w:r>
        <w:r w:rsidR="00FB53DD">
          <w:rPr>
            <w:color w:val="27314A"/>
            <w:spacing w:val="-2"/>
            <w:w w:val="105"/>
            <w:u w:val="single" w:color="27314A"/>
          </w:rPr>
          <w:t>ACQUISITIONS</w:t>
        </w:r>
      </w:hyperlink>
    </w:p>
    <w:p w14:paraId="59B3C831" w14:textId="77777777" w:rsidR="00B66C80" w:rsidRDefault="00B66C80">
      <w:pPr>
        <w:pStyle w:val="BodyText"/>
        <w:spacing w:before="9"/>
        <w:rPr>
          <w:sz w:val="15"/>
        </w:rPr>
      </w:pPr>
    </w:p>
    <w:p w14:paraId="59B3C832" w14:textId="77777777" w:rsidR="00B66C80" w:rsidRDefault="00316341">
      <w:pPr>
        <w:pStyle w:val="BodyText"/>
        <w:spacing w:before="95"/>
        <w:ind w:left="110"/>
      </w:pPr>
      <w:hyperlink w:anchor="_bookmark0" w:history="1">
        <w:r w:rsidR="00FB53DD">
          <w:rPr>
            <w:color w:val="27314A"/>
            <w:w w:val="105"/>
            <w:u w:val="single" w:color="27314A"/>
          </w:rPr>
          <w:t>5317.500</w:t>
        </w:r>
        <w:r w:rsidR="00FB53DD">
          <w:rPr>
            <w:color w:val="27314A"/>
            <w:spacing w:val="15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Scope</w:t>
        </w:r>
        <w:r w:rsidR="00FB53DD">
          <w:rPr>
            <w:color w:val="27314A"/>
            <w:spacing w:val="16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of</w:t>
        </w:r>
        <w:r w:rsidR="00FB53DD">
          <w:rPr>
            <w:color w:val="27314A"/>
            <w:spacing w:val="16"/>
            <w:w w:val="105"/>
            <w:u w:val="single" w:color="27314A"/>
          </w:rPr>
          <w:t xml:space="preserve"> </w:t>
        </w:r>
        <w:r w:rsidR="00FB53DD">
          <w:rPr>
            <w:color w:val="27314A"/>
            <w:spacing w:val="-2"/>
            <w:w w:val="105"/>
            <w:u w:val="single" w:color="27314A"/>
          </w:rPr>
          <w:t>Subpart</w:t>
        </w:r>
      </w:hyperlink>
    </w:p>
    <w:p w14:paraId="59B3C833" w14:textId="77777777" w:rsidR="00B66C80" w:rsidRDefault="00B66C80">
      <w:pPr>
        <w:pStyle w:val="BodyText"/>
        <w:spacing w:before="10"/>
        <w:rPr>
          <w:sz w:val="15"/>
        </w:rPr>
      </w:pPr>
    </w:p>
    <w:p w14:paraId="59B3C834" w14:textId="77777777" w:rsidR="00B66C80" w:rsidRDefault="00316341">
      <w:pPr>
        <w:pStyle w:val="BodyText"/>
        <w:spacing w:before="95"/>
        <w:ind w:left="110"/>
      </w:pPr>
      <w:hyperlink w:anchor="_bookmark0" w:history="1">
        <w:r w:rsidR="00FB53DD">
          <w:rPr>
            <w:color w:val="27314A"/>
            <w:w w:val="105"/>
            <w:u w:val="single" w:color="27314A"/>
          </w:rPr>
          <w:t>5317.502-2</w:t>
        </w:r>
        <w:r w:rsidR="00FB53DD">
          <w:rPr>
            <w:color w:val="27314A"/>
            <w:spacing w:val="2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The</w:t>
        </w:r>
        <w:r w:rsidR="00FB53DD">
          <w:rPr>
            <w:color w:val="27314A"/>
            <w:spacing w:val="2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Economy</w:t>
        </w:r>
        <w:r w:rsidR="00FB53DD">
          <w:rPr>
            <w:color w:val="27314A"/>
            <w:spacing w:val="2"/>
            <w:w w:val="105"/>
            <w:u w:val="single" w:color="27314A"/>
          </w:rPr>
          <w:t xml:space="preserve"> </w:t>
        </w:r>
        <w:r w:rsidR="00FB53DD">
          <w:rPr>
            <w:color w:val="27314A"/>
            <w:spacing w:val="-5"/>
            <w:w w:val="105"/>
            <w:u w:val="single" w:color="27314A"/>
          </w:rPr>
          <w:t>Act</w:t>
        </w:r>
      </w:hyperlink>
    </w:p>
    <w:p w14:paraId="59B3C835" w14:textId="77777777" w:rsidR="00B66C80" w:rsidRDefault="00B66C80">
      <w:pPr>
        <w:pStyle w:val="BodyText"/>
        <w:spacing w:before="9"/>
        <w:rPr>
          <w:sz w:val="15"/>
        </w:rPr>
      </w:pPr>
    </w:p>
    <w:p w14:paraId="59B3C836" w14:textId="77777777" w:rsidR="00B66C80" w:rsidRDefault="00316341">
      <w:pPr>
        <w:pStyle w:val="BodyText"/>
        <w:spacing w:before="95" w:line="271" w:lineRule="auto"/>
        <w:ind w:left="110" w:right="247"/>
      </w:pPr>
      <w:hyperlink w:anchor="_bookmark0" w:history="1">
        <w:r w:rsidR="00FB53DD">
          <w:rPr>
            <w:color w:val="27314A"/>
            <w:w w:val="110"/>
            <w:u w:val="single" w:color="27314A"/>
          </w:rPr>
          <w:t>Subpart 5317.7 — INTERAGENCY ACQUISITIONS: ACQUISITIONS BY NONDEFENSE AGENCIES</w:t>
        </w:r>
      </w:hyperlink>
      <w:r w:rsidR="00FB53DD">
        <w:rPr>
          <w:color w:val="27314A"/>
          <w:w w:val="110"/>
        </w:rPr>
        <w:t xml:space="preserve"> </w:t>
      </w:r>
      <w:hyperlink w:anchor="_bookmark0" w:history="1">
        <w:r w:rsidR="00FB53DD">
          <w:rPr>
            <w:color w:val="27314A"/>
            <w:w w:val="115"/>
            <w:u w:val="single" w:color="27314A"/>
          </w:rPr>
          <w:t>ON BEHALF OF THE DEPARTMENT OF DEFENSE</w:t>
        </w:r>
      </w:hyperlink>
    </w:p>
    <w:p w14:paraId="59B3C837" w14:textId="77777777" w:rsidR="00B66C80" w:rsidRDefault="00B66C80">
      <w:pPr>
        <w:pStyle w:val="BodyText"/>
        <w:rPr>
          <w:sz w:val="13"/>
        </w:rPr>
      </w:pPr>
    </w:p>
    <w:p w14:paraId="59B3C838" w14:textId="77777777" w:rsidR="00B66C80" w:rsidRDefault="00316341">
      <w:pPr>
        <w:pStyle w:val="BodyText"/>
        <w:spacing w:before="95"/>
        <w:ind w:left="110"/>
      </w:pPr>
      <w:hyperlink w:anchor="_bookmark0" w:history="1">
        <w:r w:rsidR="00FB53DD">
          <w:rPr>
            <w:color w:val="27314A"/>
            <w:w w:val="105"/>
            <w:u w:val="single" w:color="27314A"/>
          </w:rPr>
          <w:t>5317.703</w:t>
        </w:r>
        <w:r w:rsidR="00FB53DD">
          <w:rPr>
            <w:color w:val="27314A"/>
            <w:spacing w:val="2"/>
            <w:w w:val="105"/>
            <w:u w:val="single" w:color="27314A"/>
          </w:rPr>
          <w:t xml:space="preserve"> </w:t>
        </w:r>
        <w:r w:rsidR="00FB53DD">
          <w:rPr>
            <w:color w:val="27314A"/>
            <w:spacing w:val="-2"/>
            <w:w w:val="105"/>
            <w:u w:val="single" w:color="27314A"/>
          </w:rPr>
          <w:t>Policy</w:t>
        </w:r>
      </w:hyperlink>
    </w:p>
    <w:p w14:paraId="59B3C839" w14:textId="77777777" w:rsidR="00B66C80" w:rsidRDefault="00B66C80">
      <w:pPr>
        <w:pStyle w:val="BodyText"/>
        <w:spacing w:before="10"/>
        <w:rPr>
          <w:sz w:val="15"/>
        </w:rPr>
      </w:pPr>
    </w:p>
    <w:p w14:paraId="59B3C83A" w14:textId="77777777" w:rsidR="00B66C80" w:rsidRDefault="00316341">
      <w:pPr>
        <w:pStyle w:val="BodyText"/>
        <w:spacing w:before="95"/>
        <w:ind w:left="110"/>
      </w:pPr>
      <w:hyperlink w:anchor="_bookmark0" w:history="1">
        <w:r w:rsidR="00FB53DD">
          <w:rPr>
            <w:color w:val="27314A"/>
            <w:w w:val="105"/>
            <w:u w:val="single" w:color="27314A"/>
          </w:rPr>
          <w:t>5317.770</w:t>
        </w:r>
        <w:r w:rsidR="00FB53DD">
          <w:rPr>
            <w:color w:val="27314A"/>
            <w:spacing w:val="2"/>
            <w:w w:val="105"/>
            <w:u w:val="single" w:color="27314A"/>
          </w:rPr>
          <w:t xml:space="preserve"> </w:t>
        </w:r>
        <w:r w:rsidR="00FB53DD">
          <w:rPr>
            <w:color w:val="27314A"/>
            <w:spacing w:val="-2"/>
            <w:w w:val="105"/>
            <w:u w:val="single" w:color="27314A"/>
          </w:rPr>
          <w:t>Procedures</w:t>
        </w:r>
      </w:hyperlink>
    </w:p>
    <w:p w14:paraId="59B3C83B" w14:textId="77777777" w:rsidR="00B66C80" w:rsidRDefault="00B66C80">
      <w:pPr>
        <w:pStyle w:val="BodyText"/>
        <w:spacing w:before="9"/>
        <w:rPr>
          <w:sz w:val="15"/>
        </w:rPr>
      </w:pPr>
    </w:p>
    <w:p w14:paraId="59B3C83C" w14:textId="77777777" w:rsidR="00B66C80" w:rsidRDefault="00316341">
      <w:pPr>
        <w:pStyle w:val="BodyText"/>
        <w:spacing w:before="96"/>
        <w:ind w:left="110"/>
      </w:pPr>
      <w:hyperlink w:anchor="_bookmark0" w:history="1">
        <w:r w:rsidR="00FB53DD">
          <w:rPr>
            <w:color w:val="27314A"/>
            <w:w w:val="110"/>
            <w:u w:val="single" w:color="27314A"/>
          </w:rPr>
          <w:t>Subpart</w:t>
        </w:r>
        <w:r w:rsidR="00FB53DD">
          <w:rPr>
            <w:color w:val="27314A"/>
            <w:spacing w:val="-11"/>
            <w:w w:val="110"/>
            <w:u w:val="single" w:color="27314A"/>
          </w:rPr>
          <w:t xml:space="preserve"> </w:t>
        </w:r>
        <w:r w:rsidR="00FB53DD">
          <w:rPr>
            <w:color w:val="27314A"/>
            <w:w w:val="110"/>
            <w:u w:val="single" w:color="27314A"/>
          </w:rPr>
          <w:t>5317.74</w:t>
        </w:r>
        <w:r w:rsidR="00FB53DD">
          <w:rPr>
            <w:color w:val="27314A"/>
            <w:spacing w:val="-11"/>
            <w:w w:val="110"/>
            <w:u w:val="single" w:color="27314A"/>
          </w:rPr>
          <w:t xml:space="preserve"> </w:t>
        </w:r>
        <w:r w:rsidR="00FB53DD">
          <w:rPr>
            <w:color w:val="27314A"/>
            <w:w w:val="110"/>
            <w:u w:val="single" w:color="27314A"/>
          </w:rPr>
          <w:t>—</w:t>
        </w:r>
        <w:r w:rsidR="00FB53DD">
          <w:rPr>
            <w:color w:val="27314A"/>
            <w:spacing w:val="-11"/>
            <w:w w:val="110"/>
            <w:u w:val="single" w:color="27314A"/>
          </w:rPr>
          <w:t xml:space="preserve"> </w:t>
        </w:r>
        <w:r w:rsidR="00FB53DD">
          <w:rPr>
            <w:color w:val="27314A"/>
            <w:w w:val="110"/>
            <w:u w:val="single" w:color="27314A"/>
          </w:rPr>
          <w:t>UNDEFINITIZED</w:t>
        </w:r>
        <w:r w:rsidR="00FB53DD">
          <w:rPr>
            <w:color w:val="27314A"/>
            <w:spacing w:val="-11"/>
            <w:w w:val="110"/>
            <w:u w:val="single" w:color="27314A"/>
          </w:rPr>
          <w:t xml:space="preserve"> </w:t>
        </w:r>
        <w:r w:rsidR="00FB53DD">
          <w:rPr>
            <w:color w:val="27314A"/>
            <w:w w:val="110"/>
            <w:u w:val="single" w:color="27314A"/>
          </w:rPr>
          <w:t>CONTRACT</w:t>
        </w:r>
        <w:r w:rsidR="00FB53DD">
          <w:rPr>
            <w:color w:val="27314A"/>
            <w:spacing w:val="-11"/>
            <w:w w:val="110"/>
            <w:u w:val="single" w:color="27314A"/>
          </w:rPr>
          <w:t xml:space="preserve"> </w:t>
        </w:r>
        <w:r w:rsidR="00FB53DD">
          <w:rPr>
            <w:color w:val="27314A"/>
            <w:spacing w:val="-2"/>
            <w:w w:val="110"/>
            <w:u w:val="single" w:color="27314A"/>
          </w:rPr>
          <w:t>ACTIONS</w:t>
        </w:r>
      </w:hyperlink>
    </w:p>
    <w:p w14:paraId="59B3C83D" w14:textId="77777777" w:rsidR="00B66C80" w:rsidRDefault="00B66C80">
      <w:pPr>
        <w:pStyle w:val="BodyText"/>
        <w:spacing w:before="9"/>
        <w:rPr>
          <w:sz w:val="15"/>
        </w:rPr>
      </w:pPr>
    </w:p>
    <w:p w14:paraId="59B3C83E" w14:textId="77777777" w:rsidR="00B66C80" w:rsidRDefault="00316341">
      <w:pPr>
        <w:pStyle w:val="BodyText"/>
        <w:spacing w:before="95"/>
        <w:ind w:left="110"/>
      </w:pPr>
      <w:hyperlink w:anchor="_bookmark0" w:history="1">
        <w:r w:rsidR="00FB53DD">
          <w:rPr>
            <w:color w:val="27314A"/>
            <w:w w:val="105"/>
            <w:u w:val="single" w:color="27314A"/>
          </w:rPr>
          <w:t>5317.7402</w:t>
        </w:r>
        <w:r w:rsidR="00FB53DD">
          <w:rPr>
            <w:color w:val="27314A"/>
            <w:spacing w:val="1"/>
            <w:w w:val="105"/>
            <w:u w:val="single" w:color="27314A"/>
          </w:rPr>
          <w:t xml:space="preserve"> </w:t>
        </w:r>
        <w:r w:rsidR="00FB53DD">
          <w:rPr>
            <w:color w:val="27314A"/>
            <w:spacing w:val="-2"/>
            <w:w w:val="105"/>
            <w:u w:val="single" w:color="27314A"/>
          </w:rPr>
          <w:t>Exceptions</w:t>
        </w:r>
      </w:hyperlink>
    </w:p>
    <w:p w14:paraId="59B3C83F" w14:textId="77777777" w:rsidR="00B66C80" w:rsidRDefault="00B66C80">
      <w:pPr>
        <w:pStyle w:val="BodyText"/>
        <w:spacing w:before="9"/>
        <w:rPr>
          <w:sz w:val="15"/>
        </w:rPr>
      </w:pPr>
    </w:p>
    <w:p w14:paraId="59B3C840" w14:textId="77777777" w:rsidR="00B66C80" w:rsidRDefault="00316341">
      <w:pPr>
        <w:pStyle w:val="BodyText"/>
        <w:spacing w:before="96"/>
        <w:ind w:left="110"/>
      </w:pPr>
      <w:hyperlink w:anchor="_bookmark0" w:history="1">
        <w:r w:rsidR="00FB53DD">
          <w:rPr>
            <w:color w:val="27314A"/>
            <w:w w:val="105"/>
            <w:u w:val="single" w:color="27314A"/>
          </w:rPr>
          <w:t>5317.7404</w:t>
        </w:r>
        <w:r w:rsidR="00FB53DD">
          <w:rPr>
            <w:color w:val="27314A"/>
            <w:spacing w:val="1"/>
            <w:w w:val="105"/>
            <w:u w:val="single" w:color="27314A"/>
          </w:rPr>
          <w:t xml:space="preserve"> </w:t>
        </w:r>
        <w:r w:rsidR="00FB53DD">
          <w:rPr>
            <w:color w:val="27314A"/>
            <w:spacing w:val="-2"/>
            <w:w w:val="105"/>
            <w:u w:val="single" w:color="27314A"/>
          </w:rPr>
          <w:t>Limitations</w:t>
        </w:r>
      </w:hyperlink>
    </w:p>
    <w:p w14:paraId="59B3C841" w14:textId="77777777" w:rsidR="00B66C80" w:rsidRDefault="00B66C80">
      <w:pPr>
        <w:pStyle w:val="BodyText"/>
        <w:spacing w:before="9"/>
        <w:rPr>
          <w:sz w:val="15"/>
        </w:rPr>
      </w:pPr>
    </w:p>
    <w:p w14:paraId="59B3C842" w14:textId="77777777" w:rsidR="00B66C80" w:rsidRDefault="00316341">
      <w:pPr>
        <w:pStyle w:val="BodyText"/>
        <w:spacing w:before="95"/>
        <w:ind w:left="110"/>
      </w:pPr>
      <w:hyperlink w:anchor="_bookmark0" w:history="1">
        <w:r w:rsidR="00FB53DD">
          <w:rPr>
            <w:color w:val="27314A"/>
            <w:spacing w:val="-2"/>
            <w:w w:val="105"/>
            <w:u w:val="single" w:color="27314A"/>
          </w:rPr>
          <w:t>5317.7404-1</w:t>
        </w:r>
        <w:r w:rsidR="00FB53DD">
          <w:rPr>
            <w:color w:val="27314A"/>
            <w:spacing w:val="10"/>
            <w:w w:val="105"/>
            <w:u w:val="single" w:color="27314A"/>
          </w:rPr>
          <w:t xml:space="preserve"> </w:t>
        </w:r>
        <w:r w:rsidR="00FB53DD">
          <w:rPr>
            <w:color w:val="27314A"/>
            <w:spacing w:val="-2"/>
            <w:w w:val="105"/>
            <w:u w:val="single" w:color="27314A"/>
          </w:rPr>
          <w:t>Authorization</w:t>
        </w:r>
      </w:hyperlink>
    </w:p>
    <w:p w14:paraId="59B3C843" w14:textId="77777777" w:rsidR="00B66C80" w:rsidRDefault="00B66C80">
      <w:pPr>
        <w:sectPr w:rsidR="00B66C80">
          <w:type w:val="continuous"/>
          <w:pgSz w:w="11910" w:h="16840"/>
          <w:pgMar w:top="840" w:right="740" w:bottom="280" w:left="740" w:header="720" w:footer="720" w:gutter="0"/>
          <w:cols w:space="720"/>
        </w:sectPr>
      </w:pPr>
    </w:p>
    <w:p w14:paraId="59B3C844" w14:textId="77777777" w:rsidR="00B66C80" w:rsidRDefault="00316341">
      <w:pPr>
        <w:pStyle w:val="BodyText"/>
        <w:spacing w:before="82"/>
        <w:ind w:left="110"/>
      </w:pPr>
      <w:hyperlink w:anchor="_bookmark0" w:history="1">
        <w:r w:rsidR="00FB53DD">
          <w:rPr>
            <w:color w:val="27314A"/>
            <w:w w:val="105"/>
            <w:u w:val="single" w:color="27314A"/>
          </w:rPr>
          <w:t>5317.7404-3</w:t>
        </w:r>
        <w:r w:rsidR="00FB53DD">
          <w:rPr>
            <w:color w:val="27314A"/>
            <w:spacing w:val="4"/>
            <w:w w:val="105"/>
            <w:u w:val="single" w:color="27314A"/>
          </w:rPr>
          <w:t xml:space="preserve"> </w:t>
        </w:r>
        <w:proofErr w:type="spellStart"/>
        <w:r w:rsidR="00FB53DD">
          <w:rPr>
            <w:color w:val="27314A"/>
            <w:w w:val="105"/>
            <w:u w:val="single" w:color="27314A"/>
          </w:rPr>
          <w:t>Definitization</w:t>
        </w:r>
        <w:proofErr w:type="spellEnd"/>
        <w:r w:rsidR="00FB53DD">
          <w:rPr>
            <w:color w:val="27314A"/>
            <w:spacing w:val="4"/>
            <w:w w:val="105"/>
            <w:u w:val="single" w:color="27314A"/>
          </w:rPr>
          <w:t xml:space="preserve"> </w:t>
        </w:r>
        <w:r w:rsidR="00FB53DD">
          <w:rPr>
            <w:color w:val="27314A"/>
            <w:spacing w:val="-2"/>
            <w:w w:val="105"/>
            <w:u w:val="single" w:color="27314A"/>
          </w:rPr>
          <w:t>Schedule</w:t>
        </w:r>
      </w:hyperlink>
    </w:p>
    <w:p w14:paraId="59B3C845" w14:textId="77777777" w:rsidR="00B66C80" w:rsidRDefault="00B66C80">
      <w:pPr>
        <w:pStyle w:val="BodyText"/>
        <w:spacing w:before="9"/>
        <w:rPr>
          <w:sz w:val="15"/>
        </w:rPr>
      </w:pPr>
    </w:p>
    <w:p w14:paraId="59B3C846" w14:textId="77777777" w:rsidR="00B66C80" w:rsidRDefault="00316341">
      <w:pPr>
        <w:pStyle w:val="BodyText"/>
        <w:spacing w:before="96"/>
        <w:ind w:left="110"/>
      </w:pPr>
      <w:hyperlink w:anchor="_bookmark0" w:history="1">
        <w:r w:rsidR="00FB53DD">
          <w:rPr>
            <w:color w:val="27314A"/>
            <w:spacing w:val="-2"/>
            <w:w w:val="105"/>
            <w:u w:val="single" w:color="27314A"/>
          </w:rPr>
          <w:t>5317.7404-5</w:t>
        </w:r>
        <w:r w:rsidR="00FB53DD">
          <w:rPr>
            <w:color w:val="27314A"/>
            <w:spacing w:val="10"/>
            <w:w w:val="105"/>
            <w:u w:val="single" w:color="27314A"/>
          </w:rPr>
          <w:t xml:space="preserve"> </w:t>
        </w:r>
        <w:r w:rsidR="00FB53DD">
          <w:rPr>
            <w:color w:val="27314A"/>
            <w:spacing w:val="-2"/>
            <w:w w:val="105"/>
            <w:u w:val="single" w:color="27314A"/>
          </w:rPr>
          <w:t>Exceptions</w:t>
        </w:r>
      </w:hyperlink>
    </w:p>
    <w:p w14:paraId="59B3C847" w14:textId="77777777" w:rsidR="00B66C80" w:rsidRDefault="00B66C80">
      <w:pPr>
        <w:pStyle w:val="BodyText"/>
        <w:spacing w:before="9"/>
        <w:rPr>
          <w:sz w:val="15"/>
        </w:rPr>
      </w:pPr>
    </w:p>
    <w:p w14:paraId="59B3C848" w14:textId="77777777" w:rsidR="00B66C80" w:rsidRDefault="00316341">
      <w:pPr>
        <w:pStyle w:val="BodyText"/>
        <w:spacing w:before="95"/>
        <w:ind w:left="110"/>
      </w:pPr>
      <w:hyperlink w:anchor="_bookmark0" w:history="1">
        <w:r w:rsidR="00FB53DD">
          <w:rPr>
            <w:color w:val="27314A"/>
            <w:w w:val="105"/>
            <w:u w:val="single" w:color="27314A"/>
          </w:rPr>
          <w:t>5317.7405</w:t>
        </w:r>
        <w:r w:rsidR="00FB53DD">
          <w:rPr>
            <w:color w:val="27314A"/>
            <w:spacing w:val="8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Plans</w:t>
        </w:r>
        <w:r w:rsidR="00FB53DD">
          <w:rPr>
            <w:color w:val="27314A"/>
            <w:spacing w:val="9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and</w:t>
        </w:r>
        <w:r w:rsidR="00FB53DD">
          <w:rPr>
            <w:color w:val="27314A"/>
            <w:spacing w:val="9"/>
            <w:w w:val="105"/>
            <w:u w:val="single" w:color="27314A"/>
          </w:rPr>
          <w:t xml:space="preserve"> </w:t>
        </w:r>
        <w:r w:rsidR="00FB53DD">
          <w:rPr>
            <w:color w:val="27314A"/>
            <w:spacing w:val="-2"/>
            <w:w w:val="105"/>
            <w:u w:val="single" w:color="27314A"/>
          </w:rPr>
          <w:t>Reports</w:t>
        </w:r>
      </w:hyperlink>
    </w:p>
    <w:p w14:paraId="59B3C849" w14:textId="77777777" w:rsidR="00B66C80" w:rsidRDefault="00B66C80">
      <w:pPr>
        <w:pStyle w:val="BodyText"/>
        <w:spacing w:before="9"/>
        <w:rPr>
          <w:sz w:val="15"/>
        </w:rPr>
      </w:pPr>
    </w:p>
    <w:p w14:paraId="59B3C84A" w14:textId="77777777" w:rsidR="00B66C80" w:rsidRDefault="00316341">
      <w:pPr>
        <w:pStyle w:val="BodyText"/>
        <w:spacing w:before="96"/>
        <w:ind w:left="110"/>
      </w:pPr>
      <w:hyperlink w:anchor="_bookmark0" w:history="1">
        <w:r w:rsidR="00FB53DD">
          <w:rPr>
            <w:color w:val="27314A"/>
            <w:u w:val="single" w:color="27314A"/>
          </w:rPr>
          <w:t>5317.7406</w:t>
        </w:r>
        <w:r w:rsidR="00FB53DD">
          <w:rPr>
            <w:color w:val="27314A"/>
            <w:spacing w:val="64"/>
            <w:u w:val="single" w:color="27314A"/>
          </w:rPr>
          <w:t xml:space="preserve"> </w:t>
        </w:r>
        <w:r w:rsidR="00FB53DD">
          <w:rPr>
            <w:color w:val="27314A"/>
            <w:u w:val="single" w:color="27314A"/>
          </w:rPr>
          <w:t>Contract</w:t>
        </w:r>
        <w:r w:rsidR="00FB53DD">
          <w:rPr>
            <w:color w:val="27314A"/>
            <w:spacing w:val="66"/>
            <w:u w:val="single" w:color="27314A"/>
          </w:rPr>
          <w:t xml:space="preserve"> </w:t>
        </w:r>
        <w:r w:rsidR="00FB53DD">
          <w:rPr>
            <w:color w:val="27314A"/>
            <w:spacing w:val="-2"/>
            <w:u w:val="single" w:color="27314A"/>
          </w:rPr>
          <w:t>Clauses</w:t>
        </w:r>
      </w:hyperlink>
    </w:p>
    <w:p w14:paraId="59B3C84B" w14:textId="77777777" w:rsidR="00B66C80" w:rsidRDefault="00B66C80">
      <w:pPr>
        <w:pStyle w:val="BodyText"/>
        <w:spacing w:before="9"/>
        <w:rPr>
          <w:sz w:val="15"/>
        </w:rPr>
      </w:pPr>
    </w:p>
    <w:p w14:paraId="59B3C84C" w14:textId="77777777" w:rsidR="00B66C80" w:rsidRDefault="00316341">
      <w:pPr>
        <w:pStyle w:val="BodyText"/>
        <w:spacing w:before="95"/>
        <w:ind w:left="110"/>
      </w:pPr>
      <w:hyperlink w:anchor="_bookmark0" w:history="1">
        <w:r w:rsidR="00FB53DD">
          <w:rPr>
            <w:color w:val="27314A"/>
            <w:w w:val="110"/>
            <w:u w:val="single" w:color="27314A"/>
          </w:rPr>
          <w:t>Subpart</w:t>
        </w:r>
        <w:r w:rsidR="00FB53DD">
          <w:rPr>
            <w:color w:val="27314A"/>
            <w:spacing w:val="-2"/>
            <w:w w:val="110"/>
            <w:u w:val="single" w:color="27314A"/>
          </w:rPr>
          <w:t xml:space="preserve"> </w:t>
        </w:r>
        <w:r w:rsidR="00FB53DD">
          <w:rPr>
            <w:color w:val="27314A"/>
            <w:w w:val="110"/>
            <w:u w:val="single" w:color="27314A"/>
          </w:rPr>
          <w:t>5317.75</w:t>
        </w:r>
        <w:r w:rsidR="00FB53DD">
          <w:rPr>
            <w:color w:val="27314A"/>
            <w:spacing w:val="-1"/>
            <w:w w:val="110"/>
            <w:u w:val="single" w:color="27314A"/>
          </w:rPr>
          <w:t xml:space="preserve"> </w:t>
        </w:r>
        <w:r w:rsidR="00FB53DD">
          <w:rPr>
            <w:color w:val="27314A"/>
            <w:w w:val="110"/>
            <w:u w:val="single" w:color="27314A"/>
          </w:rPr>
          <w:t>—</w:t>
        </w:r>
        <w:r w:rsidR="00FB53DD">
          <w:rPr>
            <w:color w:val="27314A"/>
            <w:spacing w:val="-1"/>
            <w:w w:val="110"/>
            <w:u w:val="single" w:color="27314A"/>
          </w:rPr>
          <w:t xml:space="preserve"> </w:t>
        </w:r>
        <w:r w:rsidR="00FB53DD">
          <w:rPr>
            <w:color w:val="27314A"/>
            <w:w w:val="110"/>
            <w:u w:val="single" w:color="27314A"/>
          </w:rPr>
          <w:t>ACQUISITION</w:t>
        </w:r>
        <w:r w:rsidR="00FB53DD">
          <w:rPr>
            <w:color w:val="27314A"/>
            <w:spacing w:val="-1"/>
            <w:w w:val="110"/>
            <w:u w:val="single" w:color="27314A"/>
          </w:rPr>
          <w:t xml:space="preserve"> </w:t>
        </w:r>
        <w:r w:rsidR="00FB53DD">
          <w:rPr>
            <w:color w:val="27314A"/>
            <w:w w:val="110"/>
            <w:u w:val="single" w:color="27314A"/>
          </w:rPr>
          <w:t>OF</w:t>
        </w:r>
        <w:r w:rsidR="00FB53DD">
          <w:rPr>
            <w:color w:val="27314A"/>
            <w:spacing w:val="-2"/>
            <w:w w:val="110"/>
            <w:u w:val="single" w:color="27314A"/>
          </w:rPr>
          <w:t xml:space="preserve"> </w:t>
        </w:r>
        <w:r w:rsidR="00FB53DD">
          <w:rPr>
            <w:color w:val="27314A"/>
            <w:w w:val="110"/>
            <w:u w:val="single" w:color="27314A"/>
          </w:rPr>
          <w:t>REPLENISHMENT</w:t>
        </w:r>
        <w:r w:rsidR="00FB53DD">
          <w:rPr>
            <w:color w:val="27314A"/>
            <w:spacing w:val="-1"/>
            <w:w w:val="110"/>
            <w:u w:val="single" w:color="27314A"/>
          </w:rPr>
          <w:t xml:space="preserve"> </w:t>
        </w:r>
        <w:r w:rsidR="00FB53DD">
          <w:rPr>
            <w:color w:val="27314A"/>
            <w:spacing w:val="-2"/>
            <w:w w:val="110"/>
            <w:u w:val="single" w:color="27314A"/>
          </w:rPr>
          <w:t>PARTS</w:t>
        </w:r>
      </w:hyperlink>
    </w:p>
    <w:p w14:paraId="59B3C84D" w14:textId="77777777" w:rsidR="00B66C80" w:rsidRDefault="00B66C80">
      <w:pPr>
        <w:pStyle w:val="BodyText"/>
        <w:spacing w:before="9"/>
        <w:rPr>
          <w:sz w:val="15"/>
        </w:rPr>
      </w:pPr>
    </w:p>
    <w:p w14:paraId="59B3C84E" w14:textId="77777777" w:rsidR="00B66C80" w:rsidRDefault="00316341">
      <w:pPr>
        <w:pStyle w:val="BodyText"/>
        <w:spacing w:before="96"/>
        <w:ind w:left="110"/>
      </w:pPr>
      <w:hyperlink w:anchor="_bookmark0" w:history="1">
        <w:r w:rsidR="00FB53DD">
          <w:rPr>
            <w:color w:val="27314A"/>
            <w:w w:val="105"/>
            <w:u w:val="single" w:color="27314A"/>
          </w:rPr>
          <w:t>5317.7502</w:t>
        </w:r>
        <w:r w:rsidR="00FB53DD">
          <w:rPr>
            <w:color w:val="27314A"/>
            <w:spacing w:val="1"/>
            <w:w w:val="105"/>
            <w:u w:val="single" w:color="27314A"/>
          </w:rPr>
          <w:t xml:space="preserve"> </w:t>
        </w:r>
        <w:r w:rsidR="00FB53DD">
          <w:rPr>
            <w:color w:val="27314A"/>
            <w:spacing w:val="-2"/>
            <w:w w:val="105"/>
            <w:u w:val="single" w:color="27314A"/>
          </w:rPr>
          <w:t>General</w:t>
        </w:r>
      </w:hyperlink>
    </w:p>
    <w:p w14:paraId="59B3C84F" w14:textId="77777777" w:rsidR="00B66C80" w:rsidRDefault="00B66C80">
      <w:pPr>
        <w:pStyle w:val="BodyText"/>
        <w:spacing w:before="9"/>
        <w:rPr>
          <w:sz w:val="15"/>
        </w:rPr>
      </w:pPr>
    </w:p>
    <w:p w14:paraId="59B3C850" w14:textId="77777777" w:rsidR="00B66C80" w:rsidRDefault="00316341">
      <w:pPr>
        <w:pStyle w:val="BodyText"/>
        <w:spacing w:before="95"/>
        <w:ind w:left="110"/>
      </w:pPr>
      <w:hyperlink w:anchor="_bookmark0" w:history="1">
        <w:r w:rsidR="00FB53DD">
          <w:rPr>
            <w:color w:val="27314A"/>
            <w:w w:val="105"/>
            <w:u w:val="single" w:color="27314A"/>
          </w:rPr>
          <w:t>5317.7504</w:t>
        </w:r>
        <w:r w:rsidR="00FB53DD">
          <w:rPr>
            <w:color w:val="27314A"/>
            <w:spacing w:val="11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Acquisition</w:t>
        </w:r>
        <w:r w:rsidR="00FB53DD">
          <w:rPr>
            <w:color w:val="27314A"/>
            <w:spacing w:val="11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of</w:t>
        </w:r>
        <w:r w:rsidR="00FB53DD">
          <w:rPr>
            <w:color w:val="27314A"/>
            <w:spacing w:val="11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Parts</w:t>
        </w:r>
        <w:r w:rsidR="00FB53DD">
          <w:rPr>
            <w:color w:val="27314A"/>
            <w:spacing w:val="12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When</w:t>
        </w:r>
        <w:r w:rsidR="00FB53DD">
          <w:rPr>
            <w:color w:val="27314A"/>
            <w:spacing w:val="11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Data</w:t>
        </w:r>
        <w:r w:rsidR="00FB53DD">
          <w:rPr>
            <w:color w:val="27314A"/>
            <w:spacing w:val="11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is</w:t>
        </w:r>
        <w:r w:rsidR="00FB53DD">
          <w:rPr>
            <w:color w:val="27314A"/>
            <w:spacing w:val="12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Not</w:t>
        </w:r>
        <w:r w:rsidR="00FB53DD">
          <w:rPr>
            <w:color w:val="27314A"/>
            <w:spacing w:val="11"/>
            <w:w w:val="105"/>
            <w:u w:val="single" w:color="27314A"/>
          </w:rPr>
          <w:t xml:space="preserve"> </w:t>
        </w:r>
        <w:r w:rsidR="00FB53DD">
          <w:rPr>
            <w:color w:val="27314A"/>
            <w:spacing w:val="-2"/>
            <w:w w:val="105"/>
            <w:u w:val="single" w:color="27314A"/>
          </w:rPr>
          <w:t>Available</w:t>
        </w:r>
      </w:hyperlink>
    </w:p>
    <w:p w14:paraId="59B3C851" w14:textId="77777777" w:rsidR="00B66C80" w:rsidRDefault="00B66C80">
      <w:pPr>
        <w:pStyle w:val="BodyText"/>
        <w:spacing w:before="10"/>
        <w:rPr>
          <w:sz w:val="15"/>
        </w:rPr>
      </w:pPr>
    </w:p>
    <w:p w14:paraId="59B3C852" w14:textId="77777777" w:rsidR="00B66C80" w:rsidRDefault="00316341">
      <w:pPr>
        <w:pStyle w:val="BodyText"/>
        <w:spacing w:before="95"/>
        <w:ind w:left="110"/>
      </w:pPr>
      <w:hyperlink w:anchor="_bookmark0" w:history="1">
        <w:r w:rsidR="00FB53DD">
          <w:rPr>
            <w:color w:val="27314A"/>
            <w:w w:val="105"/>
            <w:u w:val="single" w:color="27314A"/>
          </w:rPr>
          <w:t>5317.7505</w:t>
        </w:r>
        <w:r w:rsidR="00FB53DD">
          <w:rPr>
            <w:color w:val="27314A"/>
            <w:spacing w:val="7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Limitations</w:t>
        </w:r>
        <w:r w:rsidR="00FB53DD">
          <w:rPr>
            <w:color w:val="27314A"/>
            <w:spacing w:val="7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on</w:t>
        </w:r>
        <w:r w:rsidR="00FB53DD">
          <w:rPr>
            <w:color w:val="27314A"/>
            <w:spacing w:val="8"/>
            <w:w w:val="105"/>
            <w:u w:val="single" w:color="27314A"/>
          </w:rPr>
          <w:t xml:space="preserve"> </w:t>
        </w:r>
        <w:r w:rsidR="00FB53DD">
          <w:rPr>
            <w:color w:val="27314A"/>
            <w:w w:val="105"/>
            <w:u w:val="single" w:color="27314A"/>
          </w:rPr>
          <w:t>Price</w:t>
        </w:r>
        <w:r w:rsidR="00FB53DD">
          <w:rPr>
            <w:color w:val="27314A"/>
            <w:spacing w:val="7"/>
            <w:w w:val="105"/>
            <w:u w:val="single" w:color="27314A"/>
          </w:rPr>
          <w:t xml:space="preserve"> </w:t>
        </w:r>
        <w:r w:rsidR="00FB53DD">
          <w:rPr>
            <w:color w:val="27314A"/>
            <w:spacing w:val="-2"/>
            <w:w w:val="105"/>
            <w:u w:val="single" w:color="27314A"/>
          </w:rPr>
          <w:t>Increases</w:t>
        </w:r>
      </w:hyperlink>
    </w:p>
    <w:p w14:paraId="59B3C853" w14:textId="77777777" w:rsidR="00B66C80" w:rsidRDefault="00B66C80">
      <w:pPr>
        <w:pStyle w:val="BodyText"/>
        <w:rPr>
          <w:sz w:val="20"/>
        </w:rPr>
      </w:pPr>
    </w:p>
    <w:p w14:paraId="59B3C854" w14:textId="77777777" w:rsidR="00B66C80" w:rsidRDefault="00B66C80">
      <w:pPr>
        <w:pStyle w:val="BodyText"/>
        <w:spacing w:before="8"/>
        <w:rPr>
          <w:sz w:val="17"/>
        </w:rPr>
      </w:pPr>
    </w:p>
    <w:p w14:paraId="59B3C855" w14:textId="77777777" w:rsidR="00B66C80" w:rsidRDefault="00FB53DD">
      <w:pPr>
        <w:pStyle w:val="Heading1"/>
        <w:spacing w:before="99"/>
        <w:rPr>
          <w:b/>
        </w:rPr>
      </w:pPr>
      <w:r>
        <w:rPr>
          <w:b/>
          <w:spacing w:val="-4"/>
        </w:rPr>
        <w:t>Subpart</w:t>
      </w:r>
      <w:r>
        <w:rPr>
          <w:b/>
          <w:spacing w:val="-22"/>
        </w:rPr>
        <w:t xml:space="preserve"> </w:t>
      </w:r>
      <w:r>
        <w:rPr>
          <w:b/>
          <w:spacing w:val="-4"/>
        </w:rPr>
        <w:t>5317.1</w:t>
      </w:r>
      <w:r>
        <w:rPr>
          <w:b/>
          <w:spacing w:val="-23"/>
        </w:rPr>
        <w:t xml:space="preserve"> </w:t>
      </w:r>
      <w:r>
        <w:rPr>
          <w:b/>
          <w:spacing w:val="-4"/>
        </w:rPr>
        <w:t>—</w:t>
      </w:r>
      <w:r>
        <w:rPr>
          <w:b/>
          <w:spacing w:val="-21"/>
        </w:rPr>
        <w:t xml:space="preserve"> </w:t>
      </w:r>
      <w:r>
        <w:rPr>
          <w:b/>
          <w:spacing w:val="-4"/>
        </w:rPr>
        <w:t>MULTIYEAR</w:t>
      </w:r>
      <w:r>
        <w:rPr>
          <w:b/>
          <w:spacing w:val="-22"/>
        </w:rPr>
        <w:t xml:space="preserve"> </w:t>
      </w:r>
      <w:r>
        <w:rPr>
          <w:b/>
          <w:spacing w:val="-4"/>
        </w:rPr>
        <w:t>CONTRACTING</w:t>
      </w:r>
    </w:p>
    <w:p w14:paraId="59B3C856" w14:textId="77777777" w:rsidR="00B66C80" w:rsidRDefault="00B66C80">
      <w:pPr>
        <w:pStyle w:val="BodyText"/>
        <w:rPr>
          <w:rFonts w:ascii="Bookman Old Style"/>
          <w:b/>
          <w:sz w:val="44"/>
        </w:rPr>
      </w:pPr>
    </w:p>
    <w:p w14:paraId="59B3C857" w14:textId="77777777" w:rsidR="00B66C80" w:rsidRDefault="00FB53DD">
      <w:pPr>
        <w:pStyle w:val="Heading2"/>
        <w:rPr>
          <w:b/>
        </w:rPr>
      </w:pPr>
      <w:r>
        <w:rPr>
          <w:b/>
          <w:spacing w:val="-2"/>
        </w:rPr>
        <w:t>5317.105-1</w:t>
      </w:r>
      <w:r>
        <w:rPr>
          <w:b/>
          <w:spacing w:val="-15"/>
        </w:rPr>
        <w:t xml:space="preserve"> </w:t>
      </w:r>
      <w:r>
        <w:rPr>
          <w:b/>
          <w:spacing w:val="-4"/>
        </w:rPr>
        <w:t>Uses</w:t>
      </w:r>
    </w:p>
    <w:p w14:paraId="59B3C858" w14:textId="77777777" w:rsidR="00B66C80" w:rsidRDefault="00B66C80">
      <w:pPr>
        <w:pStyle w:val="BodyText"/>
        <w:spacing w:before="5"/>
        <w:rPr>
          <w:rFonts w:ascii="Bookman Old Style"/>
          <w:b/>
          <w:sz w:val="42"/>
        </w:rPr>
      </w:pPr>
    </w:p>
    <w:p w14:paraId="59B3C859" w14:textId="77777777" w:rsidR="00B66C80" w:rsidRDefault="00FB53DD">
      <w:pPr>
        <w:pStyle w:val="BodyText"/>
        <w:spacing w:line="271" w:lineRule="auto"/>
        <w:ind w:left="110"/>
      </w:pPr>
      <w:r>
        <w:rPr>
          <w:w w:val="105"/>
        </w:rPr>
        <w:t xml:space="preserve">(b) See </w:t>
      </w:r>
      <w:hyperlink r:id="rId12" w:anchor="DAFFARS_MP5301_601">
        <w:r>
          <w:rPr>
            <w:color w:val="27314A"/>
            <w:w w:val="105"/>
            <w:u w:val="single" w:color="27314A"/>
          </w:rPr>
          <w:t>MP5301.601(a)(i)</w:t>
        </w:r>
      </w:hyperlink>
      <w:r>
        <w:rPr>
          <w:w w:val="105"/>
        </w:rPr>
        <w:t>. Before entering into any multiyear contract, the contracting officer must review</w:t>
      </w:r>
      <w:r>
        <w:rPr>
          <w:spacing w:val="40"/>
          <w:w w:val="105"/>
        </w:rPr>
        <w:t xml:space="preserve"> </w:t>
      </w:r>
      <w:r>
        <w:rPr>
          <w:w w:val="105"/>
        </w:rPr>
        <w:t>current</w:t>
      </w:r>
      <w:r>
        <w:rPr>
          <w:spacing w:val="40"/>
          <w:w w:val="105"/>
        </w:rPr>
        <w:t xml:space="preserve"> </w:t>
      </w:r>
      <w:r>
        <w:rPr>
          <w:w w:val="105"/>
        </w:rPr>
        <w:t>statute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other</w:t>
      </w:r>
      <w:r>
        <w:rPr>
          <w:spacing w:val="40"/>
          <w:w w:val="105"/>
        </w:rPr>
        <w:t xml:space="preserve"> </w:t>
      </w:r>
      <w:r>
        <w:rPr>
          <w:w w:val="105"/>
        </w:rPr>
        <w:t>Congressional</w:t>
      </w:r>
      <w:r>
        <w:rPr>
          <w:spacing w:val="40"/>
          <w:w w:val="105"/>
        </w:rPr>
        <w:t xml:space="preserve"> </w:t>
      </w:r>
      <w:r>
        <w:rPr>
          <w:w w:val="105"/>
        </w:rPr>
        <w:t>language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potential</w:t>
      </w:r>
      <w:r>
        <w:rPr>
          <w:spacing w:val="40"/>
          <w:w w:val="105"/>
        </w:rPr>
        <w:t xml:space="preserve"> </w:t>
      </w:r>
      <w:r>
        <w:rPr>
          <w:w w:val="105"/>
        </w:rPr>
        <w:t>restrictions.</w:t>
      </w:r>
    </w:p>
    <w:p w14:paraId="59B3C85A" w14:textId="77777777" w:rsidR="00B66C80" w:rsidRDefault="00B66C80">
      <w:pPr>
        <w:pStyle w:val="BodyText"/>
        <w:rPr>
          <w:sz w:val="26"/>
        </w:rPr>
      </w:pPr>
    </w:p>
    <w:p w14:paraId="59B3C85B" w14:textId="77777777" w:rsidR="00B66C80" w:rsidRDefault="00FB53DD">
      <w:pPr>
        <w:pStyle w:val="Heading2"/>
        <w:spacing w:before="170"/>
        <w:rPr>
          <w:b/>
        </w:rPr>
      </w:pPr>
      <w:r>
        <w:rPr>
          <w:b/>
          <w:spacing w:val="-4"/>
        </w:rPr>
        <w:t>5317.106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Procedures</w:t>
      </w:r>
    </w:p>
    <w:p w14:paraId="59B3C85C" w14:textId="77777777" w:rsidR="00B66C80" w:rsidRDefault="00B66C80">
      <w:pPr>
        <w:pStyle w:val="BodyText"/>
        <w:spacing w:before="4"/>
        <w:rPr>
          <w:rFonts w:ascii="Bookman Old Style"/>
          <w:b/>
          <w:sz w:val="42"/>
        </w:rPr>
      </w:pPr>
    </w:p>
    <w:p w14:paraId="59B3C85D" w14:textId="511E859C" w:rsidR="00B66C80" w:rsidRDefault="00FB53DD">
      <w:pPr>
        <w:pStyle w:val="BodyText"/>
        <w:spacing w:line="271" w:lineRule="auto"/>
        <w:ind w:left="110" w:right="247"/>
      </w:pPr>
      <w:r>
        <w:rPr>
          <w:w w:val="105"/>
        </w:rPr>
        <w:t xml:space="preserve">See the </w:t>
      </w:r>
      <w:hyperlink r:id="rId13" w:history="1">
        <w:r w:rsidRPr="008C1193">
          <w:rPr>
            <w:rStyle w:val="Hyperlink"/>
            <w:w w:val="105"/>
          </w:rPr>
          <w:t>Multiyear Contracting Guide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for general guidance on how to use multiyear contracting to</w:t>
      </w:r>
      <w:r>
        <w:rPr>
          <w:spacing w:val="80"/>
          <w:w w:val="150"/>
        </w:rPr>
        <w:t xml:space="preserve"> </w:t>
      </w:r>
      <w:r>
        <w:rPr>
          <w:w w:val="105"/>
        </w:rPr>
        <w:t>acquire supplies and services.</w:t>
      </w:r>
    </w:p>
    <w:p w14:paraId="59B3C85E" w14:textId="77777777" w:rsidR="00B66C80" w:rsidRDefault="00B66C80">
      <w:pPr>
        <w:pStyle w:val="BodyText"/>
        <w:rPr>
          <w:sz w:val="26"/>
        </w:rPr>
      </w:pPr>
    </w:p>
    <w:p w14:paraId="59B3C85F" w14:textId="77777777" w:rsidR="00B66C80" w:rsidRDefault="00FB53DD">
      <w:pPr>
        <w:pStyle w:val="Heading2"/>
        <w:spacing w:before="171"/>
        <w:rPr>
          <w:b/>
        </w:rPr>
      </w:pPr>
      <w:r>
        <w:rPr>
          <w:b/>
        </w:rPr>
        <w:t>5317.106-3</w:t>
      </w:r>
      <w:r>
        <w:rPr>
          <w:b/>
          <w:spacing w:val="-6"/>
        </w:rPr>
        <w:t xml:space="preserve"> </w:t>
      </w:r>
      <w:r>
        <w:rPr>
          <w:b/>
        </w:rPr>
        <w:t>Special</w:t>
      </w:r>
      <w:r>
        <w:rPr>
          <w:b/>
          <w:spacing w:val="-5"/>
        </w:rPr>
        <w:t xml:space="preserve"> </w:t>
      </w:r>
      <w:r>
        <w:rPr>
          <w:b/>
        </w:rPr>
        <w:t>Procedures</w:t>
      </w:r>
      <w:r>
        <w:rPr>
          <w:b/>
          <w:spacing w:val="-5"/>
        </w:rPr>
        <w:t xml:space="preserve"> </w:t>
      </w:r>
      <w:r>
        <w:rPr>
          <w:b/>
        </w:rPr>
        <w:t>Applicable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DoD,</w:t>
      </w:r>
      <w:r>
        <w:rPr>
          <w:b/>
          <w:spacing w:val="-5"/>
        </w:rPr>
        <w:t xml:space="preserve"> </w:t>
      </w:r>
      <w:r>
        <w:rPr>
          <w:b/>
        </w:rPr>
        <w:t>NASA,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Coast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Guard</w:t>
      </w:r>
    </w:p>
    <w:p w14:paraId="59B3C860" w14:textId="77777777" w:rsidR="00B66C80" w:rsidRDefault="00B66C80">
      <w:pPr>
        <w:pStyle w:val="BodyText"/>
        <w:spacing w:before="4"/>
        <w:rPr>
          <w:rFonts w:ascii="Bookman Old Style"/>
          <w:b/>
          <w:sz w:val="42"/>
        </w:rPr>
      </w:pPr>
    </w:p>
    <w:p w14:paraId="59B3C861" w14:textId="64C06829" w:rsidR="00B66C80" w:rsidRDefault="00FB53DD">
      <w:pPr>
        <w:ind w:left="110"/>
      </w:pPr>
      <w:r>
        <w:rPr>
          <w:w w:val="105"/>
        </w:rPr>
        <w:t>(f)</w:t>
      </w:r>
      <w:r>
        <w:rPr>
          <w:spacing w:val="26"/>
          <w:w w:val="105"/>
        </w:rPr>
        <w:t xml:space="preserve"> </w:t>
      </w:r>
      <w:del w:id="2" w:author="ROSSI, AMANDA M CIV USAF HAF SAF/AQCP" w:date="2024-05-18T12:02:00Z">
        <w:r w:rsidDel="001A3BD3">
          <w:rPr>
            <w:i/>
            <w:w w:val="105"/>
          </w:rPr>
          <w:delText>Annual</w:delText>
        </w:r>
        <w:r w:rsidDel="001A3BD3">
          <w:rPr>
            <w:i/>
            <w:spacing w:val="26"/>
            <w:w w:val="105"/>
          </w:rPr>
          <w:delText xml:space="preserve"> </w:delText>
        </w:r>
        <w:r w:rsidDel="001A3BD3">
          <w:rPr>
            <w:i/>
            <w:w w:val="105"/>
          </w:rPr>
          <w:delText>and</w:delText>
        </w:r>
        <w:r w:rsidDel="001A3BD3">
          <w:rPr>
            <w:i/>
            <w:spacing w:val="27"/>
            <w:w w:val="105"/>
          </w:rPr>
          <w:delText xml:space="preserve"> </w:delText>
        </w:r>
        <w:r w:rsidDel="001A3BD3">
          <w:rPr>
            <w:i/>
            <w:w w:val="105"/>
          </w:rPr>
          <w:delText>multiyear</w:delText>
        </w:r>
        <w:r w:rsidDel="001A3BD3">
          <w:rPr>
            <w:i/>
            <w:spacing w:val="26"/>
            <w:w w:val="105"/>
          </w:rPr>
          <w:delText xml:space="preserve"> </w:delText>
        </w:r>
        <w:r w:rsidDel="001A3BD3">
          <w:rPr>
            <w:i/>
            <w:w w:val="105"/>
          </w:rPr>
          <w:delText>proposals.</w:delText>
        </w:r>
        <w:r w:rsidDel="001A3BD3">
          <w:rPr>
            <w:i/>
            <w:spacing w:val="26"/>
            <w:w w:val="105"/>
          </w:rPr>
          <w:delText xml:space="preserve"> </w:delText>
        </w:r>
      </w:del>
      <w:r>
        <w:rPr>
          <w:w w:val="105"/>
        </w:rPr>
        <w:t>See</w:t>
      </w:r>
      <w:r>
        <w:rPr>
          <w:spacing w:val="27"/>
          <w:w w:val="105"/>
        </w:rPr>
        <w:t xml:space="preserve"> </w:t>
      </w:r>
      <w:hyperlink r:id="rId14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59B3C862" w14:textId="77777777" w:rsidR="00B66C80" w:rsidRDefault="00B66C80">
      <w:pPr>
        <w:pStyle w:val="BodyText"/>
        <w:spacing w:before="10"/>
        <w:rPr>
          <w:sz w:val="23"/>
        </w:rPr>
      </w:pPr>
    </w:p>
    <w:p w14:paraId="59B3C863" w14:textId="7C2F9E02" w:rsidR="00B66C80" w:rsidRDefault="00FB53DD">
      <w:pPr>
        <w:spacing w:before="1"/>
        <w:ind w:left="110"/>
      </w:pPr>
      <w:r>
        <w:rPr>
          <w:w w:val="105"/>
        </w:rPr>
        <w:t>(g)</w:t>
      </w:r>
      <w:r>
        <w:rPr>
          <w:spacing w:val="33"/>
          <w:w w:val="105"/>
        </w:rPr>
        <w:t xml:space="preserve"> </w:t>
      </w:r>
      <w:del w:id="3" w:author="ROSSI, AMANDA M CIV USAF HAF SAF/AQCP" w:date="2024-05-18T12:02:00Z">
        <w:r w:rsidDel="001A3BD3">
          <w:rPr>
            <w:i/>
            <w:w w:val="105"/>
          </w:rPr>
          <w:delText>Level</w:delText>
        </w:r>
        <w:r w:rsidDel="001A3BD3">
          <w:rPr>
            <w:i/>
            <w:spacing w:val="33"/>
            <w:w w:val="105"/>
          </w:rPr>
          <w:delText xml:space="preserve"> </w:delText>
        </w:r>
        <w:r w:rsidDel="001A3BD3">
          <w:rPr>
            <w:i/>
            <w:w w:val="105"/>
          </w:rPr>
          <w:delText>unit</w:delText>
        </w:r>
        <w:r w:rsidDel="001A3BD3">
          <w:rPr>
            <w:i/>
            <w:spacing w:val="34"/>
            <w:w w:val="105"/>
          </w:rPr>
          <w:delText xml:space="preserve"> </w:delText>
        </w:r>
        <w:r w:rsidDel="001A3BD3">
          <w:rPr>
            <w:i/>
            <w:w w:val="105"/>
          </w:rPr>
          <w:delText>prices.</w:delText>
        </w:r>
        <w:r w:rsidDel="001A3BD3">
          <w:rPr>
            <w:i/>
            <w:spacing w:val="33"/>
            <w:w w:val="105"/>
          </w:rPr>
          <w:delText xml:space="preserve"> </w:delText>
        </w:r>
      </w:del>
      <w:r>
        <w:rPr>
          <w:w w:val="105"/>
        </w:rPr>
        <w:t>See</w:t>
      </w:r>
      <w:r>
        <w:rPr>
          <w:spacing w:val="34"/>
          <w:w w:val="105"/>
        </w:rPr>
        <w:t xml:space="preserve"> </w:t>
      </w:r>
      <w:hyperlink r:id="rId15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59B3C864" w14:textId="77777777" w:rsidR="00B66C80" w:rsidRDefault="00B66C80">
      <w:pPr>
        <w:pStyle w:val="BodyText"/>
        <w:rPr>
          <w:sz w:val="26"/>
        </w:rPr>
      </w:pPr>
    </w:p>
    <w:p w14:paraId="59B3C865" w14:textId="77777777" w:rsidR="00B66C80" w:rsidRDefault="00FB53DD">
      <w:pPr>
        <w:pStyle w:val="Heading2"/>
        <w:spacing w:before="203"/>
        <w:rPr>
          <w:b/>
        </w:rPr>
      </w:pPr>
      <w:r>
        <w:rPr>
          <w:b/>
          <w:spacing w:val="-4"/>
        </w:rPr>
        <w:t>5317.170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General</w:t>
      </w:r>
    </w:p>
    <w:p w14:paraId="59B3C866" w14:textId="77777777" w:rsidR="00B66C80" w:rsidRDefault="00B66C80">
      <w:pPr>
        <w:pStyle w:val="BodyText"/>
        <w:spacing w:before="4"/>
        <w:rPr>
          <w:rFonts w:ascii="Bookman Old Style"/>
          <w:b/>
          <w:sz w:val="42"/>
        </w:rPr>
      </w:pPr>
    </w:p>
    <w:p w14:paraId="59B3C867" w14:textId="77777777" w:rsidR="00B66C80" w:rsidRDefault="00FB53DD">
      <w:pPr>
        <w:pStyle w:val="ListParagraph"/>
        <w:numPr>
          <w:ilvl w:val="0"/>
          <w:numId w:val="1"/>
        </w:numPr>
        <w:tabs>
          <w:tab w:val="left" w:pos="442"/>
        </w:tabs>
        <w:ind w:left="442" w:hanging="332"/>
        <w:rPr>
          <w:u w:val="none"/>
        </w:rPr>
      </w:pPr>
      <w:r>
        <w:rPr>
          <w:w w:val="110"/>
          <w:u w:val="none"/>
        </w:rPr>
        <w:t>See</w:t>
      </w:r>
      <w:r>
        <w:rPr>
          <w:spacing w:val="20"/>
          <w:w w:val="110"/>
          <w:u w:val="none"/>
        </w:rPr>
        <w:t xml:space="preserve"> </w:t>
      </w:r>
      <w:hyperlink r:id="rId16" w:anchor="DAFFARS_MP5301_601">
        <w:r>
          <w:rPr>
            <w:color w:val="27314A"/>
            <w:spacing w:val="-2"/>
            <w:w w:val="110"/>
            <w:u w:color="27314A"/>
          </w:rPr>
          <w:t>MP5301.601(a)(i)</w:t>
        </w:r>
      </w:hyperlink>
      <w:r>
        <w:rPr>
          <w:spacing w:val="-2"/>
          <w:w w:val="110"/>
          <w:u w:val="none"/>
        </w:rPr>
        <w:t>.</w:t>
      </w:r>
    </w:p>
    <w:p w14:paraId="59B3C868" w14:textId="77777777" w:rsidR="00B66C80" w:rsidRDefault="00B66C80">
      <w:pPr>
        <w:pStyle w:val="BodyText"/>
        <w:spacing w:before="11"/>
        <w:rPr>
          <w:sz w:val="23"/>
        </w:rPr>
      </w:pPr>
    </w:p>
    <w:p w14:paraId="59B3C869" w14:textId="77777777" w:rsidR="00B66C80" w:rsidRDefault="00FB53DD">
      <w:pPr>
        <w:pStyle w:val="ListParagraph"/>
        <w:numPr>
          <w:ilvl w:val="0"/>
          <w:numId w:val="1"/>
        </w:numPr>
        <w:tabs>
          <w:tab w:val="left" w:pos="451"/>
        </w:tabs>
        <w:ind w:left="451" w:hanging="341"/>
        <w:rPr>
          <w:u w:val="none"/>
        </w:rPr>
      </w:pPr>
      <w:r>
        <w:rPr>
          <w:w w:val="110"/>
          <w:u w:val="none"/>
        </w:rPr>
        <w:t>See</w:t>
      </w:r>
      <w:r>
        <w:rPr>
          <w:spacing w:val="20"/>
          <w:w w:val="110"/>
          <w:u w:val="none"/>
        </w:rPr>
        <w:t xml:space="preserve"> </w:t>
      </w:r>
      <w:hyperlink r:id="rId17" w:anchor="DAFFARS_MP5301_601">
        <w:r>
          <w:rPr>
            <w:color w:val="27314A"/>
            <w:spacing w:val="-2"/>
            <w:w w:val="110"/>
            <w:u w:color="27314A"/>
          </w:rPr>
          <w:t>MP5301.601(a)(i)</w:t>
        </w:r>
      </w:hyperlink>
      <w:r>
        <w:rPr>
          <w:spacing w:val="-2"/>
          <w:w w:val="110"/>
          <w:u w:val="none"/>
        </w:rPr>
        <w:t>.</w:t>
      </w:r>
    </w:p>
    <w:p w14:paraId="59B3C86A" w14:textId="77777777" w:rsidR="00B66C80" w:rsidRDefault="00B66C80">
      <w:pPr>
        <w:pStyle w:val="BodyText"/>
        <w:spacing w:before="11"/>
        <w:rPr>
          <w:sz w:val="23"/>
        </w:rPr>
      </w:pPr>
    </w:p>
    <w:p w14:paraId="59B3C86B" w14:textId="1AF883A5" w:rsidR="00B66C80" w:rsidRDefault="00FB53DD">
      <w:pPr>
        <w:pStyle w:val="BodyText"/>
        <w:spacing w:line="271" w:lineRule="auto"/>
        <w:ind w:left="110" w:right="247"/>
      </w:pPr>
      <w:r>
        <w:rPr>
          <w:w w:val="105"/>
        </w:rPr>
        <w:t xml:space="preserve">(d)(4) The contracting officer must provide the congressional notification described in </w:t>
      </w:r>
      <w:hyperlink r:id="rId18" w:anchor="DFARS-217.170">
        <w:r>
          <w:rPr>
            <w:color w:val="27314A"/>
            <w:w w:val="105"/>
            <w:u w:val="single" w:color="27314A"/>
          </w:rPr>
          <w:t>DFARS</w:t>
        </w:r>
      </w:hyperlink>
      <w:r>
        <w:rPr>
          <w:color w:val="27314A"/>
          <w:w w:val="105"/>
        </w:rPr>
        <w:t xml:space="preserve"> </w:t>
      </w:r>
      <w:hyperlink r:id="rId19" w:anchor="DFARS-217.170">
        <w:r>
          <w:rPr>
            <w:color w:val="27314A"/>
            <w:w w:val="105"/>
            <w:u w:val="single" w:color="27314A"/>
          </w:rPr>
          <w:t>217.170(d)(1)</w:t>
        </w:r>
      </w:hyperlink>
      <w:r>
        <w:rPr>
          <w:w w:val="105"/>
        </w:rPr>
        <w:t xml:space="preserve">, using the </w:t>
      </w:r>
      <w:r w:rsidR="0043088E">
        <w:rPr>
          <w:w w:val="105"/>
        </w:rPr>
        <w:t>DD</w:t>
      </w:r>
      <w:r>
        <w:rPr>
          <w:w w:val="105"/>
        </w:rPr>
        <w:t xml:space="preserve">1279 format in </w:t>
      </w:r>
      <w:hyperlink r:id="rId20">
        <w:r>
          <w:rPr>
            <w:color w:val="27314A"/>
            <w:w w:val="105"/>
            <w:u w:val="single" w:color="27314A"/>
          </w:rPr>
          <w:t>MP5305.303</w:t>
        </w:r>
      </w:hyperlink>
      <w:r>
        <w:rPr>
          <w:w w:val="105"/>
        </w:rPr>
        <w:t xml:space="preserve">, to the </w:t>
      </w:r>
      <w:hyperlink r:id="rId21">
        <w:r>
          <w:rPr>
            <w:color w:val="27314A"/>
            <w:w w:val="105"/>
            <w:u w:val="single" w:color="27314A"/>
          </w:rPr>
          <w:t>cognizant HCA Workflow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40 days before the</w:t>
      </w:r>
      <w:r>
        <w:rPr>
          <w:spacing w:val="34"/>
          <w:w w:val="105"/>
        </w:rPr>
        <w:t xml:space="preserve"> </w:t>
      </w:r>
      <w:r>
        <w:rPr>
          <w:w w:val="105"/>
        </w:rPr>
        <w:t>planned</w:t>
      </w:r>
      <w:r>
        <w:rPr>
          <w:spacing w:val="34"/>
          <w:w w:val="105"/>
        </w:rPr>
        <w:t xml:space="preserve"> </w:t>
      </w:r>
      <w:r>
        <w:rPr>
          <w:w w:val="105"/>
        </w:rPr>
        <w:t>contract</w:t>
      </w:r>
      <w:r>
        <w:rPr>
          <w:spacing w:val="34"/>
          <w:w w:val="105"/>
        </w:rPr>
        <w:t xml:space="preserve"> </w:t>
      </w:r>
      <w:r>
        <w:rPr>
          <w:w w:val="105"/>
        </w:rPr>
        <w:t>award</w:t>
      </w:r>
      <w:r>
        <w:rPr>
          <w:spacing w:val="34"/>
          <w:w w:val="105"/>
        </w:rPr>
        <w:t xml:space="preserve"> </w:t>
      </w:r>
      <w:r>
        <w:rPr>
          <w:w w:val="105"/>
        </w:rPr>
        <w:t>date,</w:t>
      </w:r>
      <w:r>
        <w:rPr>
          <w:spacing w:val="34"/>
          <w:w w:val="105"/>
        </w:rPr>
        <w:t xml:space="preserve"> </w:t>
      </w:r>
      <w:r>
        <w:rPr>
          <w:w w:val="105"/>
        </w:rPr>
        <w:t>with</w:t>
      </w:r>
      <w:r>
        <w:rPr>
          <w:spacing w:val="34"/>
          <w:w w:val="105"/>
        </w:rPr>
        <w:t xml:space="preserve"> </w:t>
      </w:r>
      <w:r>
        <w:rPr>
          <w:w w:val="105"/>
        </w:rPr>
        <w:t>an</w:t>
      </w:r>
      <w:r>
        <w:rPr>
          <w:spacing w:val="3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34"/>
          <w:w w:val="105"/>
        </w:rPr>
        <w:t xml:space="preserve"> </w:t>
      </w:r>
      <w:r>
        <w:rPr>
          <w:w w:val="105"/>
        </w:rPr>
        <w:t>copy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hyperlink r:id="rId22">
        <w:r>
          <w:rPr>
            <w:color w:val="27314A"/>
            <w:w w:val="105"/>
            <w:u w:val="single" w:color="27314A"/>
          </w:rPr>
          <w:t>SAF/FMBL</w:t>
        </w:r>
      </w:hyperlink>
      <w:r>
        <w:rPr>
          <w:w w:val="105"/>
        </w:rPr>
        <w:t>,</w:t>
      </w:r>
      <w:r>
        <w:rPr>
          <w:spacing w:val="34"/>
          <w:w w:val="105"/>
        </w:rPr>
        <w:t xml:space="preserve"> </w:t>
      </w:r>
      <w:commentRangeStart w:id="4"/>
      <w:r w:rsidR="00316341">
        <w:fldChar w:fldCharType="begin"/>
      </w:r>
      <w:r w:rsidR="00316341">
        <w:instrText>HYPERLINK "mailto:SAF.LLW.Workflow@us.af.mil"</w:instrText>
      </w:r>
      <w:r w:rsidR="00316341">
        <w:fldChar w:fldCharType="separate"/>
      </w:r>
      <w:r w:rsidR="00E60F38" w:rsidRPr="0021028C">
        <w:rPr>
          <w:rStyle w:val="Hyperlink"/>
          <w:spacing w:val="34"/>
          <w:w w:val="105"/>
        </w:rPr>
        <w:t>SAF/LLW</w:t>
      </w:r>
      <w:r w:rsidR="00316341">
        <w:rPr>
          <w:rStyle w:val="Hyperlink"/>
          <w:spacing w:val="34"/>
          <w:w w:val="105"/>
        </w:rPr>
        <w:fldChar w:fldCharType="end"/>
      </w:r>
      <w:commentRangeEnd w:id="4"/>
      <w:r w:rsidR="001A3BD3">
        <w:rPr>
          <w:rStyle w:val="CommentReference"/>
        </w:rPr>
        <w:commentReference w:id="4"/>
      </w:r>
      <w:r w:rsidRPr="0021028C">
        <w:rPr>
          <w:w w:val="105"/>
        </w:rPr>
        <w:t>,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SCO. The cognizant HCA will notify the DoD offices listed in </w:t>
      </w:r>
      <w:hyperlink r:id="rId23" w:anchor="DFARS-217.170">
        <w:r>
          <w:rPr>
            <w:color w:val="27314A"/>
            <w:w w:val="105"/>
            <w:u w:val="single" w:color="27314A"/>
          </w:rPr>
          <w:t>DFARS 217.170(d)(4)</w:t>
        </w:r>
      </w:hyperlink>
      <w:r>
        <w:rPr>
          <w:w w:val="105"/>
        </w:rPr>
        <w:t>. This congressional</w:t>
      </w:r>
      <w:r>
        <w:rPr>
          <w:spacing w:val="40"/>
          <w:w w:val="105"/>
        </w:rPr>
        <w:t xml:space="preserve"> </w:t>
      </w:r>
      <w:r>
        <w:rPr>
          <w:w w:val="105"/>
        </w:rPr>
        <w:t>notification</w:t>
      </w:r>
      <w:r>
        <w:rPr>
          <w:spacing w:val="27"/>
          <w:w w:val="105"/>
        </w:rPr>
        <w:t xml:space="preserve"> </w:t>
      </w:r>
      <w:r>
        <w:rPr>
          <w:w w:val="105"/>
        </w:rPr>
        <w:t>does</w:t>
      </w:r>
      <w:r>
        <w:rPr>
          <w:spacing w:val="27"/>
          <w:w w:val="105"/>
        </w:rPr>
        <w:t xml:space="preserve"> </w:t>
      </w:r>
      <w:r>
        <w:rPr>
          <w:w w:val="105"/>
        </w:rPr>
        <w:t>not</w:t>
      </w:r>
      <w:r>
        <w:rPr>
          <w:spacing w:val="27"/>
          <w:w w:val="105"/>
        </w:rPr>
        <w:t xml:space="preserve"> </w:t>
      </w:r>
      <w:r>
        <w:rPr>
          <w:w w:val="105"/>
        </w:rPr>
        <w:t>fulfill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requirement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announce</w:t>
      </w:r>
      <w:r>
        <w:rPr>
          <w:spacing w:val="27"/>
          <w:w w:val="105"/>
        </w:rPr>
        <w:t xml:space="preserve"> </w:t>
      </w:r>
      <w:r>
        <w:rPr>
          <w:w w:val="105"/>
        </w:rPr>
        <w:t>contract</w:t>
      </w:r>
      <w:r>
        <w:rPr>
          <w:spacing w:val="27"/>
          <w:w w:val="105"/>
        </w:rPr>
        <w:t xml:space="preserve"> </w:t>
      </w:r>
      <w:r>
        <w:rPr>
          <w:w w:val="105"/>
        </w:rPr>
        <w:t>awards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accordance</w:t>
      </w:r>
      <w:r>
        <w:rPr>
          <w:spacing w:val="27"/>
          <w:w w:val="105"/>
        </w:rPr>
        <w:t xml:space="preserve"> </w:t>
      </w:r>
      <w:r>
        <w:rPr>
          <w:w w:val="105"/>
        </w:rPr>
        <w:t>with</w:t>
      </w:r>
      <w:r>
        <w:rPr>
          <w:spacing w:val="31"/>
          <w:w w:val="105"/>
        </w:rPr>
        <w:t xml:space="preserve"> </w:t>
      </w:r>
      <w:hyperlink r:id="rId24" w:anchor="FAR_Subpart_5_3">
        <w:r>
          <w:rPr>
            <w:color w:val="27314A"/>
            <w:w w:val="105"/>
            <w:u w:val="single" w:color="27314A"/>
          </w:rPr>
          <w:t>FAR</w:t>
        </w:r>
      </w:hyperlink>
      <w:r>
        <w:rPr>
          <w:color w:val="27314A"/>
          <w:w w:val="105"/>
        </w:rPr>
        <w:t xml:space="preserve"> </w:t>
      </w:r>
      <w:hyperlink r:id="rId25" w:anchor="FAR_Subpart_5_3">
        <w:r>
          <w:rPr>
            <w:color w:val="27314A"/>
            <w:w w:val="105"/>
            <w:u w:val="single" w:color="27314A"/>
          </w:rPr>
          <w:t>5.3</w:t>
        </w:r>
      </w:hyperlink>
      <w:r>
        <w:rPr>
          <w:w w:val="105"/>
        </w:rPr>
        <w:t>, as supplemented.</w:t>
      </w:r>
    </w:p>
    <w:p w14:paraId="59B3C86C" w14:textId="77777777" w:rsidR="00B66C80" w:rsidRDefault="00B66C80">
      <w:pPr>
        <w:spacing w:line="271" w:lineRule="auto"/>
        <w:sectPr w:rsidR="00B66C80">
          <w:pgSz w:w="11910" w:h="16840"/>
          <w:pgMar w:top="820" w:right="740" w:bottom="280" w:left="740" w:header="720" w:footer="720" w:gutter="0"/>
          <w:cols w:space="720"/>
        </w:sectPr>
      </w:pPr>
    </w:p>
    <w:p w14:paraId="59B3C86D" w14:textId="77777777" w:rsidR="00B66C80" w:rsidRDefault="00FB53DD">
      <w:pPr>
        <w:pStyle w:val="Heading2"/>
        <w:spacing w:before="76"/>
        <w:rPr>
          <w:b/>
        </w:rPr>
      </w:pPr>
      <w:r>
        <w:rPr>
          <w:b/>
        </w:rPr>
        <w:lastRenderedPageBreak/>
        <w:t>5317.171</w:t>
      </w:r>
      <w:r>
        <w:rPr>
          <w:b/>
          <w:spacing w:val="-22"/>
        </w:rPr>
        <w:t xml:space="preserve"> </w:t>
      </w:r>
      <w:r>
        <w:rPr>
          <w:b/>
        </w:rPr>
        <w:t>Multiyear</w:t>
      </w:r>
      <w:r>
        <w:rPr>
          <w:b/>
          <w:spacing w:val="-19"/>
        </w:rPr>
        <w:t xml:space="preserve"> </w:t>
      </w:r>
      <w:r>
        <w:rPr>
          <w:b/>
        </w:rPr>
        <w:t>Contracts</w:t>
      </w:r>
      <w:r>
        <w:rPr>
          <w:b/>
          <w:spacing w:val="-19"/>
        </w:rPr>
        <w:t xml:space="preserve"> </w:t>
      </w:r>
      <w:r>
        <w:rPr>
          <w:b/>
        </w:rPr>
        <w:t>for</w:t>
      </w:r>
      <w:r>
        <w:rPr>
          <w:b/>
          <w:spacing w:val="-19"/>
        </w:rPr>
        <w:t xml:space="preserve"> </w:t>
      </w:r>
      <w:r>
        <w:rPr>
          <w:b/>
          <w:spacing w:val="-2"/>
        </w:rPr>
        <w:t>Services</w:t>
      </w:r>
    </w:p>
    <w:p w14:paraId="59B3C86E" w14:textId="77777777" w:rsidR="00B66C80" w:rsidRDefault="00B66C80">
      <w:pPr>
        <w:pStyle w:val="BodyText"/>
        <w:spacing w:before="4"/>
        <w:rPr>
          <w:rFonts w:ascii="Bookman Old Style"/>
          <w:b/>
          <w:sz w:val="42"/>
        </w:rPr>
      </w:pPr>
    </w:p>
    <w:p w14:paraId="59B3C86F" w14:textId="77777777" w:rsidR="00B66C80" w:rsidRDefault="00FB53DD">
      <w:pPr>
        <w:pStyle w:val="ListParagraph"/>
        <w:numPr>
          <w:ilvl w:val="0"/>
          <w:numId w:val="1"/>
        </w:numPr>
        <w:tabs>
          <w:tab w:val="left" w:pos="435"/>
        </w:tabs>
        <w:ind w:left="435" w:hanging="325"/>
        <w:rPr>
          <w:u w:val="none"/>
        </w:rPr>
      </w:pPr>
      <w:r>
        <w:rPr>
          <w:w w:val="110"/>
          <w:u w:val="none"/>
        </w:rPr>
        <w:t>See</w:t>
      </w:r>
      <w:r>
        <w:rPr>
          <w:spacing w:val="20"/>
          <w:w w:val="110"/>
          <w:u w:val="none"/>
        </w:rPr>
        <w:t xml:space="preserve"> </w:t>
      </w:r>
      <w:hyperlink r:id="rId26" w:anchor="DAFFARS_MP5301_601">
        <w:r>
          <w:rPr>
            <w:color w:val="27314A"/>
            <w:spacing w:val="-2"/>
            <w:w w:val="110"/>
            <w:u w:color="27314A"/>
          </w:rPr>
          <w:t>MP5301.601(a)(i)</w:t>
        </w:r>
      </w:hyperlink>
      <w:r>
        <w:rPr>
          <w:spacing w:val="-2"/>
          <w:w w:val="110"/>
          <w:u w:val="none"/>
        </w:rPr>
        <w:t>.</w:t>
      </w:r>
    </w:p>
    <w:p w14:paraId="59B3C870" w14:textId="77777777" w:rsidR="00B66C80" w:rsidRDefault="00B66C80">
      <w:pPr>
        <w:pStyle w:val="BodyText"/>
        <w:rPr>
          <w:sz w:val="26"/>
        </w:rPr>
      </w:pPr>
    </w:p>
    <w:p w14:paraId="59B3C871" w14:textId="77777777" w:rsidR="00B66C80" w:rsidRDefault="00FB53DD">
      <w:pPr>
        <w:pStyle w:val="Heading2"/>
        <w:spacing w:before="204"/>
        <w:rPr>
          <w:b/>
        </w:rPr>
      </w:pPr>
      <w:r>
        <w:rPr>
          <w:b/>
        </w:rPr>
        <w:t>5317.172</w:t>
      </w:r>
      <w:r>
        <w:rPr>
          <w:b/>
          <w:spacing w:val="-22"/>
        </w:rPr>
        <w:t xml:space="preserve"> </w:t>
      </w:r>
      <w:r>
        <w:rPr>
          <w:b/>
        </w:rPr>
        <w:t>Multiyear</w:t>
      </w:r>
      <w:r>
        <w:rPr>
          <w:b/>
          <w:spacing w:val="-19"/>
        </w:rPr>
        <w:t xml:space="preserve"> </w:t>
      </w:r>
      <w:r>
        <w:rPr>
          <w:b/>
        </w:rPr>
        <w:t>Contracts</w:t>
      </w:r>
      <w:r>
        <w:rPr>
          <w:b/>
          <w:spacing w:val="-19"/>
        </w:rPr>
        <w:t xml:space="preserve"> </w:t>
      </w:r>
      <w:r>
        <w:rPr>
          <w:b/>
        </w:rPr>
        <w:t>for</w:t>
      </w:r>
      <w:r>
        <w:rPr>
          <w:b/>
          <w:spacing w:val="-19"/>
        </w:rPr>
        <w:t xml:space="preserve"> </w:t>
      </w:r>
      <w:r>
        <w:rPr>
          <w:b/>
          <w:spacing w:val="-2"/>
        </w:rPr>
        <w:t>Supplies</w:t>
      </w:r>
    </w:p>
    <w:p w14:paraId="59B3C872" w14:textId="77777777" w:rsidR="00B66C80" w:rsidRDefault="00B66C80">
      <w:pPr>
        <w:pStyle w:val="BodyText"/>
        <w:spacing w:before="4"/>
        <w:rPr>
          <w:rFonts w:ascii="Bookman Old Style"/>
          <w:b/>
          <w:sz w:val="42"/>
        </w:rPr>
      </w:pPr>
    </w:p>
    <w:p w14:paraId="59B3C873" w14:textId="77777777" w:rsidR="00B66C80" w:rsidRDefault="00FB53DD">
      <w:pPr>
        <w:pStyle w:val="BodyText"/>
        <w:ind w:left="110"/>
      </w:pPr>
      <w:r>
        <w:rPr>
          <w:w w:val="105"/>
        </w:rPr>
        <w:t>(f)(2)</w:t>
      </w:r>
      <w:r>
        <w:rPr>
          <w:spacing w:val="-1"/>
          <w:w w:val="105"/>
        </w:rPr>
        <w:t xml:space="preserve"> </w:t>
      </w:r>
      <w:r>
        <w:rPr>
          <w:w w:val="105"/>
        </w:rPr>
        <w:t>See</w:t>
      </w:r>
      <w:r>
        <w:rPr>
          <w:spacing w:val="-1"/>
          <w:w w:val="105"/>
        </w:rPr>
        <w:t xml:space="preserve"> </w:t>
      </w:r>
      <w:hyperlink r:id="rId27" w:anchor="DAFFARS_MP5301_601">
        <w:r>
          <w:rPr>
            <w:color w:val="27314A"/>
            <w:spacing w:val="-2"/>
            <w:w w:val="105"/>
            <w:u w:val="single" w:color="27314A"/>
          </w:rPr>
          <w:t>MP5301.601(a)(i).</w:t>
        </w:r>
      </w:hyperlink>
    </w:p>
    <w:p w14:paraId="59B3C874" w14:textId="77777777" w:rsidR="00B66C80" w:rsidRDefault="00B66C80">
      <w:pPr>
        <w:pStyle w:val="BodyText"/>
        <w:spacing w:before="9"/>
        <w:rPr>
          <w:sz w:val="15"/>
        </w:rPr>
      </w:pPr>
    </w:p>
    <w:p w14:paraId="59B3C875" w14:textId="0859BF2A" w:rsidR="00B66C80" w:rsidRDefault="00FB53DD">
      <w:pPr>
        <w:pStyle w:val="BodyText"/>
        <w:spacing w:before="96" w:line="271" w:lineRule="auto"/>
        <w:ind w:left="110"/>
      </w:pPr>
      <w:r>
        <w:rPr>
          <w:w w:val="105"/>
        </w:rPr>
        <w:t xml:space="preserve">(g) See </w:t>
      </w:r>
      <w:hyperlink r:id="rId28" w:anchor="DAFFARS_MP5301_601">
        <w:r>
          <w:rPr>
            <w:color w:val="27314A"/>
            <w:w w:val="105"/>
            <w:u w:val="single" w:color="27314A"/>
          </w:rPr>
          <w:t>MP5301.601(a)(i)</w:t>
        </w:r>
      </w:hyperlink>
      <w:r>
        <w:rPr>
          <w:w w:val="105"/>
        </w:rPr>
        <w:t>. The contracting officer must provide the information supporting all requirements</w:t>
      </w:r>
      <w:r>
        <w:rPr>
          <w:spacing w:val="38"/>
          <w:w w:val="105"/>
        </w:rPr>
        <w:t xml:space="preserve"> </w:t>
      </w:r>
      <w:r>
        <w:rPr>
          <w:w w:val="105"/>
        </w:rPr>
        <w:t>described</w:t>
      </w:r>
      <w:r>
        <w:rPr>
          <w:spacing w:val="38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hyperlink r:id="rId29" w:anchor="DFARS-217.172">
        <w:r>
          <w:rPr>
            <w:color w:val="27314A"/>
            <w:w w:val="105"/>
            <w:u w:val="single" w:color="27314A"/>
          </w:rPr>
          <w:t>DFARS</w:t>
        </w:r>
        <w:r>
          <w:rPr>
            <w:color w:val="27314A"/>
            <w:spacing w:val="38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217.172(g)(2)</w:t>
        </w:r>
      </w:hyperlink>
      <w:r>
        <w:rPr>
          <w:color w:val="27314A"/>
          <w:spacing w:val="38"/>
          <w:w w:val="105"/>
        </w:rPr>
        <w:t xml:space="preserve"> </w:t>
      </w:r>
      <w:r>
        <w:rPr>
          <w:w w:val="105"/>
        </w:rPr>
        <w:t>through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SCO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hyperlink r:id="rId30">
        <w:r>
          <w:rPr>
            <w:color w:val="27314A"/>
            <w:w w:val="105"/>
            <w:u w:val="single" w:color="27314A"/>
          </w:rPr>
          <w:t>cognizant</w:t>
        </w:r>
        <w:r>
          <w:rPr>
            <w:color w:val="27314A"/>
            <w:spacing w:val="38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HCA</w:t>
        </w:r>
      </w:hyperlink>
      <w:ins w:id="5" w:author="ROSSI, AMANDA M CIV USAF HAF SAF/AQCP" w:date="2024-05-18T12:04:00Z">
        <w:r w:rsidR="001A3BD3">
          <w:rPr>
            <w:color w:val="27314A"/>
            <w:w w:val="105"/>
            <w:u w:val="single" w:color="27314A"/>
          </w:rPr>
          <w:t xml:space="preserve"> workflow</w:t>
        </w:r>
      </w:ins>
      <w:r>
        <w:rPr>
          <w:w w:val="105"/>
        </w:rPr>
        <w:t>.</w:t>
      </w:r>
    </w:p>
    <w:p w14:paraId="59B3C876" w14:textId="77777777" w:rsidR="00B66C80" w:rsidRDefault="00B66C80">
      <w:pPr>
        <w:pStyle w:val="BodyText"/>
        <w:spacing w:before="1"/>
        <w:rPr>
          <w:sz w:val="21"/>
        </w:rPr>
      </w:pPr>
    </w:p>
    <w:p w14:paraId="59B3C877" w14:textId="031E66C5" w:rsidR="00B66C80" w:rsidRDefault="00FB53DD">
      <w:pPr>
        <w:pStyle w:val="BodyText"/>
        <w:ind w:left="110"/>
      </w:pPr>
      <w:r>
        <w:rPr>
          <w:w w:val="105"/>
        </w:rPr>
        <w:t>(h)</w:t>
      </w:r>
      <w:r>
        <w:rPr>
          <w:spacing w:val="12"/>
          <w:w w:val="105"/>
        </w:rPr>
        <w:t xml:space="preserve"> </w:t>
      </w:r>
      <w:r>
        <w:rPr>
          <w:w w:val="105"/>
        </w:rPr>
        <w:t>See</w:t>
      </w:r>
      <w:r>
        <w:rPr>
          <w:spacing w:val="13"/>
          <w:w w:val="105"/>
        </w:rPr>
        <w:t xml:space="preserve"> </w:t>
      </w:r>
      <w:commentRangeStart w:id="6"/>
      <w:r w:rsidR="00316341">
        <w:fldChar w:fldCharType="begin"/>
      </w:r>
      <w:r w:rsidR="00316341">
        <w:instrText>HYPERLINK "https://www.acquisition.gov/daffars/mp5301-federal-acquisition-regulations-system" \l "DAFFARS_MP5301_601"</w:instrText>
      </w:r>
      <w:r w:rsidR="00316341">
        <w:fldChar w:fldCharType="separate"/>
      </w:r>
      <w:r w:rsidRPr="008C1193">
        <w:rPr>
          <w:rStyle w:val="Hyperlink"/>
          <w:spacing w:val="-2"/>
          <w:w w:val="105"/>
        </w:rPr>
        <w:t>MP5301.601(a)(i)</w:t>
      </w:r>
      <w:r w:rsidR="00316341">
        <w:rPr>
          <w:rStyle w:val="Hyperlink"/>
          <w:spacing w:val="-2"/>
          <w:w w:val="105"/>
        </w:rPr>
        <w:fldChar w:fldCharType="end"/>
      </w:r>
      <w:commentRangeEnd w:id="6"/>
      <w:r w:rsidR="001A3BD3">
        <w:rPr>
          <w:rStyle w:val="CommentReference"/>
        </w:rPr>
        <w:commentReference w:id="6"/>
      </w:r>
      <w:r>
        <w:rPr>
          <w:spacing w:val="-2"/>
          <w:w w:val="105"/>
        </w:rPr>
        <w:t>.</w:t>
      </w:r>
    </w:p>
    <w:p w14:paraId="59B3C878" w14:textId="77777777" w:rsidR="00B66C80" w:rsidRDefault="00B66C80">
      <w:pPr>
        <w:pStyle w:val="BodyText"/>
        <w:rPr>
          <w:sz w:val="26"/>
        </w:rPr>
      </w:pPr>
    </w:p>
    <w:p w14:paraId="59B3C879" w14:textId="77777777" w:rsidR="00B66C80" w:rsidRDefault="00FB53DD">
      <w:pPr>
        <w:pStyle w:val="Heading2"/>
        <w:spacing w:before="203"/>
        <w:rPr>
          <w:b/>
        </w:rPr>
      </w:pPr>
      <w:r>
        <w:rPr>
          <w:b/>
        </w:rPr>
        <w:t>5317.173</w:t>
      </w:r>
      <w:r>
        <w:rPr>
          <w:b/>
          <w:spacing w:val="-19"/>
        </w:rPr>
        <w:t xml:space="preserve"> </w:t>
      </w:r>
      <w:r>
        <w:rPr>
          <w:b/>
        </w:rPr>
        <w:t>Multiyear</w:t>
      </w:r>
      <w:r>
        <w:rPr>
          <w:b/>
          <w:spacing w:val="-19"/>
        </w:rPr>
        <w:t xml:space="preserve"> </w:t>
      </w:r>
      <w:r>
        <w:rPr>
          <w:b/>
        </w:rPr>
        <w:t>Contracts</w:t>
      </w:r>
      <w:r>
        <w:rPr>
          <w:b/>
          <w:spacing w:val="-19"/>
        </w:rPr>
        <w:t xml:space="preserve"> </w:t>
      </w:r>
      <w:r>
        <w:rPr>
          <w:b/>
        </w:rPr>
        <w:t>for</w:t>
      </w:r>
      <w:r>
        <w:rPr>
          <w:b/>
          <w:spacing w:val="-19"/>
        </w:rPr>
        <w:t xml:space="preserve"> </w:t>
      </w:r>
      <w:r>
        <w:rPr>
          <w:b/>
        </w:rPr>
        <w:t>Military</w:t>
      </w:r>
      <w:r>
        <w:rPr>
          <w:b/>
          <w:spacing w:val="-19"/>
        </w:rPr>
        <w:t xml:space="preserve"> </w:t>
      </w:r>
      <w:r>
        <w:rPr>
          <w:b/>
        </w:rPr>
        <w:t>Family</w:t>
      </w:r>
      <w:r>
        <w:rPr>
          <w:b/>
          <w:spacing w:val="-19"/>
        </w:rPr>
        <w:t xml:space="preserve"> </w:t>
      </w:r>
      <w:r>
        <w:rPr>
          <w:b/>
          <w:spacing w:val="-2"/>
        </w:rPr>
        <w:t>Housing</w:t>
      </w:r>
    </w:p>
    <w:p w14:paraId="59B3C87A" w14:textId="77777777" w:rsidR="00B66C80" w:rsidRDefault="00B66C80">
      <w:pPr>
        <w:pStyle w:val="BodyText"/>
        <w:spacing w:before="4"/>
        <w:rPr>
          <w:rFonts w:ascii="Bookman Old Style"/>
          <w:b/>
          <w:sz w:val="42"/>
        </w:rPr>
      </w:pPr>
    </w:p>
    <w:p w14:paraId="59B3C87B" w14:textId="77777777" w:rsidR="00B66C80" w:rsidRDefault="00FB53DD">
      <w:pPr>
        <w:pStyle w:val="BodyText"/>
        <w:ind w:left="110"/>
      </w:pPr>
      <w:r>
        <w:rPr>
          <w:w w:val="110"/>
        </w:rPr>
        <w:t>See</w:t>
      </w:r>
      <w:r>
        <w:rPr>
          <w:spacing w:val="20"/>
          <w:w w:val="110"/>
        </w:rPr>
        <w:t xml:space="preserve"> </w:t>
      </w:r>
      <w:hyperlink r:id="rId31" w:anchor="DAFFARS_MP5301_601">
        <w:r>
          <w:rPr>
            <w:color w:val="27314A"/>
            <w:spacing w:val="-2"/>
            <w:w w:val="110"/>
            <w:u w:val="single" w:color="27314A"/>
          </w:rPr>
          <w:t>MP5301.601(a)(i)</w:t>
        </w:r>
      </w:hyperlink>
      <w:r>
        <w:rPr>
          <w:spacing w:val="-2"/>
          <w:w w:val="110"/>
        </w:rPr>
        <w:t>.</w:t>
      </w:r>
    </w:p>
    <w:p w14:paraId="59B3C87C" w14:textId="77777777" w:rsidR="00B66C80" w:rsidRDefault="00B66C80">
      <w:pPr>
        <w:pStyle w:val="BodyText"/>
        <w:rPr>
          <w:sz w:val="26"/>
        </w:rPr>
      </w:pPr>
    </w:p>
    <w:p w14:paraId="59B3C87D" w14:textId="77777777" w:rsidR="00B66C80" w:rsidRDefault="00FB53DD">
      <w:pPr>
        <w:pStyle w:val="Heading2"/>
        <w:spacing w:before="204"/>
        <w:rPr>
          <w:b/>
        </w:rPr>
      </w:pPr>
      <w:r>
        <w:rPr>
          <w:b/>
        </w:rPr>
        <w:t>5317.174</w:t>
      </w:r>
      <w:r>
        <w:rPr>
          <w:b/>
          <w:spacing w:val="-17"/>
        </w:rPr>
        <w:t xml:space="preserve"> </w:t>
      </w:r>
      <w:r>
        <w:rPr>
          <w:b/>
        </w:rPr>
        <w:t>Multiyear</w:t>
      </w:r>
      <w:r>
        <w:rPr>
          <w:b/>
          <w:spacing w:val="-17"/>
        </w:rPr>
        <w:t xml:space="preserve"> </w:t>
      </w:r>
      <w:r>
        <w:rPr>
          <w:b/>
        </w:rPr>
        <w:t>Contracts</w:t>
      </w:r>
      <w:r>
        <w:rPr>
          <w:b/>
          <w:spacing w:val="-17"/>
        </w:rPr>
        <w:t xml:space="preserve"> </w:t>
      </w:r>
      <w:r>
        <w:rPr>
          <w:b/>
        </w:rPr>
        <w:t>for</w:t>
      </w:r>
      <w:r>
        <w:rPr>
          <w:b/>
          <w:spacing w:val="-17"/>
        </w:rPr>
        <w:t xml:space="preserve"> </w:t>
      </w:r>
      <w:r>
        <w:rPr>
          <w:b/>
        </w:rPr>
        <w:t>Electricity</w:t>
      </w:r>
      <w:r>
        <w:rPr>
          <w:b/>
          <w:spacing w:val="-17"/>
        </w:rPr>
        <w:t xml:space="preserve"> </w:t>
      </w:r>
      <w:r>
        <w:rPr>
          <w:b/>
        </w:rPr>
        <w:t>from</w:t>
      </w:r>
      <w:r>
        <w:rPr>
          <w:b/>
          <w:spacing w:val="-17"/>
        </w:rPr>
        <w:t xml:space="preserve"> </w:t>
      </w:r>
      <w:r>
        <w:rPr>
          <w:b/>
        </w:rPr>
        <w:t>Renewable</w:t>
      </w:r>
      <w:r>
        <w:rPr>
          <w:b/>
          <w:spacing w:val="-17"/>
        </w:rPr>
        <w:t xml:space="preserve"> </w:t>
      </w:r>
      <w:r>
        <w:rPr>
          <w:b/>
        </w:rPr>
        <w:t>Energy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Sources</w:t>
      </w:r>
    </w:p>
    <w:p w14:paraId="59B3C87E" w14:textId="77777777" w:rsidR="00B66C80" w:rsidRDefault="00B66C80">
      <w:pPr>
        <w:pStyle w:val="BodyText"/>
        <w:spacing w:before="4"/>
        <w:rPr>
          <w:rFonts w:ascii="Bookman Old Style"/>
          <w:b/>
          <w:sz w:val="42"/>
        </w:rPr>
      </w:pPr>
    </w:p>
    <w:p w14:paraId="59B3C87F" w14:textId="77777777" w:rsidR="00B66C80" w:rsidRDefault="00FB53DD">
      <w:pPr>
        <w:pStyle w:val="BodyText"/>
        <w:ind w:left="110"/>
      </w:pPr>
      <w:r>
        <w:rPr>
          <w:w w:val="105"/>
        </w:rPr>
        <w:t>(b)</w:t>
      </w:r>
      <w:r>
        <w:rPr>
          <w:spacing w:val="12"/>
          <w:w w:val="105"/>
        </w:rPr>
        <w:t xml:space="preserve"> </w:t>
      </w:r>
      <w:r>
        <w:rPr>
          <w:w w:val="105"/>
        </w:rPr>
        <w:t>See</w:t>
      </w:r>
      <w:r>
        <w:rPr>
          <w:spacing w:val="13"/>
          <w:w w:val="105"/>
        </w:rPr>
        <w:t xml:space="preserve"> </w:t>
      </w:r>
      <w:hyperlink r:id="rId32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59B3C880" w14:textId="77777777" w:rsidR="00B66C80" w:rsidRDefault="00B66C80">
      <w:pPr>
        <w:pStyle w:val="BodyText"/>
        <w:rPr>
          <w:sz w:val="26"/>
        </w:rPr>
      </w:pPr>
    </w:p>
    <w:p w14:paraId="59B3C881" w14:textId="77777777" w:rsidR="00B66C80" w:rsidRDefault="00B66C80">
      <w:pPr>
        <w:pStyle w:val="BodyText"/>
        <w:spacing w:before="1"/>
        <w:rPr>
          <w:sz w:val="20"/>
        </w:rPr>
      </w:pPr>
    </w:p>
    <w:p w14:paraId="59B3C882" w14:textId="77777777" w:rsidR="00B66C80" w:rsidRDefault="00FB53DD">
      <w:pPr>
        <w:pStyle w:val="Heading1"/>
        <w:rPr>
          <w:b/>
        </w:rPr>
      </w:pPr>
      <w:r>
        <w:rPr>
          <w:b/>
          <w:spacing w:val="-6"/>
        </w:rPr>
        <w:t>Subpart</w:t>
      </w:r>
      <w:r>
        <w:rPr>
          <w:b/>
          <w:spacing w:val="-23"/>
        </w:rPr>
        <w:t xml:space="preserve"> </w:t>
      </w:r>
      <w:r>
        <w:rPr>
          <w:b/>
          <w:spacing w:val="-6"/>
        </w:rPr>
        <w:t>5317.2</w:t>
      </w:r>
      <w:r>
        <w:rPr>
          <w:b/>
          <w:spacing w:val="-22"/>
        </w:rPr>
        <w:t xml:space="preserve"> </w:t>
      </w:r>
      <w:r>
        <w:rPr>
          <w:b/>
          <w:spacing w:val="-6"/>
        </w:rPr>
        <w:t>—</w:t>
      </w:r>
      <w:r>
        <w:rPr>
          <w:b/>
          <w:spacing w:val="-21"/>
        </w:rPr>
        <w:t xml:space="preserve"> </w:t>
      </w:r>
      <w:r>
        <w:rPr>
          <w:b/>
          <w:spacing w:val="-6"/>
        </w:rPr>
        <w:t>OPTIONS</w:t>
      </w:r>
    </w:p>
    <w:p w14:paraId="59B3C883" w14:textId="77777777" w:rsidR="00B66C80" w:rsidRDefault="00B66C80">
      <w:pPr>
        <w:pStyle w:val="BodyText"/>
        <w:spacing w:before="1"/>
        <w:rPr>
          <w:rFonts w:ascii="Bookman Old Style"/>
          <w:b/>
          <w:sz w:val="44"/>
        </w:rPr>
      </w:pPr>
    </w:p>
    <w:p w14:paraId="59B3C884" w14:textId="77777777" w:rsidR="00B66C80" w:rsidRDefault="00FB53DD">
      <w:pPr>
        <w:pStyle w:val="Heading2"/>
        <w:rPr>
          <w:b/>
        </w:rPr>
      </w:pPr>
      <w:r>
        <w:rPr>
          <w:b/>
          <w:spacing w:val="-4"/>
        </w:rPr>
        <w:t>5317.204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Contracts</w:t>
      </w:r>
    </w:p>
    <w:p w14:paraId="59B3C885" w14:textId="77777777" w:rsidR="00B66C80" w:rsidRDefault="00B66C80">
      <w:pPr>
        <w:pStyle w:val="BodyText"/>
        <w:spacing w:before="4"/>
        <w:rPr>
          <w:rFonts w:ascii="Bookman Old Style"/>
          <w:b/>
          <w:sz w:val="42"/>
        </w:rPr>
      </w:pPr>
    </w:p>
    <w:p w14:paraId="59B3C886" w14:textId="1312E971" w:rsidR="00B66C80" w:rsidRDefault="00FB53DD">
      <w:pPr>
        <w:pStyle w:val="BodyText"/>
        <w:spacing w:line="271" w:lineRule="auto"/>
        <w:ind w:left="110" w:right="247"/>
      </w:pPr>
      <w:r>
        <w:rPr>
          <w:w w:val="105"/>
        </w:rPr>
        <w:t xml:space="preserve">(e) Unless otherwise restricted by statute or </w:t>
      </w:r>
      <w:hyperlink r:id="rId33" w:anchor="DFARS-217.204">
        <w:r>
          <w:rPr>
            <w:color w:val="27314A"/>
            <w:w w:val="105"/>
            <w:u w:val="single" w:color="27314A"/>
          </w:rPr>
          <w:t>DFARS 217.204(e)(i)-(iii)</w:t>
        </w:r>
      </w:hyperlink>
      <w:r>
        <w:rPr>
          <w:w w:val="105"/>
        </w:rPr>
        <w:t>,</w:t>
      </w:r>
      <w:commentRangeStart w:id="7"/>
      <w:r>
        <w:rPr>
          <w:w w:val="105"/>
        </w:rPr>
        <w:t xml:space="preserve"> the Acquisition Plan (AP) </w:t>
      </w:r>
      <w:r w:rsidR="0054439E">
        <w:rPr>
          <w:w w:val="105"/>
        </w:rPr>
        <w:t>approving</w:t>
      </w:r>
      <w:r>
        <w:rPr>
          <w:w w:val="105"/>
        </w:rPr>
        <w:t xml:space="preserve"> authority </w:t>
      </w:r>
      <w:commentRangeEnd w:id="7"/>
      <w:r w:rsidR="0072450A">
        <w:rPr>
          <w:rStyle w:val="CommentReference"/>
        </w:rPr>
        <w:commentReference w:id="7"/>
      </w:r>
      <w:r>
        <w:rPr>
          <w:w w:val="105"/>
        </w:rPr>
        <w:t>has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authority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approve</w:t>
      </w:r>
      <w:r>
        <w:rPr>
          <w:spacing w:val="24"/>
          <w:w w:val="105"/>
        </w:rPr>
        <w:t xml:space="preserve"> </w:t>
      </w:r>
      <w:r>
        <w:rPr>
          <w:w w:val="105"/>
        </w:rPr>
        <w:t>contract</w:t>
      </w:r>
      <w:r>
        <w:rPr>
          <w:spacing w:val="24"/>
          <w:w w:val="105"/>
        </w:rPr>
        <w:t xml:space="preserve"> </w:t>
      </w:r>
      <w:r>
        <w:rPr>
          <w:w w:val="105"/>
        </w:rPr>
        <w:t>periods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excess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limitations</w:t>
      </w:r>
      <w:r>
        <w:rPr>
          <w:spacing w:val="24"/>
          <w:w w:val="105"/>
        </w:rPr>
        <w:t xml:space="preserve"> </w:t>
      </w:r>
      <w:r>
        <w:rPr>
          <w:w w:val="105"/>
        </w:rPr>
        <w:t>specified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hyperlink r:id="rId34" w:anchor="FAR_17_204">
        <w:r>
          <w:rPr>
            <w:color w:val="27314A"/>
            <w:w w:val="105"/>
            <w:u w:val="single" w:color="27314A"/>
          </w:rPr>
          <w:t>FAR</w:t>
        </w:r>
        <w:r>
          <w:rPr>
            <w:color w:val="27314A"/>
            <w:spacing w:val="24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17.204(e)</w:t>
        </w:r>
      </w:hyperlink>
      <w:r>
        <w:rPr>
          <w:w w:val="105"/>
        </w:rPr>
        <w:t>.</w:t>
      </w:r>
      <w:r>
        <w:rPr>
          <w:spacing w:val="24"/>
          <w:w w:val="105"/>
        </w:rPr>
        <w:t xml:space="preserve"> </w:t>
      </w:r>
      <w:r>
        <w:rPr>
          <w:w w:val="105"/>
        </w:rPr>
        <w:t>If an AP/</w:t>
      </w:r>
      <w:ins w:id="8" w:author="ROSSI, AMANDA M CIV USAF HAF SAF/AQCP" w:date="2024-05-18T12:07:00Z">
        <w:r w:rsidR="0072450A">
          <w:rPr>
            <w:rFonts w:ascii="open_sansregular" w:hAnsi="open_sansregular"/>
            <w:color w:val="000000"/>
            <w:sz w:val="21"/>
            <w:szCs w:val="21"/>
            <w:shd w:val="clear" w:color="auto" w:fill="FFFFFF"/>
          </w:rPr>
          <w:t>Acquisition Strategy Panel (ASP), or Life Cycle Sustainment Plan (LCSP)</w:t>
        </w:r>
      </w:ins>
      <w:del w:id="9" w:author="ROSSI, AMANDA M CIV USAF HAF SAF/AQCP" w:date="2024-05-18T12:07:00Z">
        <w:r w:rsidDel="0072450A">
          <w:rPr>
            <w:w w:val="105"/>
          </w:rPr>
          <w:delText xml:space="preserve">ASP/LCSP </w:delText>
        </w:r>
      </w:del>
      <w:r>
        <w:rPr>
          <w:w w:val="105"/>
        </w:rPr>
        <w:t>is not required, the contracting officer has the authority to approve such extended contract periods. This approval is not required if the total contract period, including options and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modifications, exceeds the limitations specified in </w:t>
      </w:r>
      <w:hyperlink r:id="rId35" w:anchor="FAR_17_204">
        <w:r>
          <w:rPr>
            <w:color w:val="27314A"/>
            <w:w w:val="105"/>
            <w:u w:val="single" w:color="27314A"/>
          </w:rPr>
          <w:t>FAR 17.204(e)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 xml:space="preserve">solely due to the inclusion of </w:t>
      </w:r>
      <w:hyperlink r:id="rId36" w:anchor="FAR_52_217_8">
        <w:r>
          <w:rPr>
            <w:color w:val="27314A"/>
            <w:w w:val="105"/>
            <w:u w:val="single" w:color="27314A"/>
          </w:rPr>
          <w:t>FAR</w:t>
        </w:r>
      </w:hyperlink>
      <w:r>
        <w:rPr>
          <w:color w:val="27314A"/>
          <w:spacing w:val="40"/>
          <w:w w:val="109"/>
        </w:rPr>
        <w:t xml:space="preserve"> </w:t>
      </w:r>
      <w:hyperlink r:id="rId37" w:anchor="FAR_52_217_8">
        <w:r>
          <w:rPr>
            <w:color w:val="27314A"/>
            <w:w w:val="105"/>
            <w:u w:val="single" w:color="27314A"/>
          </w:rPr>
          <w:t>Clause 52.217-8</w:t>
        </w:r>
      </w:hyperlink>
      <w:r>
        <w:rPr>
          <w:w w:val="105"/>
        </w:rPr>
        <w:t>, “Option to Extend Services,” at an amount specified in or reasonably determinable</w:t>
      </w:r>
      <w:r>
        <w:rPr>
          <w:spacing w:val="80"/>
          <w:w w:val="105"/>
        </w:rPr>
        <w:t xml:space="preserve"> </w:t>
      </w:r>
      <w:r>
        <w:rPr>
          <w:w w:val="105"/>
        </w:rPr>
        <w:t>from the terms of the contract.</w:t>
      </w:r>
    </w:p>
    <w:p w14:paraId="59B3C887" w14:textId="77777777" w:rsidR="00B66C80" w:rsidRDefault="00B66C80">
      <w:pPr>
        <w:pStyle w:val="BodyText"/>
        <w:spacing w:before="4"/>
        <w:rPr>
          <w:sz w:val="21"/>
        </w:rPr>
      </w:pPr>
    </w:p>
    <w:p w14:paraId="59B3C888" w14:textId="1145B1B7" w:rsidR="00B66C80" w:rsidRDefault="00FB53DD">
      <w:pPr>
        <w:pStyle w:val="BodyText"/>
        <w:spacing w:line="271" w:lineRule="auto"/>
        <w:ind w:left="110" w:right="247"/>
      </w:pPr>
      <w:r>
        <w:rPr>
          <w:w w:val="105"/>
        </w:rPr>
        <w:t xml:space="preserve">(e)(i)(B) Unless otherwise restricted by statute, </w:t>
      </w:r>
      <w:commentRangeStart w:id="10"/>
      <w:r>
        <w:rPr>
          <w:w w:val="105"/>
        </w:rPr>
        <w:t xml:space="preserve">the </w:t>
      </w:r>
      <w:r w:rsidR="0054439E">
        <w:rPr>
          <w:w w:val="105"/>
        </w:rPr>
        <w:t>AP</w:t>
      </w:r>
      <w:r>
        <w:rPr>
          <w:w w:val="105"/>
        </w:rPr>
        <w:t xml:space="preserve"> </w:t>
      </w:r>
      <w:r w:rsidR="0054439E">
        <w:rPr>
          <w:w w:val="105"/>
        </w:rPr>
        <w:t xml:space="preserve">approving </w:t>
      </w:r>
      <w:r>
        <w:rPr>
          <w:w w:val="105"/>
        </w:rPr>
        <w:t xml:space="preserve">authority </w:t>
      </w:r>
      <w:commentRangeEnd w:id="10"/>
      <w:r w:rsidR="0072450A">
        <w:rPr>
          <w:rStyle w:val="CommentReference"/>
        </w:rPr>
        <w:commentReference w:id="10"/>
      </w:r>
      <w:r>
        <w:rPr>
          <w:w w:val="105"/>
        </w:rPr>
        <w:t>has</w:t>
      </w:r>
      <w:r>
        <w:rPr>
          <w:spacing w:val="40"/>
          <w:w w:val="105"/>
        </w:rPr>
        <w:t xml:space="preserve"> </w:t>
      </w:r>
      <w:r>
        <w:rPr>
          <w:w w:val="105"/>
        </w:rPr>
        <w:t>the authority to approve extensions of the ordering period of a task order or delivery order contract (including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contract</w:t>
      </w:r>
      <w:r>
        <w:rPr>
          <w:spacing w:val="28"/>
          <w:w w:val="105"/>
        </w:rPr>
        <w:t xml:space="preserve"> </w:t>
      </w:r>
      <w:r>
        <w:rPr>
          <w:w w:val="105"/>
        </w:rPr>
        <w:t>for</w:t>
      </w:r>
      <w:r>
        <w:rPr>
          <w:spacing w:val="28"/>
          <w:w w:val="105"/>
        </w:rPr>
        <w:t xml:space="preserve"> </w:t>
      </w:r>
      <w:r>
        <w:rPr>
          <w:w w:val="105"/>
        </w:rPr>
        <w:t>information</w:t>
      </w:r>
      <w:r>
        <w:rPr>
          <w:spacing w:val="28"/>
          <w:w w:val="105"/>
        </w:rPr>
        <w:t xml:space="preserve"> </w:t>
      </w:r>
      <w:r>
        <w:rPr>
          <w:w w:val="105"/>
        </w:rPr>
        <w:t>technology)</w:t>
      </w:r>
      <w:r>
        <w:rPr>
          <w:spacing w:val="28"/>
          <w:w w:val="105"/>
        </w:rPr>
        <w:t xml:space="preserve"> </w:t>
      </w:r>
      <w:r>
        <w:rPr>
          <w:w w:val="105"/>
        </w:rPr>
        <w:t>awarded</w:t>
      </w:r>
      <w:r>
        <w:rPr>
          <w:spacing w:val="28"/>
          <w:w w:val="105"/>
        </w:rPr>
        <w:t xml:space="preserve"> </w:t>
      </w:r>
      <w:r>
        <w:rPr>
          <w:w w:val="105"/>
        </w:rPr>
        <w:t>pursuant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10</w:t>
      </w:r>
      <w:r>
        <w:rPr>
          <w:spacing w:val="28"/>
          <w:w w:val="105"/>
        </w:rPr>
        <w:t xml:space="preserve"> </w:t>
      </w:r>
      <w:r>
        <w:rPr>
          <w:w w:val="105"/>
        </w:rPr>
        <w:t>U.S.C.</w:t>
      </w:r>
      <w:r>
        <w:rPr>
          <w:spacing w:val="28"/>
          <w:w w:val="105"/>
        </w:rPr>
        <w:t xml:space="preserve"> </w:t>
      </w:r>
      <w:r>
        <w:rPr>
          <w:w w:val="105"/>
        </w:rPr>
        <w:t>3403</w:t>
      </w:r>
      <w:r>
        <w:rPr>
          <w:spacing w:val="28"/>
          <w:w w:val="105"/>
        </w:rPr>
        <w:t xml:space="preserve"> </w:t>
      </w:r>
      <w:r>
        <w:rPr>
          <w:w w:val="105"/>
        </w:rPr>
        <w:t>for</w:t>
      </w:r>
      <w:r>
        <w:rPr>
          <w:spacing w:val="28"/>
          <w:w w:val="105"/>
        </w:rPr>
        <w:t xml:space="preserve"> </w:t>
      </w:r>
      <w:r>
        <w:rPr>
          <w:w w:val="105"/>
        </w:rPr>
        <w:t>one</w:t>
      </w:r>
      <w:r>
        <w:rPr>
          <w:spacing w:val="28"/>
          <w:w w:val="105"/>
        </w:rPr>
        <w:t xml:space="preserve"> </w:t>
      </w:r>
      <w:r>
        <w:rPr>
          <w:w w:val="105"/>
        </w:rPr>
        <w:t xml:space="preserve">or more successive periods as provided in </w:t>
      </w:r>
      <w:hyperlink r:id="rId38" w:anchor="DFARS-217.204">
        <w:r>
          <w:rPr>
            <w:color w:val="27314A"/>
            <w:w w:val="105"/>
            <w:u w:val="single" w:color="27314A"/>
          </w:rPr>
          <w:t>DFARS 217.204(e)(i)(B)</w:t>
        </w:r>
      </w:hyperlink>
      <w:r>
        <w:rPr>
          <w:w w:val="105"/>
        </w:rPr>
        <w:t>. If an AP/ASP/LCSP is not required, the contracting officer has the authority to approve such extensions.</w:t>
      </w:r>
    </w:p>
    <w:p w14:paraId="59B3C889" w14:textId="77777777" w:rsidR="00B66C80" w:rsidRDefault="00B66C80">
      <w:pPr>
        <w:pStyle w:val="BodyText"/>
        <w:spacing w:before="3"/>
        <w:rPr>
          <w:sz w:val="21"/>
        </w:rPr>
      </w:pPr>
    </w:p>
    <w:p w14:paraId="59B3C88A" w14:textId="77777777" w:rsidR="00B66C80" w:rsidRDefault="00FB53DD">
      <w:pPr>
        <w:pStyle w:val="BodyText"/>
        <w:ind w:left="110"/>
      </w:pPr>
      <w:r>
        <w:rPr>
          <w:w w:val="105"/>
        </w:rPr>
        <w:t>(e)(i)(C)</w:t>
      </w:r>
      <w:r>
        <w:rPr>
          <w:spacing w:val="-3"/>
          <w:w w:val="105"/>
        </w:rPr>
        <w:t xml:space="preserve"> </w:t>
      </w:r>
      <w:r>
        <w:rPr>
          <w:w w:val="105"/>
        </w:rPr>
        <w:t>See</w:t>
      </w:r>
      <w:r>
        <w:rPr>
          <w:spacing w:val="-3"/>
          <w:w w:val="105"/>
        </w:rPr>
        <w:t xml:space="preserve"> </w:t>
      </w:r>
      <w:hyperlink r:id="rId39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59B3C88B" w14:textId="77777777" w:rsidR="00B66C80" w:rsidRDefault="00B66C80">
      <w:pPr>
        <w:pStyle w:val="BodyText"/>
        <w:spacing w:before="10"/>
        <w:rPr>
          <w:sz w:val="23"/>
        </w:rPr>
      </w:pPr>
    </w:p>
    <w:p w14:paraId="59B3C88C" w14:textId="77777777" w:rsidR="00B66C80" w:rsidRDefault="00FB53DD">
      <w:pPr>
        <w:pStyle w:val="BodyText"/>
        <w:spacing w:before="1"/>
        <w:ind w:left="110"/>
      </w:pPr>
      <w:r>
        <w:rPr>
          <w:w w:val="105"/>
        </w:rPr>
        <w:t>(e)(iii)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See </w:t>
      </w:r>
      <w:hyperlink r:id="rId40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59B3C88D" w14:textId="77777777" w:rsidR="00B66C80" w:rsidRDefault="00B66C80">
      <w:pPr>
        <w:sectPr w:rsidR="00B66C80">
          <w:pgSz w:w="11910" w:h="16840"/>
          <w:pgMar w:top="840" w:right="740" w:bottom="280" w:left="740" w:header="720" w:footer="720" w:gutter="0"/>
          <w:cols w:space="720"/>
        </w:sectPr>
      </w:pPr>
    </w:p>
    <w:p w14:paraId="59B3C88E" w14:textId="77777777" w:rsidR="00B66C80" w:rsidRDefault="00FB53DD">
      <w:pPr>
        <w:pStyle w:val="Heading2"/>
        <w:spacing w:before="76"/>
        <w:rPr>
          <w:b/>
        </w:rPr>
      </w:pPr>
      <w:r>
        <w:rPr>
          <w:b/>
          <w:spacing w:val="-4"/>
        </w:rPr>
        <w:lastRenderedPageBreak/>
        <w:t>5317.205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Documentation</w:t>
      </w:r>
    </w:p>
    <w:p w14:paraId="59B3C88F" w14:textId="77777777" w:rsidR="00B66C80" w:rsidRDefault="00B66C80">
      <w:pPr>
        <w:pStyle w:val="BodyText"/>
        <w:spacing w:before="4"/>
        <w:rPr>
          <w:rFonts w:ascii="Bookman Old Style"/>
          <w:b/>
          <w:sz w:val="42"/>
        </w:rPr>
      </w:pPr>
    </w:p>
    <w:p w14:paraId="59B3C890" w14:textId="77777777" w:rsidR="00B66C80" w:rsidRDefault="00FB53DD">
      <w:pPr>
        <w:pStyle w:val="BodyText"/>
        <w:ind w:left="110"/>
      </w:pPr>
      <w:r>
        <w:rPr>
          <w:w w:val="105"/>
        </w:rPr>
        <w:t>See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tailorable</w:t>
      </w:r>
      <w:r>
        <w:rPr>
          <w:spacing w:val="15"/>
          <w:w w:val="105"/>
        </w:rPr>
        <w:t xml:space="preserve"> </w:t>
      </w:r>
      <w:hyperlink r:id="rId41">
        <w:r>
          <w:rPr>
            <w:color w:val="27314A"/>
            <w:w w:val="105"/>
            <w:u w:val="single" w:color="27314A"/>
          </w:rPr>
          <w:t>Justification</w:t>
        </w:r>
        <w:r>
          <w:rPr>
            <w:color w:val="27314A"/>
            <w:spacing w:val="14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for</w:t>
        </w:r>
        <w:r>
          <w:rPr>
            <w:color w:val="27314A"/>
            <w:spacing w:val="14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the</w:t>
        </w:r>
        <w:r>
          <w:rPr>
            <w:color w:val="27314A"/>
            <w:spacing w:val="14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Inclusion</w:t>
        </w:r>
        <w:r>
          <w:rPr>
            <w:color w:val="27314A"/>
            <w:spacing w:val="14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of</w:t>
        </w:r>
        <w:r>
          <w:rPr>
            <w:color w:val="27314A"/>
            <w:spacing w:val="14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Option(s)</w:t>
        </w:r>
      </w:hyperlink>
      <w:r>
        <w:rPr>
          <w:color w:val="27314A"/>
          <w:spacing w:val="13"/>
          <w:w w:val="105"/>
        </w:rPr>
        <w:t xml:space="preserve"> </w:t>
      </w:r>
      <w:r>
        <w:rPr>
          <w:spacing w:val="-2"/>
          <w:w w:val="105"/>
        </w:rPr>
        <w:t>template.</w:t>
      </w:r>
    </w:p>
    <w:p w14:paraId="59B3C891" w14:textId="77777777" w:rsidR="00B66C80" w:rsidRDefault="00B66C80">
      <w:pPr>
        <w:pStyle w:val="BodyText"/>
        <w:rPr>
          <w:sz w:val="26"/>
        </w:rPr>
      </w:pPr>
    </w:p>
    <w:p w14:paraId="59B3C892" w14:textId="77777777" w:rsidR="00B66C80" w:rsidRDefault="00FB53DD">
      <w:pPr>
        <w:pStyle w:val="Heading2"/>
        <w:spacing w:before="204"/>
        <w:rPr>
          <w:b/>
        </w:rPr>
      </w:pPr>
      <w:r>
        <w:rPr>
          <w:b/>
          <w:spacing w:val="-2"/>
        </w:rPr>
        <w:t>5317.207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Exercise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Options</w:t>
      </w:r>
    </w:p>
    <w:p w14:paraId="59B3C893" w14:textId="77777777" w:rsidR="00B66C80" w:rsidRDefault="00B66C80">
      <w:pPr>
        <w:pStyle w:val="BodyText"/>
        <w:spacing w:before="4"/>
        <w:rPr>
          <w:rFonts w:ascii="Bookman Old Style"/>
          <w:b/>
          <w:sz w:val="42"/>
        </w:rPr>
      </w:pPr>
    </w:p>
    <w:p w14:paraId="59B3C894" w14:textId="77777777" w:rsidR="00B66C80" w:rsidRDefault="00FB53DD">
      <w:pPr>
        <w:pStyle w:val="BodyText"/>
        <w:ind w:left="110"/>
      </w:pPr>
      <w:r>
        <w:rPr>
          <w:w w:val="105"/>
        </w:rPr>
        <w:t>(c)</w:t>
      </w:r>
      <w:r>
        <w:rPr>
          <w:spacing w:val="14"/>
          <w:w w:val="105"/>
        </w:rPr>
        <w:t xml:space="preserve"> </w:t>
      </w:r>
      <w:r>
        <w:rPr>
          <w:w w:val="105"/>
        </w:rPr>
        <w:t>See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tailorable</w:t>
      </w:r>
      <w:r>
        <w:rPr>
          <w:spacing w:val="15"/>
          <w:w w:val="105"/>
        </w:rPr>
        <w:t xml:space="preserve"> </w:t>
      </w:r>
      <w:hyperlink r:id="rId42">
        <w:r>
          <w:rPr>
            <w:color w:val="27314A"/>
            <w:w w:val="105"/>
            <w:u w:val="single" w:color="27314A"/>
          </w:rPr>
          <w:t>Determination</w:t>
        </w:r>
        <w:r>
          <w:rPr>
            <w:color w:val="27314A"/>
            <w:spacing w:val="14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and</w:t>
        </w:r>
        <w:r>
          <w:rPr>
            <w:color w:val="27314A"/>
            <w:spacing w:val="15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Findings</w:t>
        </w:r>
        <w:r>
          <w:rPr>
            <w:color w:val="27314A"/>
            <w:spacing w:val="14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--</w:t>
        </w:r>
        <w:r>
          <w:rPr>
            <w:color w:val="27314A"/>
            <w:spacing w:val="14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Exercising</w:t>
        </w:r>
        <w:r>
          <w:rPr>
            <w:color w:val="27314A"/>
            <w:spacing w:val="15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an</w:t>
        </w:r>
        <w:r>
          <w:rPr>
            <w:color w:val="27314A"/>
            <w:spacing w:val="14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Option</w:t>
        </w:r>
      </w:hyperlink>
      <w:r>
        <w:rPr>
          <w:color w:val="27314A"/>
          <w:spacing w:val="13"/>
          <w:w w:val="105"/>
        </w:rPr>
        <w:t xml:space="preserve"> </w:t>
      </w:r>
      <w:r>
        <w:rPr>
          <w:spacing w:val="-2"/>
          <w:w w:val="105"/>
        </w:rPr>
        <w:t>template.</w:t>
      </w:r>
    </w:p>
    <w:p w14:paraId="59B3C895" w14:textId="77777777" w:rsidR="00B66C80" w:rsidRDefault="00B66C80">
      <w:pPr>
        <w:pStyle w:val="BodyText"/>
        <w:spacing w:before="11"/>
        <w:rPr>
          <w:sz w:val="23"/>
        </w:rPr>
      </w:pPr>
    </w:p>
    <w:p w14:paraId="59B3C896" w14:textId="465E87AF" w:rsidR="00B66C80" w:rsidRDefault="00FB53DD">
      <w:pPr>
        <w:pStyle w:val="BodyText"/>
        <w:spacing w:line="271" w:lineRule="auto"/>
        <w:ind w:left="110" w:right="390"/>
      </w:pPr>
      <w:r>
        <w:rPr>
          <w:w w:val="105"/>
        </w:rPr>
        <w:t xml:space="preserve">(i) If the contract is a space program contract to which SSCI 64-101 applies, the </w:t>
      </w:r>
      <w:ins w:id="11" w:author="ROSSI, AMANDA M CIV USAF HAF SAF/AQCP" w:date="2024-05-18T12:10:00Z">
        <w:r w:rsidR="0072450A">
          <w:rPr>
            <w:w w:val="105"/>
          </w:rPr>
          <w:t>contracting</w:t>
        </w:r>
      </w:ins>
      <w:ins w:id="12" w:author="ROSSI, AMANDA M CIV USAF HAF SAF/AQCP" w:date="2024-05-18T12:09:00Z">
        <w:r w:rsidR="0072450A">
          <w:rPr>
            <w:w w:val="105"/>
          </w:rPr>
          <w:t xml:space="preserve"> </w:t>
        </w:r>
      </w:ins>
      <w:ins w:id="13" w:author="ROSSI, AMANDA M CIV USAF HAF SAF/AQCP" w:date="2024-05-18T12:10:00Z">
        <w:r w:rsidR="0072450A">
          <w:rPr>
            <w:w w:val="105"/>
          </w:rPr>
          <w:t xml:space="preserve">officer must check </w:t>
        </w:r>
      </w:ins>
      <w:del w:id="14" w:author="ROSSI, AMANDA M CIV USAF HAF SAF/AQCP" w:date="2024-05-18T12:10:00Z">
        <w:r w:rsidDel="0072450A">
          <w:rPr>
            <w:w w:val="105"/>
          </w:rPr>
          <w:delText>contractor is not</w:delText>
        </w:r>
        <w:r w:rsidDel="0072450A">
          <w:rPr>
            <w:spacing w:val="80"/>
            <w:w w:val="150"/>
          </w:rPr>
          <w:delText xml:space="preserve"> </w:delText>
        </w:r>
        <w:r w:rsidDel="0072450A">
          <w:rPr>
            <w:w w:val="105"/>
          </w:rPr>
          <w:delText xml:space="preserve">listed on </w:delText>
        </w:r>
      </w:del>
      <w:r>
        <w:rPr>
          <w:w w:val="105"/>
        </w:rPr>
        <w:t xml:space="preserve">the </w:t>
      </w:r>
      <w:hyperlink r:id="rId43" w:history="1">
        <w:r w:rsidRPr="00DC0064">
          <w:rPr>
            <w:rStyle w:val="Hyperlink"/>
            <w:w w:val="105"/>
          </w:rPr>
          <w:t>Space Contractor Responsibility Watch List (CRWL)</w:t>
        </w:r>
      </w:hyperlink>
      <w:r>
        <w:rPr>
          <w:w w:val="105"/>
        </w:rPr>
        <w:t>. If the contractor is listed on the</w:t>
      </w:r>
      <w:r>
        <w:rPr>
          <w:spacing w:val="80"/>
          <w:w w:val="105"/>
        </w:rPr>
        <w:t xml:space="preserve"> </w:t>
      </w:r>
      <w:r>
        <w:rPr>
          <w:w w:val="105"/>
        </w:rPr>
        <w:t>CRWL, the contracting officer shall not exercise the option without obtaining SSC/CC approval (see</w:t>
      </w:r>
      <w:r>
        <w:rPr>
          <w:spacing w:val="80"/>
          <w:w w:val="105"/>
        </w:rPr>
        <w:t xml:space="preserve"> </w:t>
      </w:r>
      <w:hyperlink r:id="rId44" w:anchor="DAFFARS_5309_103" w:history="1">
        <w:r w:rsidRPr="00622B80">
          <w:rPr>
            <w:rStyle w:val="Hyperlink"/>
            <w:spacing w:val="-2"/>
            <w:w w:val="105"/>
          </w:rPr>
          <w:t>5309.103(b)(i)</w:t>
        </w:r>
      </w:hyperlink>
      <w:r>
        <w:rPr>
          <w:spacing w:val="-2"/>
          <w:w w:val="105"/>
        </w:rPr>
        <w:t>)</w:t>
      </w:r>
    </w:p>
    <w:p w14:paraId="59B3C897" w14:textId="77777777" w:rsidR="00B66C80" w:rsidRDefault="00B66C80">
      <w:pPr>
        <w:pStyle w:val="BodyText"/>
        <w:rPr>
          <w:sz w:val="26"/>
        </w:rPr>
      </w:pPr>
    </w:p>
    <w:p w14:paraId="59B3C898" w14:textId="77777777" w:rsidR="00B66C80" w:rsidRDefault="00FB53DD">
      <w:pPr>
        <w:pStyle w:val="Heading1"/>
        <w:spacing w:before="204"/>
        <w:rPr>
          <w:b/>
        </w:rPr>
      </w:pPr>
      <w:r>
        <w:rPr>
          <w:b/>
          <w:spacing w:val="-4"/>
        </w:rPr>
        <w:t>Subpart</w:t>
      </w:r>
      <w:r>
        <w:rPr>
          <w:b/>
          <w:spacing w:val="-24"/>
        </w:rPr>
        <w:t xml:space="preserve"> </w:t>
      </w:r>
      <w:r>
        <w:rPr>
          <w:b/>
          <w:spacing w:val="-4"/>
        </w:rPr>
        <w:t>5317.5</w:t>
      </w:r>
      <w:r>
        <w:rPr>
          <w:b/>
          <w:spacing w:val="-24"/>
        </w:rPr>
        <w:t xml:space="preserve"> </w:t>
      </w:r>
      <w:r>
        <w:rPr>
          <w:b/>
          <w:spacing w:val="-4"/>
        </w:rPr>
        <w:t>—</w:t>
      </w:r>
      <w:r>
        <w:rPr>
          <w:b/>
          <w:spacing w:val="-23"/>
        </w:rPr>
        <w:t xml:space="preserve"> </w:t>
      </w:r>
      <w:r>
        <w:rPr>
          <w:b/>
          <w:spacing w:val="-4"/>
        </w:rPr>
        <w:t>INTERAGENCY</w:t>
      </w:r>
      <w:r>
        <w:rPr>
          <w:b/>
          <w:spacing w:val="-24"/>
        </w:rPr>
        <w:t xml:space="preserve"> </w:t>
      </w:r>
      <w:r>
        <w:rPr>
          <w:b/>
          <w:spacing w:val="-4"/>
        </w:rPr>
        <w:t>ACQUISITIONS</w:t>
      </w:r>
    </w:p>
    <w:p w14:paraId="59B3C899" w14:textId="77777777" w:rsidR="00B66C80" w:rsidRDefault="00B66C80">
      <w:pPr>
        <w:pStyle w:val="BodyText"/>
        <w:rPr>
          <w:rFonts w:ascii="Bookman Old Style"/>
          <w:b/>
          <w:sz w:val="44"/>
        </w:rPr>
      </w:pPr>
    </w:p>
    <w:p w14:paraId="59B3C89A" w14:textId="77777777" w:rsidR="00B66C80" w:rsidRDefault="00FB53DD">
      <w:pPr>
        <w:pStyle w:val="Heading2"/>
        <w:rPr>
          <w:b/>
        </w:rPr>
      </w:pPr>
      <w:r>
        <w:rPr>
          <w:b/>
        </w:rPr>
        <w:t>5317.500</w:t>
      </w:r>
      <w:r>
        <w:rPr>
          <w:b/>
          <w:spacing w:val="-18"/>
        </w:rPr>
        <w:t xml:space="preserve"> </w:t>
      </w:r>
      <w:r>
        <w:rPr>
          <w:b/>
        </w:rPr>
        <w:t>Scope</w:t>
      </w:r>
      <w:r>
        <w:rPr>
          <w:b/>
          <w:spacing w:val="-18"/>
        </w:rPr>
        <w:t xml:space="preserve"> </w:t>
      </w:r>
      <w:r>
        <w:rPr>
          <w:b/>
        </w:rPr>
        <w:t>of</w:t>
      </w:r>
      <w:r>
        <w:rPr>
          <w:b/>
          <w:spacing w:val="-18"/>
        </w:rPr>
        <w:t xml:space="preserve"> </w:t>
      </w:r>
      <w:r>
        <w:rPr>
          <w:b/>
          <w:spacing w:val="-2"/>
        </w:rPr>
        <w:t>Subpart</w:t>
      </w:r>
    </w:p>
    <w:p w14:paraId="59B3C89B" w14:textId="77777777" w:rsidR="00B66C80" w:rsidRDefault="00B66C80">
      <w:pPr>
        <w:pStyle w:val="BodyText"/>
        <w:spacing w:before="4"/>
        <w:rPr>
          <w:rFonts w:ascii="Bookman Old Style"/>
          <w:b/>
          <w:sz w:val="42"/>
        </w:rPr>
      </w:pPr>
    </w:p>
    <w:p w14:paraId="59B3C89C" w14:textId="77777777" w:rsidR="00B66C80" w:rsidRDefault="00FB53DD">
      <w:pPr>
        <w:pStyle w:val="BodyText"/>
        <w:spacing w:line="271" w:lineRule="auto"/>
        <w:ind w:left="110"/>
      </w:pPr>
      <w:r>
        <w:rPr>
          <w:w w:val="105"/>
        </w:rPr>
        <w:t xml:space="preserve">See </w:t>
      </w:r>
      <w:hyperlink r:id="rId45">
        <w:r>
          <w:rPr>
            <w:color w:val="27314A"/>
            <w:w w:val="105"/>
            <w:u w:val="single" w:color="27314A"/>
          </w:rPr>
          <w:t>AFI 65-118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for processing interagency acquisitions, to include acquisitions authorized under The</w:t>
      </w:r>
      <w:r>
        <w:rPr>
          <w:spacing w:val="40"/>
          <w:w w:val="105"/>
        </w:rPr>
        <w:t xml:space="preserve"> </w:t>
      </w:r>
      <w:r>
        <w:rPr>
          <w:w w:val="105"/>
        </w:rPr>
        <w:t>Economy Act.</w:t>
      </w:r>
    </w:p>
    <w:p w14:paraId="59B3C89D" w14:textId="77777777" w:rsidR="00B66C80" w:rsidRDefault="00B66C80">
      <w:pPr>
        <w:pStyle w:val="BodyText"/>
        <w:rPr>
          <w:sz w:val="26"/>
        </w:rPr>
      </w:pPr>
    </w:p>
    <w:p w14:paraId="59B3C89E" w14:textId="77777777" w:rsidR="00B66C80" w:rsidRDefault="00FB53DD">
      <w:pPr>
        <w:pStyle w:val="Heading2"/>
        <w:spacing w:before="171"/>
        <w:rPr>
          <w:b/>
        </w:rPr>
      </w:pPr>
      <w:r>
        <w:rPr>
          <w:b/>
          <w:spacing w:val="-2"/>
        </w:rPr>
        <w:t>5317.502-2</w:t>
      </w:r>
      <w:r>
        <w:rPr>
          <w:b/>
          <w:spacing w:val="-17"/>
        </w:rPr>
        <w:t xml:space="preserve"> </w:t>
      </w:r>
      <w:r>
        <w:rPr>
          <w:b/>
          <w:spacing w:val="-2"/>
        </w:rPr>
        <w:t>The</w:t>
      </w:r>
      <w:r>
        <w:rPr>
          <w:b/>
          <w:spacing w:val="-16"/>
        </w:rPr>
        <w:t xml:space="preserve"> </w:t>
      </w:r>
      <w:r>
        <w:rPr>
          <w:b/>
          <w:spacing w:val="-2"/>
        </w:rPr>
        <w:t>Economy</w:t>
      </w:r>
      <w:r>
        <w:rPr>
          <w:b/>
          <w:spacing w:val="-16"/>
        </w:rPr>
        <w:t xml:space="preserve"> </w:t>
      </w:r>
      <w:r>
        <w:rPr>
          <w:b/>
          <w:spacing w:val="-5"/>
        </w:rPr>
        <w:t>Act</w:t>
      </w:r>
    </w:p>
    <w:p w14:paraId="59B3C89F" w14:textId="77777777" w:rsidR="00B66C80" w:rsidRDefault="00B66C80">
      <w:pPr>
        <w:pStyle w:val="BodyText"/>
        <w:spacing w:before="4"/>
        <w:rPr>
          <w:rFonts w:ascii="Bookman Old Style"/>
          <w:b/>
          <w:sz w:val="42"/>
        </w:rPr>
      </w:pPr>
    </w:p>
    <w:p w14:paraId="59B3C8A0" w14:textId="77777777" w:rsidR="00B66C80" w:rsidRDefault="00FB53DD">
      <w:pPr>
        <w:pStyle w:val="BodyText"/>
        <w:ind w:left="110"/>
      </w:pPr>
      <w:r>
        <w:rPr>
          <w:w w:val="105"/>
        </w:rPr>
        <w:t>(c)(2)</w:t>
      </w:r>
      <w:r>
        <w:rPr>
          <w:spacing w:val="3"/>
          <w:w w:val="105"/>
        </w:rPr>
        <w:t xml:space="preserve"> </w:t>
      </w:r>
      <w:r>
        <w:rPr>
          <w:w w:val="105"/>
        </w:rPr>
        <w:t>See</w:t>
      </w:r>
      <w:r>
        <w:rPr>
          <w:spacing w:val="3"/>
          <w:w w:val="105"/>
        </w:rPr>
        <w:t xml:space="preserve"> </w:t>
      </w:r>
      <w:hyperlink r:id="rId46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59B3C8A1" w14:textId="77777777" w:rsidR="00B66C80" w:rsidRDefault="00B66C80">
      <w:pPr>
        <w:pStyle w:val="BodyText"/>
        <w:rPr>
          <w:sz w:val="26"/>
        </w:rPr>
      </w:pPr>
    </w:p>
    <w:p w14:paraId="59B3C8A2" w14:textId="77777777" w:rsidR="00B66C80" w:rsidRDefault="00B66C80">
      <w:pPr>
        <w:pStyle w:val="BodyText"/>
        <w:spacing w:before="1"/>
        <w:rPr>
          <w:sz w:val="20"/>
        </w:rPr>
      </w:pPr>
    </w:p>
    <w:p w14:paraId="59B3C8A3" w14:textId="77777777" w:rsidR="00B66C80" w:rsidRDefault="00FB53DD">
      <w:pPr>
        <w:pStyle w:val="Heading1"/>
        <w:spacing w:line="273" w:lineRule="auto"/>
        <w:ind w:right="247"/>
        <w:rPr>
          <w:b/>
        </w:rPr>
      </w:pPr>
      <w:r>
        <w:rPr>
          <w:b/>
        </w:rPr>
        <w:t>Subpart</w:t>
      </w:r>
      <w:r>
        <w:rPr>
          <w:b/>
          <w:spacing w:val="-3"/>
        </w:rPr>
        <w:t xml:space="preserve"> </w:t>
      </w:r>
      <w:r>
        <w:rPr>
          <w:b/>
        </w:rPr>
        <w:t>5317.7</w:t>
      </w:r>
      <w:r>
        <w:rPr>
          <w:b/>
          <w:spacing w:val="-4"/>
        </w:rPr>
        <w:t xml:space="preserve"> </w:t>
      </w:r>
      <w:r>
        <w:rPr>
          <w:b/>
        </w:rPr>
        <w:t>—</w:t>
      </w:r>
      <w:r>
        <w:rPr>
          <w:b/>
          <w:spacing w:val="-3"/>
        </w:rPr>
        <w:t xml:space="preserve"> </w:t>
      </w:r>
      <w:r>
        <w:rPr>
          <w:b/>
        </w:rPr>
        <w:t>INTERAGENCY</w:t>
      </w:r>
      <w:r>
        <w:rPr>
          <w:b/>
          <w:spacing w:val="-3"/>
        </w:rPr>
        <w:t xml:space="preserve"> </w:t>
      </w:r>
      <w:r>
        <w:rPr>
          <w:b/>
        </w:rPr>
        <w:t>ACQUISITIONS: ACQUISITIONS</w:t>
      </w:r>
      <w:r>
        <w:rPr>
          <w:b/>
          <w:spacing w:val="-8"/>
        </w:rPr>
        <w:t xml:space="preserve"> </w:t>
      </w:r>
      <w:r>
        <w:rPr>
          <w:b/>
        </w:rPr>
        <w:t>BY</w:t>
      </w:r>
      <w:r>
        <w:rPr>
          <w:b/>
          <w:spacing w:val="-8"/>
        </w:rPr>
        <w:t xml:space="preserve"> </w:t>
      </w:r>
      <w:r>
        <w:rPr>
          <w:b/>
        </w:rPr>
        <w:t>NONDEFENSE</w:t>
      </w:r>
      <w:r>
        <w:rPr>
          <w:b/>
          <w:spacing w:val="-8"/>
        </w:rPr>
        <w:t xml:space="preserve"> </w:t>
      </w:r>
      <w:r>
        <w:rPr>
          <w:b/>
        </w:rPr>
        <w:t>AGENCIES</w:t>
      </w:r>
      <w:r>
        <w:rPr>
          <w:b/>
          <w:spacing w:val="-8"/>
        </w:rPr>
        <w:t xml:space="preserve"> </w:t>
      </w:r>
      <w:r>
        <w:rPr>
          <w:b/>
        </w:rPr>
        <w:t>ON</w:t>
      </w:r>
      <w:r>
        <w:rPr>
          <w:b/>
          <w:spacing w:val="-8"/>
        </w:rPr>
        <w:t xml:space="preserve"> </w:t>
      </w:r>
      <w:r>
        <w:rPr>
          <w:b/>
        </w:rPr>
        <w:t>BEHALF OF THE DEPARTMENT OF DEFENSE</w:t>
      </w:r>
    </w:p>
    <w:p w14:paraId="59B3C8A4" w14:textId="77777777" w:rsidR="00B66C80" w:rsidRDefault="00B66C80">
      <w:pPr>
        <w:pStyle w:val="BodyText"/>
        <w:spacing w:before="6"/>
        <w:rPr>
          <w:rFonts w:ascii="Bookman Old Style"/>
          <w:b/>
          <w:sz w:val="39"/>
        </w:rPr>
      </w:pPr>
    </w:p>
    <w:p w14:paraId="59B3C8A5" w14:textId="77777777" w:rsidR="00B66C80" w:rsidRDefault="00FB53DD">
      <w:pPr>
        <w:pStyle w:val="Heading2"/>
        <w:rPr>
          <w:b/>
        </w:rPr>
      </w:pPr>
      <w:r>
        <w:rPr>
          <w:b/>
          <w:spacing w:val="-4"/>
        </w:rPr>
        <w:t>5317.703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Policy</w:t>
      </w:r>
    </w:p>
    <w:p w14:paraId="59B3C8A6" w14:textId="77777777" w:rsidR="00B66C80" w:rsidRDefault="00B66C80">
      <w:pPr>
        <w:pStyle w:val="BodyText"/>
        <w:spacing w:before="4"/>
        <w:rPr>
          <w:rFonts w:ascii="Bookman Old Style"/>
          <w:b/>
          <w:sz w:val="42"/>
        </w:rPr>
      </w:pPr>
    </w:p>
    <w:p w14:paraId="59B3C8A7" w14:textId="77777777" w:rsidR="00B66C80" w:rsidRDefault="00FB53DD">
      <w:pPr>
        <w:pStyle w:val="BodyText"/>
        <w:spacing w:before="1"/>
        <w:ind w:left="110"/>
      </w:pPr>
      <w:r>
        <w:rPr>
          <w:w w:val="105"/>
        </w:rPr>
        <w:t>(e)</w:t>
      </w:r>
      <w:r>
        <w:rPr>
          <w:spacing w:val="14"/>
          <w:w w:val="105"/>
        </w:rPr>
        <w:t xml:space="preserve"> </w:t>
      </w:r>
      <w:r>
        <w:rPr>
          <w:w w:val="105"/>
        </w:rPr>
        <w:t>See</w:t>
      </w:r>
      <w:r>
        <w:rPr>
          <w:spacing w:val="15"/>
          <w:w w:val="105"/>
        </w:rPr>
        <w:t xml:space="preserve"> </w:t>
      </w:r>
      <w:hyperlink r:id="rId47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59B3C8A8" w14:textId="77777777" w:rsidR="00B66C80" w:rsidRDefault="00B66C80">
      <w:pPr>
        <w:pStyle w:val="BodyText"/>
        <w:rPr>
          <w:sz w:val="26"/>
        </w:rPr>
      </w:pPr>
    </w:p>
    <w:p w14:paraId="59B3C8A9" w14:textId="77777777" w:rsidR="00B66C80" w:rsidRDefault="00FB53DD">
      <w:pPr>
        <w:pStyle w:val="Heading2"/>
        <w:spacing w:before="203"/>
        <w:rPr>
          <w:b/>
        </w:rPr>
      </w:pPr>
      <w:r>
        <w:rPr>
          <w:b/>
          <w:spacing w:val="-4"/>
        </w:rPr>
        <w:t>5317.770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Procedures</w:t>
      </w:r>
    </w:p>
    <w:p w14:paraId="59B3C8AA" w14:textId="77777777" w:rsidR="00B66C80" w:rsidRDefault="00B66C80">
      <w:pPr>
        <w:pStyle w:val="BodyText"/>
        <w:spacing w:before="4"/>
        <w:rPr>
          <w:rFonts w:ascii="Bookman Old Style"/>
          <w:b/>
          <w:sz w:val="42"/>
        </w:rPr>
      </w:pPr>
    </w:p>
    <w:p w14:paraId="59B3C8AB" w14:textId="77777777" w:rsidR="00B66C80" w:rsidRDefault="00FB53DD">
      <w:pPr>
        <w:pStyle w:val="BodyText"/>
        <w:spacing w:line="271" w:lineRule="auto"/>
        <w:ind w:left="110" w:right="247"/>
      </w:pPr>
      <w:r>
        <w:rPr>
          <w:w w:val="105"/>
        </w:rPr>
        <w:t xml:space="preserve">See </w:t>
      </w:r>
      <w:hyperlink r:id="rId48">
        <w:r>
          <w:rPr>
            <w:color w:val="27314A"/>
            <w:w w:val="105"/>
            <w:u w:val="single" w:color="27314A"/>
          </w:rPr>
          <w:t>AFI 65-118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>for procedures on reviewing and approving orders placed for supplies and services under non-DoD contracts, either through direct or assisted acquisition.</w:t>
      </w:r>
    </w:p>
    <w:p w14:paraId="59B3C8AC" w14:textId="77777777" w:rsidR="00B66C80" w:rsidRDefault="00B66C80">
      <w:pPr>
        <w:spacing w:line="271" w:lineRule="auto"/>
        <w:sectPr w:rsidR="00B66C80">
          <w:pgSz w:w="11910" w:h="16840"/>
          <w:pgMar w:top="840" w:right="740" w:bottom="280" w:left="740" w:header="720" w:footer="720" w:gutter="0"/>
          <w:cols w:space="720"/>
        </w:sectPr>
      </w:pPr>
    </w:p>
    <w:p w14:paraId="59B3C8AD" w14:textId="77777777" w:rsidR="00B66C80" w:rsidRDefault="00FB53DD">
      <w:pPr>
        <w:pStyle w:val="Heading1"/>
        <w:spacing w:before="75"/>
        <w:rPr>
          <w:b/>
        </w:rPr>
      </w:pPr>
      <w:r>
        <w:rPr>
          <w:b/>
          <w:spacing w:val="-4"/>
        </w:rPr>
        <w:lastRenderedPageBreak/>
        <w:t>Subpart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5317.74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—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UNDEFINITIZED</w:t>
      </w:r>
      <w:r>
        <w:rPr>
          <w:b/>
          <w:spacing w:val="-13"/>
        </w:rPr>
        <w:t xml:space="preserve"> </w:t>
      </w:r>
      <w:r>
        <w:rPr>
          <w:b/>
          <w:spacing w:val="-4"/>
        </w:rPr>
        <w:t>CONTRACT</w:t>
      </w:r>
      <w:r>
        <w:rPr>
          <w:b/>
          <w:spacing w:val="-14"/>
        </w:rPr>
        <w:t xml:space="preserve"> </w:t>
      </w:r>
      <w:r>
        <w:rPr>
          <w:b/>
          <w:spacing w:val="-4"/>
        </w:rPr>
        <w:t>ACTIONS</w:t>
      </w:r>
    </w:p>
    <w:p w14:paraId="59B3C8AE" w14:textId="77777777" w:rsidR="00B66C80" w:rsidRDefault="00B66C80">
      <w:pPr>
        <w:pStyle w:val="BodyText"/>
        <w:rPr>
          <w:rFonts w:ascii="Bookman Old Style"/>
          <w:b/>
          <w:sz w:val="44"/>
        </w:rPr>
      </w:pPr>
    </w:p>
    <w:p w14:paraId="59B3C8AF" w14:textId="77777777" w:rsidR="00B66C80" w:rsidRDefault="00FB53DD">
      <w:pPr>
        <w:pStyle w:val="Heading2"/>
        <w:rPr>
          <w:b/>
        </w:rPr>
      </w:pPr>
      <w:r>
        <w:rPr>
          <w:b/>
          <w:spacing w:val="-4"/>
        </w:rPr>
        <w:t>5317.7402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Exceptions</w:t>
      </w:r>
    </w:p>
    <w:p w14:paraId="59B3C8B0" w14:textId="77777777" w:rsidR="00B66C80" w:rsidRDefault="00B66C80">
      <w:pPr>
        <w:pStyle w:val="BodyText"/>
        <w:spacing w:before="5"/>
        <w:rPr>
          <w:rFonts w:ascii="Bookman Old Style"/>
          <w:b/>
          <w:sz w:val="42"/>
        </w:rPr>
      </w:pPr>
    </w:p>
    <w:p w14:paraId="59B3C8B1" w14:textId="77777777" w:rsidR="00B66C80" w:rsidRDefault="00FB53DD">
      <w:pPr>
        <w:pStyle w:val="BodyText"/>
        <w:spacing w:line="271" w:lineRule="auto"/>
        <w:ind w:left="110" w:right="247"/>
      </w:pPr>
      <w:r>
        <w:rPr>
          <w:w w:val="105"/>
        </w:rPr>
        <w:t xml:space="preserve">(a)(4) Follow </w:t>
      </w:r>
      <w:hyperlink r:id="rId49" w:anchor="DFARS-SUBPART_217.74">
        <w:r>
          <w:rPr>
            <w:color w:val="27314A"/>
            <w:w w:val="105"/>
            <w:u w:val="single" w:color="27314A"/>
          </w:rPr>
          <w:t>DFARS 217.74</w:t>
        </w:r>
      </w:hyperlink>
      <w:r>
        <w:rPr>
          <w:color w:val="27314A"/>
          <w:w w:val="105"/>
        </w:rPr>
        <w:t xml:space="preserve"> </w:t>
      </w:r>
      <w:r>
        <w:rPr>
          <w:w w:val="105"/>
        </w:rPr>
        <w:t xml:space="preserve">when contracting for long-lead items procured with other than advance procurement funds. When procurement funds must be added to an </w:t>
      </w:r>
      <w:proofErr w:type="spellStart"/>
      <w:r>
        <w:rPr>
          <w:w w:val="105"/>
        </w:rPr>
        <w:t>undefinitized</w:t>
      </w:r>
      <w:proofErr w:type="spellEnd"/>
      <w:r>
        <w:rPr>
          <w:w w:val="105"/>
        </w:rPr>
        <w:t xml:space="preserve"> long-lead procurement contract issued with advance procurement funds prior to </w:t>
      </w:r>
      <w:proofErr w:type="spellStart"/>
      <w:r>
        <w:rPr>
          <w:w w:val="105"/>
        </w:rPr>
        <w:t>definitization</w:t>
      </w:r>
      <w:proofErr w:type="spellEnd"/>
      <w:r>
        <w:rPr>
          <w:w w:val="105"/>
        </w:rPr>
        <w:t xml:space="preserve">, follow the procedures at </w:t>
      </w:r>
      <w:hyperlink r:id="rId50" w:anchor="DFARS-SUBPART_217.74">
        <w:r>
          <w:rPr>
            <w:color w:val="27314A"/>
            <w:w w:val="105"/>
            <w:u w:val="single" w:color="27314A"/>
          </w:rPr>
          <w:t>DFARS 217.74</w:t>
        </w:r>
      </w:hyperlink>
      <w:r>
        <w:rPr>
          <w:w w:val="105"/>
        </w:rPr>
        <w:t>.</w:t>
      </w:r>
    </w:p>
    <w:p w14:paraId="59B3C8B2" w14:textId="77777777" w:rsidR="00B66C80" w:rsidRDefault="00B66C80">
      <w:pPr>
        <w:pStyle w:val="BodyText"/>
        <w:spacing w:before="2"/>
        <w:rPr>
          <w:sz w:val="21"/>
        </w:rPr>
      </w:pPr>
    </w:p>
    <w:p w14:paraId="59B3C8B3" w14:textId="622738AF" w:rsidR="00B66C80" w:rsidRDefault="00FB53DD">
      <w:pPr>
        <w:pStyle w:val="BodyText"/>
        <w:spacing w:line="271" w:lineRule="auto"/>
        <w:ind w:left="110"/>
      </w:pPr>
      <w:r>
        <w:rPr>
          <w:w w:val="105"/>
        </w:rPr>
        <w:t xml:space="preserve">(b) When complying with the requirements described in </w:t>
      </w:r>
      <w:hyperlink r:id="rId51" w:anchor="DFARS-217.7402">
        <w:r>
          <w:rPr>
            <w:color w:val="27314A"/>
            <w:w w:val="105"/>
            <w:u w:val="single" w:color="27314A"/>
          </w:rPr>
          <w:t>DFARS 217.7402(b)</w:t>
        </w:r>
      </w:hyperlink>
      <w:r>
        <w:rPr>
          <w:w w:val="105"/>
        </w:rPr>
        <w:t>, SCOs must provide a courtesy</w:t>
      </w:r>
      <w:r>
        <w:rPr>
          <w:spacing w:val="29"/>
          <w:w w:val="105"/>
        </w:rPr>
        <w:t xml:space="preserve"> </w:t>
      </w:r>
      <w:r>
        <w:rPr>
          <w:w w:val="105"/>
        </w:rPr>
        <w:t>copy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commentRangeStart w:id="15"/>
      <w:r w:rsidR="00316341">
        <w:fldChar w:fldCharType="begin"/>
      </w:r>
      <w:r w:rsidR="00316341">
        <w:instrText>HYPERLINK "https://www.acquisition.gov/daffars/part-5302-definitions-words-and-terms"</w:instrText>
      </w:r>
      <w:r w:rsidR="00316341">
        <w:fldChar w:fldCharType="separate"/>
      </w:r>
      <w:r w:rsidRPr="00A527B4">
        <w:rPr>
          <w:rStyle w:val="Hyperlink"/>
          <w:w w:val="105"/>
        </w:rPr>
        <w:t>cognizant</w:t>
      </w:r>
      <w:r w:rsidRPr="00A527B4">
        <w:rPr>
          <w:rStyle w:val="Hyperlink"/>
          <w:spacing w:val="29"/>
          <w:w w:val="105"/>
        </w:rPr>
        <w:t xml:space="preserve"> </w:t>
      </w:r>
      <w:r w:rsidRPr="00A527B4">
        <w:rPr>
          <w:rStyle w:val="Hyperlink"/>
          <w:w w:val="105"/>
        </w:rPr>
        <w:t>HCA</w:t>
      </w:r>
      <w:r w:rsidRPr="00A527B4">
        <w:rPr>
          <w:rStyle w:val="Hyperlink"/>
          <w:spacing w:val="29"/>
          <w:w w:val="105"/>
        </w:rPr>
        <w:t xml:space="preserve"> </w:t>
      </w:r>
      <w:r w:rsidRPr="00A527B4">
        <w:rPr>
          <w:rStyle w:val="Hyperlink"/>
          <w:w w:val="105"/>
        </w:rPr>
        <w:t>Workflow</w:t>
      </w:r>
      <w:r w:rsidR="00316341">
        <w:rPr>
          <w:rStyle w:val="Hyperlink"/>
          <w:w w:val="105"/>
        </w:rPr>
        <w:fldChar w:fldCharType="end"/>
      </w:r>
      <w:commentRangeEnd w:id="15"/>
      <w:r w:rsidR="0072450A">
        <w:rPr>
          <w:rStyle w:val="CommentReference"/>
        </w:rPr>
        <w:commentReference w:id="15"/>
      </w:r>
      <w:r>
        <w:rPr>
          <w:w w:val="105"/>
        </w:rPr>
        <w:t>.</w:t>
      </w:r>
      <w:r>
        <w:rPr>
          <w:spacing w:val="29"/>
          <w:w w:val="105"/>
        </w:rPr>
        <w:t xml:space="preserve"> </w:t>
      </w:r>
      <w:r>
        <w:rPr>
          <w:w w:val="105"/>
        </w:rPr>
        <w:t>Maintain</w:t>
      </w:r>
      <w:r>
        <w:rPr>
          <w:spacing w:val="29"/>
          <w:w w:val="105"/>
        </w:rPr>
        <w:t xml:space="preserve"> </w:t>
      </w:r>
      <w:r>
        <w:rPr>
          <w:w w:val="105"/>
        </w:rPr>
        <w:t>proof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submission</w:t>
      </w:r>
      <w:r>
        <w:rPr>
          <w:spacing w:val="29"/>
          <w:w w:val="105"/>
        </w:rPr>
        <w:t xml:space="preserve"> </w:t>
      </w:r>
      <w:r>
        <w:rPr>
          <w:w w:val="105"/>
        </w:rPr>
        <w:t>in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contract</w:t>
      </w:r>
      <w:r>
        <w:rPr>
          <w:spacing w:val="29"/>
          <w:w w:val="105"/>
        </w:rPr>
        <w:t xml:space="preserve"> </w:t>
      </w:r>
      <w:r>
        <w:rPr>
          <w:w w:val="105"/>
        </w:rPr>
        <w:t>file.</w:t>
      </w:r>
    </w:p>
    <w:p w14:paraId="59B3C8B4" w14:textId="77777777" w:rsidR="00B66C80" w:rsidRDefault="00B66C80">
      <w:pPr>
        <w:pStyle w:val="BodyText"/>
        <w:rPr>
          <w:sz w:val="26"/>
        </w:rPr>
      </w:pPr>
    </w:p>
    <w:p w14:paraId="59B3C8B5" w14:textId="77777777" w:rsidR="00B66C80" w:rsidRDefault="00FB53DD">
      <w:pPr>
        <w:pStyle w:val="Heading2"/>
        <w:spacing w:before="170"/>
        <w:rPr>
          <w:b/>
        </w:rPr>
      </w:pPr>
      <w:r>
        <w:rPr>
          <w:b/>
          <w:spacing w:val="-4"/>
        </w:rPr>
        <w:t>5317.7404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Limitations</w:t>
      </w:r>
    </w:p>
    <w:p w14:paraId="59B3C8B6" w14:textId="77777777" w:rsidR="00B66C80" w:rsidRDefault="00B66C80">
      <w:pPr>
        <w:pStyle w:val="BodyText"/>
        <w:spacing w:before="4"/>
        <w:rPr>
          <w:rFonts w:ascii="Bookman Old Style"/>
          <w:b/>
          <w:sz w:val="42"/>
        </w:rPr>
      </w:pPr>
    </w:p>
    <w:p w14:paraId="59B3C8B7" w14:textId="77777777" w:rsidR="00B66C80" w:rsidRDefault="00FB53DD">
      <w:pPr>
        <w:pStyle w:val="BodyText"/>
        <w:spacing w:line="271" w:lineRule="auto"/>
        <w:ind w:left="110" w:right="390"/>
      </w:pPr>
      <w:r>
        <w:rPr>
          <w:w w:val="105"/>
        </w:rPr>
        <w:t xml:space="preserve">(a)(1)(ii) See 5317.7404-1 below for approval authority to enter into a UCA for a foreign military </w:t>
      </w:r>
      <w:r>
        <w:rPr>
          <w:spacing w:val="-2"/>
          <w:w w:val="105"/>
        </w:rPr>
        <w:t>sale.</w:t>
      </w:r>
    </w:p>
    <w:p w14:paraId="59B3C8B8" w14:textId="77777777" w:rsidR="00B66C80" w:rsidRDefault="00B66C80">
      <w:pPr>
        <w:pStyle w:val="BodyText"/>
        <w:spacing w:before="1"/>
        <w:rPr>
          <w:sz w:val="21"/>
        </w:rPr>
      </w:pPr>
    </w:p>
    <w:p w14:paraId="59B3C8B9" w14:textId="315759A7" w:rsidR="00B66C80" w:rsidRDefault="00FB53DD">
      <w:pPr>
        <w:pStyle w:val="BodyText"/>
        <w:spacing w:before="1"/>
        <w:ind w:left="110"/>
      </w:pPr>
      <w:r>
        <w:rPr>
          <w:w w:val="105"/>
        </w:rPr>
        <w:t>(b)(2)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See </w:t>
      </w:r>
      <w:hyperlink r:id="rId52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  <w:r w:rsidR="00CB2C62">
        <w:rPr>
          <w:spacing w:val="-2"/>
          <w:w w:val="105"/>
        </w:rPr>
        <w:t xml:space="preserve"> </w:t>
      </w:r>
      <w:commentRangeStart w:id="16"/>
      <w:r w:rsidR="00CB2C62" w:rsidRPr="006B663B">
        <w:rPr>
          <w:spacing w:val="-2"/>
          <w:w w:val="105"/>
        </w:rPr>
        <w:t>See the</w:t>
      </w:r>
      <w:r w:rsidR="00124FFF">
        <w:rPr>
          <w:spacing w:val="-2"/>
          <w:w w:val="105"/>
        </w:rPr>
        <w:t xml:space="preserve"> tailorable</w:t>
      </w:r>
      <w:r w:rsidR="00CB2C62" w:rsidRPr="006B663B">
        <w:rPr>
          <w:spacing w:val="-2"/>
          <w:w w:val="105"/>
        </w:rPr>
        <w:t xml:space="preserve"> </w:t>
      </w:r>
      <w:hyperlink r:id="rId53" w:history="1">
        <w:r w:rsidR="00CB2C62" w:rsidRPr="00CB716B">
          <w:rPr>
            <w:rStyle w:val="Hyperlink"/>
            <w:spacing w:val="-2"/>
            <w:w w:val="105"/>
          </w:rPr>
          <w:t xml:space="preserve">HCA </w:t>
        </w:r>
        <w:r w:rsidR="00253369">
          <w:rPr>
            <w:rStyle w:val="Hyperlink"/>
            <w:spacing w:val="-2"/>
            <w:w w:val="105"/>
          </w:rPr>
          <w:t xml:space="preserve">Approval of </w:t>
        </w:r>
        <w:r w:rsidR="00124FFF">
          <w:rPr>
            <w:rStyle w:val="Hyperlink"/>
            <w:spacing w:val="-2"/>
            <w:w w:val="105"/>
          </w:rPr>
          <w:t xml:space="preserve">UCA </w:t>
        </w:r>
        <w:r w:rsidR="00253369">
          <w:rPr>
            <w:rStyle w:val="Hyperlink"/>
            <w:spacing w:val="-2"/>
            <w:w w:val="105"/>
          </w:rPr>
          <w:t xml:space="preserve">Unilateral </w:t>
        </w:r>
        <w:proofErr w:type="spellStart"/>
        <w:r w:rsidR="00253369">
          <w:rPr>
            <w:rStyle w:val="Hyperlink"/>
            <w:spacing w:val="-2"/>
            <w:w w:val="105"/>
          </w:rPr>
          <w:t>Definitization</w:t>
        </w:r>
        <w:proofErr w:type="spellEnd"/>
        <w:r w:rsidR="00253369">
          <w:rPr>
            <w:rStyle w:val="Hyperlink"/>
            <w:spacing w:val="-2"/>
            <w:w w:val="105"/>
          </w:rPr>
          <w:t xml:space="preserve"> </w:t>
        </w:r>
        <w:r w:rsidR="00CB2C62">
          <w:rPr>
            <w:rStyle w:val="Hyperlink"/>
            <w:spacing w:val="-2"/>
            <w:w w:val="105"/>
          </w:rPr>
          <w:t>t</w:t>
        </w:r>
        <w:r w:rsidR="00CB2C62" w:rsidRPr="00CB716B">
          <w:rPr>
            <w:rStyle w:val="Hyperlink"/>
            <w:spacing w:val="-2"/>
            <w:w w:val="105"/>
          </w:rPr>
          <w:t>emplate</w:t>
        </w:r>
      </w:hyperlink>
      <w:r w:rsidR="00CB2C62" w:rsidRPr="006B663B">
        <w:rPr>
          <w:spacing w:val="-2"/>
          <w:w w:val="105"/>
        </w:rPr>
        <w:t>.</w:t>
      </w:r>
      <w:commentRangeEnd w:id="16"/>
      <w:r w:rsidR="0072450A">
        <w:rPr>
          <w:rStyle w:val="CommentReference"/>
        </w:rPr>
        <w:commentReference w:id="16"/>
      </w:r>
    </w:p>
    <w:p w14:paraId="59B3C8BA" w14:textId="77777777" w:rsidR="00B66C80" w:rsidRDefault="00B66C80">
      <w:pPr>
        <w:pStyle w:val="BodyText"/>
        <w:rPr>
          <w:sz w:val="26"/>
        </w:rPr>
      </w:pPr>
    </w:p>
    <w:p w14:paraId="59B3C8BB" w14:textId="77777777" w:rsidR="00B66C80" w:rsidRDefault="00FB53DD">
      <w:pPr>
        <w:pStyle w:val="Heading2"/>
        <w:spacing w:before="203"/>
        <w:rPr>
          <w:b/>
        </w:rPr>
      </w:pPr>
      <w:r>
        <w:rPr>
          <w:b/>
          <w:spacing w:val="-4"/>
        </w:rPr>
        <w:t>5317.7404-1</w:t>
      </w:r>
      <w:r>
        <w:rPr>
          <w:b/>
          <w:spacing w:val="-11"/>
        </w:rPr>
        <w:t xml:space="preserve"> </w:t>
      </w:r>
      <w:r>
        <w:rPr>
          <w:b/>
          <w:spacing w:val="-4"/>
        </w:rPr>
        <w:t>Authorization</w:t>
      </w:r>
    </w:p>
    <w:p w14:paraId="59B3C8BC" w14:textId="77777777" w:rsidR="00B66C80" w:rsidRDefault="00B66C80">
      <w:pPr>
        <w:pStyle w:val="BodyText"/>
        <w:spacing w:before="4"/>
        <w:rPr>
          <w:rFonts w:ascii="Bookman Old Style"/>
          <w:b/>
          <w:sz w:val="42"/>
        </w:rPr>
      </w:pPr>
    </w:p>
    <w:p w14:paraId="59B3C8BD" w14:textId="77777777" w:rsidR="00B66C80" w:rsidRDefault="00FB53DD">
      <w:pPr>
        <w:pStyle w:val="BodyText"/>
        <w:ind w:left="110"/>
      </w:pPr>
      <w:r>
        <w:rPr>
          <w:w w:val="105"/>
        </w:rPr>
        <w:t>See</w:t>
      </w:r>
      <w:r>
        <w:rPr>
          <w:spacing w:val="15"/>
          <w:w w:val="105"/>
        </w:rPr>
        <w:t xml:space="preserve"> </w:t>
      </w:r>
      <w:hyperlink r:id="rId54" w:anchor="DAFFARS_MP5301_601">
        <w:r>
          <w:rPr>
            <w:color w:val="27314A"/>
            <w:w w:val="105"/>
            <w:u w:val="single" w:color="27314A"/>
          </w:rPr>
          <w:t>MP5301.601(a)(i)</w:t>
        </w:r>
      </w:hyperlink>
      <w:r>
        <w:rPr>
          <w:w w:val="105"/>
        </w:rPr>
        <w:t>.</w:t>
      </w:r>
      <w:r>
        <w:rPr>
          <w:spacing w:val="16"/>
          <w:w w:val="105"/>
        </w:rPr>
        <w:t xml:space="preserve"> </w:t>
      </w:r>
      <w:r>
        <w:rPr>
          <w:w w:val="105"/>
        </w:rPr>
        <w:t>See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tailorable</w:t>
      </w:r>
      <w:r>
        <w:rPr>
          <w:spacing w:val="17"/>
          <w:w w:val="105"/>
        </w:rPr>
        <w:t xml:space="preserve"> </w:t>
      </w:r>
      <w:hyperlink r:id="rId55">
        <w:r>
          <w:rPr>
            <w:color w:val="27314A"/>
            <w:w w:val="105"/>
            <w:u w:val="single" w:color="27314A"/>
          </w:rPr>
          <w:t>Request</w:t>
        </w:r>
        <w:r>
          <w:rPr>
            <w:color w:val="27314A"/>
            <w:spacing w:val="15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for</w:t>
        </w:r>
        <w:r>
          <w:rPr>
            <w:color w:val="27314A"/>
            <w:spacing w:val="16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Authority</w:t>
        </w:r>
        <w:r>
          <w:rPr>
            <w:color w:val="27314A"/>
            <w:spacing w:val="15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to</w:t>
        </w:r>
        <w:r>
          <w:rPr>
            <w:color w:val="27314A"/>
            <w:spacing w:val="16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Issue</w:t>
        </w:r>
        <w:r>
          <w:rPr>
            <w:color w:val="27314A"/>
            <w:spacing w:val="16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a</w:t>
        </w:r>
        <w:r>
          <w:rPr>
            <w:color w:val="27314A"/>
            <w:spacing w:val="15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UCA</w:t>
        </w:r>
      </w:hyperlink>
      <w:r>
        <w:rPr>
          <w:color w:val="27314A"/>
          <w:spacing w:val="17"/>
          <w:w w:val="105"/>
        </w:rPr>
        <w:t xml:space="preserve"> </w:t>
      </w:r>
      <w:r>
        <w:rPr>
          <w:spacing w:val="-2"/>
          <w:w w:val="105"/>
        </w:rPr>
        <w:t>template.</w:t>
      </w:r>
    </w:p>
    <w:p w14:paraId="59B3C8BE" w14:textId="77777777" w:rsidR="00B66C80" w:rsidRDefault="00B66C80">
      <w:pPr>
        <w:pStyle w:val="BodyText"/>
        <w:rPr>
          <w:sz w:val="26"/>
        </w:rPr>
      </w:pPr>
    </w:p>
    <w:p w14:paraId="59B3C8BF" w14:textId="77777777" w:rsidR="00B66C80" w:rsidRDefault="00FB53DD">
      <w:pPr>
        <w:pStyle w:val="Heading2"/>
        <w:spacing w:before="204"/>
        <w:rPr>
          <w:b/>
        </w:rPr>
      </w:pPr>
      <w:r>
        <w:rPr>
          <w:b/>
          <w:spacing w:val="-4"/>
        </w:rPr>
        <w:t>5317.7404-3</w:t>
      </w:r>
      <w:r>
        <w:rPr>
          <w:b/>
          <w:spacing w:val="-5"/>
        </w:rPr>
        <w:t xml:space="preserve"> </w:t>
      </w:r>
      <w:proofErr w:type="spellStart"/>
      <w:r>
        <w:rPr>
          <w:b/>
          <w:spacing w:val="-4"/>
        </w:rPr>
        <w:t>Definitization</w:t>
      </w:r>
      <w:proofErr w:type="spellEnd"/>
      <w:r>
        <w:rPr>
          <w:b/>
          <w:spacing w:val="-4"/>
        </w:rPr>
        <w:t xml:space="preserve"> Schedule</w:t>
      </w:r>
    </w:p>
    <w:p w14:paraId="59B3C8C0" w14:textId="77777777" w:rsidR="00B66C80" w:rsidRDefault="00B66C80">
      <w:pPr>
        <w:pStyle w:val="BodyText"/>
        <w:spacing w:before="4"/>
        <w:rPr>
          <w:rFonts w:ascii="Bookman Old Style"/>
          <w:b/>
          <w:sz w:val="42"/>
        </w:rPr>
      </w:pPr>
    </w:p>
    <w:p w14:paraId="59B3C8C1" w14:textId="55FC7800" w:rsidR="00B66C80" w:rsidRDefault="00FB53DD">
      <w:pPr>
        <w:pStyle w:val="BodyText"/>
        <w:ind w:left="110"/>
      </w:pPr>
      <w:r>
        <w:rPr>
          <w:w w:val="105"/>
        </w:rPr>
        <w:t xml:space="preserve">(a)(1) See </w:t>
      </w:r>
      <w:hyperlink r:id="rId56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  <w:r w:rsidR="00192472">
        <w:rPr>
          <w:spacing w:val="-2"/>
          <w:w w:val="105"/>
        </w:rPr>
        <w:t xml:space="preserve"> </w:t>
      </w:r>
      <w:commentRangeStart w:id="17"/>
      <w:r w:rsidR="006B663B" w:rsidRPr="006B663B">
        <w:rPr>
          <w:spacing w:val="-2"/>
          <w:w w:val="105"/>
        </w:rPr>
        <w:t>See the</w:t>
      </w:r>
      <w:r w:rsidR="00124FFF">
        <w:rPr>
          <w:spacing w:val="-2"/>
          <w:w w:val="105"/>
        </w:rPr>
        <w:t xml:space="preserve"> tailorable</w:t>
      </w:r>
      <w:r w:rsidR="006B663B" w:rsidRPr="006B663B">
        <w:rPr>
          <w:spacing w:val="-2"/>
          <w:w w:val="105"/>
        </w:rPr>
        <w:t xml:space="preserve"> </w:t>
      </w:r>
      <w:hyperlink r:id="rId57" w:history="1">
        <w:r w:rsidR="006B663B" w:rsidRPr="00CB716B">
          <w:rPr>
            <w:rStyle w:val="Hyperlink"/>
            <w:spacing w:val="-2"/>
            <w:w w:val="105"/>
          </w:rPr>
          <w:t xml:space="preserve">HCA Determination to Extend UCA </w:t>
        </w:r>
        <w:proofErr w:type="spellStart"/>
        <w:r w:rsidR="00124FFF">
          <w:rPr>
            <w:rStyle w:val="Hyperlink"/>
            <w:spacing w:val="-2"/>
            <w:w w:val="105"/>
          </w:rPr>
          <w:t>Definitization</w:t>
        </w:r>
        <w:proofErr w:type="spellEnd"/>
        <w:r w:rsidR="00124FFF">
          <w:rPr>
            <w:rStyle w:val="Hyperlink"/>
            <w:spacing w:val="-2"/>
            <w:w w:val="105"/>
          </w:rPr>
          <w:t xml:space="preserve"> </w:t>
        </w:r>
        <w:r w:rsidR="006B663B" w:rsidRPr="00CB716B">
          <w:rPr>
            <w:rStyle w:val="Hyperlink"/>
            <w:spacing w:val="-2"/>
            <w:w w:val="105"/>
          </w:rPr>
          <w:t>template</w:t>
        </w:r>
      </w:hyperlink>
      <w:r w:rsidR="006B663B" w:rsidRPr="006B663B">
        <w:rPr>
          <w:spacing w:val="-2"/>
          <w:w w:val="105"/>
        </w:rPr>
        <w:t>.</w:t>
      </w:r>
      <w:r w:rsidR="00EC49E5">
        <w:rPr>
          <w:spacing w:val="-2"/>
          <w:w w:val="105"/>
        </w:rPr>
        <w:t xml:space="preserve"> If the date of the approved UCA </w:t>
      </w:r>
      <w:proofErr w:type="spellStart"/>
      <w:r w:rsidR="00EC49E5">
        <w:rPr>
          <w:spacing w:val="-2"/>
          <w:w w:val="105"/>
        </w:rPr>
        <w:t>Definitization</w:t>
      </w:r>
      <w:proofErr w:type="spellEnd"/>
      <w:r w:rsidR="00EC49E5">
        <w:rPr>
          <w:spacing w:val="-2"/>
          <w:w w:val="105"/>
        </w:rPr>
        <w:t xml:space="preserve"> Extension passes, a new determination shall be requested.</w:t>
      </w:r>
      <w:commentRangeEnd w:id="17"/>
      <w:r w:rsidR="0072450A">
        <w:rPr>
          <w:rStyle w:val="CommentReference"/>
        </w:rPr>
        <w:commentReference w:id="17"/>
      </w:r>
    </w:p>
    <w:p w14:paraId="59B3C8C2" w14:textId="77777777" w:rsidR="00B66C80" w:rsidRDefault="00B66C80">
      <w:pPr>
        <w:pStyle w:val="BodyText"/>
        <w:rPr>
          <w:sz w:val="26"/>
        </w:rPr>
      </w:pPr>
    </w:p>
    <w:p w14:paraId="59B3C8C3" w14:textId="77777777" w:rsidR="00B66C80" w:rsidRDefault="00FB53DD">
      <w:pPr>
        <w:pStyle w:val="Heading2"/>
        <w:spacing w:before="203"/>
        <w:rPr>
          <w:b/>
        </w:rPr>
      </w:pPr>
      <w:r>
        <w:rPr>
          <w:b/>
          <w:spacing w:val="-4"/>
        </w:rPr>
        <w:t>5317.7404-5</w:t>
      </w:r>
      <w:r>
        <w:rPr>
          <w:b/>
          <w:spacing w:val="-11"/>
        </w:rPr>
        <w:t xml:space="preserve"> </w:t>
      </w:r>
      <w:r>
        <w:rPr>
          <w:b/>
          <w:spacing w:val="-4"/>
        </w:rPr>
        <w:t>Exceptions</w:t>
      </w:r>
    </w:p>
    <w:p w14:paraId="59B3C8C4" w14:textId="77777777" w:rsidR="00B66C80" w:rsidRDefault="00B66C80">
      <w:pPr>
        <w:pStyle w:val="BodyText"/>
        <w:spacing w:before="4"/>
        <w:rPr>
          <w:rFonts w:ascii="Bookman Old Style"/>
          <w:b/>
          <w:sz w:val="42"/>
        </w:rPr>
      </w:pPr>
    </w:p>
    <w:p w14:paraId="59B3C8C5" w14:textId="77777777" w:rsidR="00B66C80" w:rsidRDefault="00FB53DD">
      <w:pPr>
        <w:pStyle w:val="BodyText"/>
        <w:ind w:left="110"/>
      </w:pPr>
      <w:r>
        <w:rPr>
          <w:w w:val="105"/>
        </w:rPr>
        <w:t>(b)</w:t>
      </w:r>
      <w:r>
        <w:rPr>
          <w:spacing w:val="12"/>
          <w:w w:val="105"/>
        </w:rPr>
        <w:t xml:space="preserve"> </w:t>
      </w:r>
      <w:r>
        <w:rPr>
          <w:w w:val="105"/>
        </w:rPr>
        <w:t>See</w:t>
      </w:r>
      <w:r>
        <w:rPr>
          <w:spacing w:val="13"/>
          <w:w w:val="105"/>
        </w:rPr>
        <w:t xml:space="preserve"> </w:t>
      </w:r>
      <w:hyperlink r:id="rId58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59B3C8C6" w14:textId="77777777" w:rsidR="00B66C80" w:rsidRDefault="00B66C80">
      <w:pPr>
        <w:pStyle w:val="BodyText"/>
        <w:rPr>
          <w:sz w:val="26"/>
        </w:rPr>
      </w:pPr>
    </w:p>
    <w:p w14:paraId="59B3C8C7" w14:textId="77777777" w:rsidR="00B66C80" w:rsidRDefault="00FB53DD">
      <w:pPr>
        <w:pStyle w:val="Heading2"/>
        <w:spacing w:before="204"/>
        <w:rPr>
          <w:b/>
        </w:rPr>
      </w:pPr>
      <w:r>
        <w:rPr>
          <w:b/>
        </w:rPr>
        <w:t>5317.7405</w:t>
      </w:r>
      <w:r>
        <w:rPr>
          <w:b/>
          <w:spacing w:val="-15"/>
        </w:rPr>
        <w:t xml:space="preserve"> </w:t>
      </w:r>
      <w:r>
        <w:rPr>
          <w:b/>
        </w:rPr>
        <w:t>Plans</w:t>
      </w:r>
      <w:r>
        <w:rPr>
          <w:b/>
          <w:spacing w:val="-14"/>
        </w:rPr>
        <w:t xml:space="preserve"> </w:t>
      </w:r>
      <w:r>
        <w:rPr>
          <w:b/>
        </w:rPr>
        <w:t>and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Reports</w:t>
      </w:r>
    </w:p>
    <w:p w14:paraId="59B3C8C8" w14:textId="77777777" w:rsidR="00B66C80" w:rsidRDefault="00B66C80">
      <w:pPr>
        <w:pStyle w:val="BodyText"/>
        <w:spacing w:before="4"/>
        <w:rPr>
          <w:rFonts w:ascii="Bookman Old Style"/>
          <w:b/>
          <w:sz w:val="42"/>
        </w:rPr>
      </w:pPr>
    </w:p>
    <w:p w14:paraId="59B3C8C9" w14:textId="7B6A7984" w:rsidR="00B66C80" w:rsidRDefault="00FB53DD">
      <w:pPr>
        <w:pStyle w:val="BodyText"/>
        <w:spacing w:line="271" w:lineRule="auto"/>
        <w:ind w:left="110" w:right="235"/>
      </w:pPr>
      <w:r>
        <w:rPr>
          <w:w w:val="105"/>
        </w:rPr>
        <w:t>To comply with the Consolidated UCA Management Plan and Semi-annual Consolidated UCA</w:t>
      </w:r>
      <w:r>
        <w:rPr>
          <w:spacing w:val="80"/>
          <w:w w:val="105"/>
        </w:rPr>
        <w:t xml:space="preserve"> </w:t>
      </w:r>
      <w:r>
        <w:rPr>
          <w:w w:val="105"/>
        </w:rPr>
        <w:t>Management</w:t>
      </w:r>
      <w:r>
        <w:rPr>
          <w:spacing w:val="40"/>
          <w:w w:val="105"/>
        </w:rPr>
        <w:t xml:space="preserve"> </w:t>
      </w:r>
      <w:r>
        <w:rPr>
          <w:w w:val="105"/>
        </w:rPr>
        <w:t>Report</w:t>
      </w:r>
      <w:r>
        <w:rPr>
          <w:spacing w:val="40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40"/>
          <w:w w:val="105"/>
        </w:rPr>
        <w:t xml:space="preserve"> </w:t>
      </w:r>
      <w:r>
        <w:rPr>
          <w:w w:val="105"/>
        </w:rPr>
        <w:t>described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hyperlink r:id="rId59" w:anchor="DFARS-217.7405">
        <w:r>
          <w:rPr>
            <w:color w:val="27314A"/>
            <w:w w:val="105"/>
            <w:u w:val="single" w:color="27314A"/>
          </w:rPr>
          <w:t>DFARS</w:t>
        </w:r>
        <w:r>
          <w:rPr>
            <w:color w:val="27314A"/>
            <w:spacing w:val="40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217.7405</w:t>
        </w:r>
      </w:hyperlink>
      <w:r>
        <w:rPr>
          <w:w w:val="105"/>
        </w:rPr>
        <w:t>,</w:t>
      </w:r>
      <w:r>
        <w:rPr>
          <w:spacing w:val="40"/>
          <w:w w:val="105"/>
        </w:rPr>
        <w:t xml:space="preserve"> </w:t>
      </w:r>
      <w:r>
        <w:rPr>
          <w:w w:val="105"/>
        </w:rPr>
        <w:t>SCOs</w:t>
      </w:r>
      <w:r>
        <w:rPr>
          <w:spacing w:val="40"/>
          <w:w w:val="105"/>
        </w:rPr>
        <w:t xml:space="preserve"> </w:t>
      </w:r>
      <w:r>
        <w:rPr>
          <w:w w:val="105"/>
        </w:rPr>
        <w:t>are</w:t>
      </w:r>
      <w:r>
        <w:rPr>
          <w:spacing w:val="40"/>
          <w:w w:val="105"/>
        </w:rPr>
        <w:t xml:space="preserve"> </w:t>
      </w:r>
      <w:r>
        <w:rPr>
          <w:w w:val="105"/>
        </w:rPr>
        <w:t>required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ensure UCAs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exceeding</w:t>
      </w:r>
      <w:r>
        <w:rPr>
          <w:spacing w:val="17"/>
          <w:w w:val="105"/>
        </w:rPr>
        <w:t xml:space="preserve"> </w:t>
      </w:r>
      <w:r>
        <w:rPr>
          <w:w w:val="105"/>
        </w:rPr>
        <w:t>$5</w:t>
      </w:r>
      <w:r>
        <w:rPr>
          <w:spacing w:val="17"/>
          <w:w w:val="105"/>
        </w:rPr>
        <w:t xml:space="preserve"> </w:t>
      </w:r>
      <w:r>
        <w:rPr>
          <w:w w:val="105"/>
        </w:rPr>
        <w:t>million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input/updated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commentRangeStart w:id="18"/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hyperlink r:id="rId60" w:history="1">
        <w:r w:rsidR="00D05E94" w:rsidRPr="00BA43D5">
          <w:rPr>
            <w:rStyle w:val="Hyperlink"/>
            <w:spacing w:val="16"/>
            <w:w w:val="105"/>
          </w:rPr>
          <w:t>PMRT</w:t>
        </w:r>
        <w:r w:rsidR="00BA43D5" w:rsidRPr="00BA43D5">
          <w:rPr>
            <w:rStyle w:val="Hyperlink"/>
            <w:spacing w:val="16"/>
            <w:w w:val="105"/>
          </w:rPr>
          <w:t xml:space="preserve"> UCA/UCO Reporting Tool</w:t>
        </w:r>
      </w:hyperlink>
      <w:commentRangeEnd w:id="18"/>
      <w:r w:rsidR="0072450A">
        <w:rPr>
          <w:rStyle w:val="CommentReference"/>
        </w:rPr>
        <w:commentReference w:id="18"/>
      </w:r>
      <w:r w:rsidR="00BA43D5">
        <w:rPr>
          <w:spacing w:val="16"/>
          <w:w w:val="105"/>
        </w:rPr>
        <w:t xml:space="preserve"> </w:t>
      </w:r>
      <w:r>
        <w:rPr>
          <w:w w:val="105"/>
        </w:rPr>
        <w:t>on a</w:t>
      </w:r>
      <w:r>
        <w:rPr>
          <w:spacing w:val="27"/>
          <w:w w:val="105"/>
        </w:rPr>
        <w:t xml:space="preserve"> </w:t>
      </w:r>
      <w:r>
        <w:rPr>
          <w:w w:val="105"/>
        </w:rPr>
        <w:t>semi-annual</w:t>
      </w:r>
      <w:r>
        <w:rPr>
          <w:spacing w:val="27"/>
          <w:w w:val="105"/>
        </w:rPr>
        <w:t xml:space="preserve"> </w:t>
      </w:r>
      <w:r>
        <w:rPr>
          <w:w w:val="105"/>
        </w:rPr>
        <w:t>basis</w:t>
      </w:r>
      <w:r>
        <w:rPr>
          <w:spacing w:val="27"/>
          <w:w w:val="105"/>
        </w:rPr>
        <w:t xml:space="preserve"> </w:t>
      </w:r>
      <w:r>
        <w:rPr>
          <w:w w:val="105"/>
        </w:rPr>
        <w:t>no</w:t>
      </w:r>
      <w:r>
        <w:rPr>
          <w:spacing w:val="27"/>
          <w:w w:val="105"/>
        </w:rPr>
        <w:t xml:space="preserve"> </w:t>
      </w:r>
      <w:r>
        <w:rPr>
          <w:w w:val="105"/>
        </w:rPr>
        <w:t>later</w:t>
      </w:r>
      <w:r>
        <w:rPr>
          <w:spacing w:val="27"/>
          <w:w w:val="105"/>
        </w:rPr>
        <w:t xml:space="preserve"> </w:t>
      </w:r>
      <w:r>
        <w:rPr>
          <w:w w:val="105"/>
        </w:rPr>
        <w:t>than</w:t>
      </w:r>
      <w:r>
        <w:rPr>
          <w:spacing w:val="27"/>
          <w:w w:val="105"/>
        </w:rPr>
        <w:t xml:space="preserve"> </w:t>
      </w:r>
      <w:r>
        <w:rPr>
          <w:w w:val="105"/>
        </w:rPr>
        <w:t>April</w:t>
      </w:r>
      <w:r>
        <w:rPr>
          <w:spacing w:val="27"/>
          <w:w w:val="105"/>
        </w:rPr>
        <w:t xml:space="preserve"> </w:t>
      </w:r>
      <w:r>
        <w:rPr>
          <w:w w:val="105"/>
        </w:rPr>
        <w:t>10</w:t>
      </w:r>
      <w:proofErr w:type="spellStart"/>
      <w:r>
        <w:rPr>
          <w:w w:val="105"/>
          <w:position w:val="11"/>
          <w:sz w:val="12"/>
        </w:rPr>
        <w:t>th</w:t>
      </w:r>
      <w:proofErr w:type="spellEnd"/>
      <w:r>
        <w:rPr>
          <w:spacing w:val="40"/>
          <w:w w:val="105"/>
          <w:position w:val="11"/>
          <w:sz w:val="12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October</w:t>
      </w:r>
      <w:r>
        <w:rPr>
          <w:spacing w:val="27"/>
          <w:w w:val="105"/>
        </w:rPr>
        <w:t xml:space="preserve"> </w:t>
      </w:r>
      <w:r>
        <w:rPr>
          <w:w w:val="105"/>
        </w:rPr>
        <w:t>10</w:t>
      </w:r>
      <w:proofErr w:type="spellStart"/>
      <w:r>
        <w:rPr>
          <w:w w:val="105"/>
          <w:position w:val="11"/>
          <w:sz w:val="12"/>
        </w:rPr>
        <w:t>th</w:t>
      </w:r>
      <w:proofErr w:type="spellEnd"/>
      <w:r>
        <w:rPr>
          <w:spacing w:val="40"/>
          <w:w w:val="105"/>
          <w:position w:val="11"/>
          <w:sz w:val="12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each</w:t>
      </w:r>
      <w:r>
        <w:rPr>
          <w:spacing w:val="27"/>
          <w:w w:val="105"/>
        </w:rPr>
        <w:t xml:space="preserve"> </w:t>
      </w:r>
      <w:r>
        <w:rPr>
          <w:w w:val="105"/>
        </w:rPr>
        <w:t>year.</w:t>
      </w:r>
      <w:r>
        <w:rPr>
          <w:spacing w:val="27"/>
          <w:w w:val="105"/>
        </w:rPr>
        <w:t xml:space="preserve"> </w:t>
      </w:r>
      <w:r>
        <w:rPr>
          <w:w w:val="105"/>
        </w:rPr>
        <w:t>For</w:t>
      </w:r>
      <w:r>
        <w:rPr>
          <w:spacing w:val="27"/>
          <w:w w:val="105"/>
        </w:rPr>
        <w:t xml:space="preserve"> </w:t>
      </w:r>
      <w:r>
        <w:rPr>
          <w:w w:val="105"/>
        </w:rPr>
        <w:t>any</w:t>
      </w:r>
      <w:r>
        <w:rPr>
          <w:spacing w:val="27"/>
          <w:w w:val="105"/>
        </w:rPr>
        <w:t xml:space="preserve"> </w:t>
      </w:r>
      <w:r>
        <w:rPr>
          <w:w w:val="105"/>
        </w:rPr>
        <w:t>reportable</w:t>
      </w:r>
      <w:r>
        <w:rPr>
          <w:spacing w:val="27"/>
          <w:w w:val="105"/>
        </w:rPr>
        <w:t xml:space="preserve"> </w:t>
      </w:r>
      <w:r>
        <w:rPr>
          <w:w w:val="105"/>
        </w:rPr>
        <w:t>UCA that falls 30 days behind its schedule, update status in the reporting tool to identify actions taken to</w:t>
      </w:r>
      <w:r>
        <w:rPr>
          <w:spacing w:val="80"/>
          <w:w w:val="105"/>
        </w:rPr>
        <w:t xml:space="preserve"> </w:t>
      </w:r>
      <w:r>
        <w:rPr>
          <w:w w:val="105"/>
        </w:rPr>
        <w:t>get</w:t>
      </w:r>
      <w:r>
        <w:rPr>
          <w:spacing w:val="24"/>
          <w:w w:val="105"/>
        </w:rPr>
        <w:t xml:space="preserve"> </w:t>
      </w:r>
      <w:r>
        <w:rPr>
          <w:w w:val="105"/>
        </w:rPr>
        <w:t>back</w:t>
      </w:r>
      <w:r>
        <w:rPr>
          <w:spacing w:val="24"/>
          <w:w w:val="105"/>
        </w:rPr>
        <w:t xml:space="preserve"> </w:t>
      </w:r>
      <w:r>
        <w:rPr>
          <w:w w:val="105"/>
        </w:rPr>
        <w:t>on</w:t>
      </w:r>
      <w:r>
        <w:rPr>
          <w:spacing w:val="24"/>
          <w:w w:val="105"/>
        </w:rPr>
        <w:t xml:space="preserve"> </w:t>
      </w:r>
      <w:r>
        <w:rPr>
          <w:w w:val="105"/>
        </w:rPr>
        <w:t>schedule.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addition,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SCO</w:t>
      </w:r>
      <w:r>
        <w:rPr>
          <w:spacing w:val="24"/>
          <w:w w:val="105"/>
        </w:rPr>
        <w:t xml:space="preserve"> </w:t>
      </w:r>
      <w:r>
        <w:rPr>
          <w:w w:val="105"/>
        </w:rPr>
        <w:t>shall</w:t>
      </w:r>
      <w:r>
        <w:rPr>
          <w:spacing w:val="24"/>
          <w:w w:val="105"/>
        </w:rPr>
        <w:t xml:space="preserve"> </w:t>
      </w:r>
      <w:r>
        <w:rPr>
          <w:w w:val="105"/>
        </w:rPr>
        <w:t>ensure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copy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record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weighted</w:t>
      </w:r>
      <w:r>
        <w:rPr>
          <w:spacing w:val="24"/>
          <w:w w:val="105"/>
        </w:rPr>
        <w:t xml:space="preserve"> </w:t>
      </w:r>
      <w:r>
        <w:rPr>
          <w:w w:val="105"/>
        </w:rPr>
        <w:t>guidelines, or alternative documentation, for each definitized UCA with a value equal to or exceeding $100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million, as described in </w:t>
      </w:r>
      <w:hyperlink r:id="rId61" w:anchor="DFARS_PGI_217.7405">
        <w:r>
          <w:rPr>
            <w:color w:val="27314A"/>
            <w:w w:val="105"/>
            <w:u w:val="single" w:color="27314A"/>
          </w:rPr>
          <w:t>DFARS PGI 217.7405(1)</w:t>
        </w:r>
      </w:hyperlink>
      <w:r>
        <w:rPr>
          <w:w w:val="105"/>
        </w:rPr>
        <w:t>, is included with the semi-annual reporting. Special</w:t>
      </w:r>
      <w:r>
        <w:rPr>
          <w:spacing w:val="80"/>
          <w:w w:val="105"/>
        </w:rPr>
        <w:t xml:space="preserve"> </w:t>
      </w:r>
      <w:r>
        <w:rPr>
          <w:w w:val="105"/>
        </w:rPr>
        <w:t>access</w:t>
      </w:r>
      <w:r>
        <w:rPr>
          <w:spacing w:val="32"/>
          <w:w w:val="105"/>
        </w:rPr>
        <w:t xml:space="preserve"> </w:t>
      </w:r>
      <w:r>
        <w:rPr>
          <w:w w:val="105"/>
        </w:rPr>
        <w:t>program</w:t>
      </w:r>
      <w:r>
        <w:rPr>
          <w:spacing w:val="32"/>
          <w:w w:val="105"/>
        </w:rPr>
        <w:t xml:space="preserve"> </w:t>
      </w:r>
      <w:r>
        <w:rPr>
          <w:w w:val="105"/>
        </w:rPr>
        <w:t>offices</w:t>
      </w:r>
      <w:r>
        <w:rPr>
          <w:spacing w:val="32"/>
          <w:w w:val="105"/>
        </w:rPr>
        <w:t xml:space="preserve"> </w:t>
      </w:r>
      <w:r>
        <w:rPr>
          <w:w w:val="105"/>
        </w:rPr>
        <w:t>will</w:t>
      </w:r>
      <w:r>
        <w:rPr>
          <w:spacing w:val="32"/>
          <w:w w:val="105"/>
        </w:rPr>
        <w:t xml:space="preserve"> </w:t>
      </w:r>
      <w:r>
        <w:rPr>
          <w:w w:val="105"/>
        </w:rPr>
        <w:t>provide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information</w:t>
      </w:r>
      <w:r>
        <w:rPr>
          <w:spacing w:val="32"/>
          <w:w w:val="105"/>
        </w:rPr>
        <w:t xml:space="preserve"> </w:t>
      </w:r>
      <w:r>
        <w:rPr>
          <w:w w:val="105"/>
        </w:rPr>
        <w:t>directly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hyperlink r:id="rId62">
        <w:r>
          <w:rPr>
            <w:color w:val="27314A"/>
            <w:w w:val="105"/>
            <w:u w:val="single" w:color="27314A"/>
          </w:rPr>
          <w:t>cognizant</w:t>
        </w:r>
        <w:r>
          <w:rPr>
            <w:color w:val="27314A"/>
            <w:spacing w:val="32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HCA</w:t>
        </w:r>
      </w:hyperlink>
      <w:ins w:id="19" w:author="ROSSI, AMANDA M CIV USAF HAF SAF/AQCP" w:date="2024-05-18T12:16:00Z">
        <w:r w:rsidR="00316341">
          <w:rPr>
            <w:color w:val="27314A"/>
            <w:w w:val="105"/>
            <w:u w:val="single" w:color="27314A"/>
          </w:rPr>
          <w:t xml:space="preserve"> workflow</w:t>
        </w:r>
      </w:ins>
      <w:r>
        <w:rPr>
          <w:w w:val="105"/>
        </w:rPr>
        <w:t>,</w:t>
      </w:r>
      <w:r>
        <w:rPr>
          <w:spacing w:val="32"/>
          <w:w w:val="105"/>
        </w:rPr>
        <w:t xml:space="preserve"> </w:t>
      </w:r>
      <w:r>
        <w:rPr>
          <w:w w:val="105"/>
        </w:rPr>
        <w:t>as</w:t>
      </w:r>
      <w:r>
        <w:rPr>
          <w:spacing w:val="32"/>
          <w:w w:val="105"/>
        </w:rPr>
        <w:t xml:space="preserve"> </w:t>
      </w:r>
      <w:r>
        <w:rPr>
          <w:w w:val="105"/>
        </w:rPr>
        <w:t>appropriate.</w:t>
      </w:r>
    </w:p>
    <w:p w14:paraId="59B3C8CA" w14:textId="77777777" w:rsidR="00B66C80" w:rsidRDefault="00B66C80">
      <w:pPr>
        <w:spacing w:line="271" w:lineRule="auto"/>
        <w:sectPr w:rsidR="00B66C80">
          <w:pgSz w:w="11910" w:h="16840"/>
          <w:pgMar w:top="840" w:right="740" w:bottom="280" w:left="740" w:header="720" w:footer="720" w:gutter="0"/>
          <w:cols w:space="720"/>
        </w:sectPr>
      </w:pPr>
    </w:p>
    <w:p w14:paraId="59B3C8CB" w14:textId="77777777" w:rsidR="00B66C80" w:rsidRDefault="00FB53DD">
      <w:pPr>
        <w:pStyle w:val="Heading2"/>
        <w:spacing w:before="76"/>
        <w:rPr>
          <w:b/>
        </w:rPr>
      </w:pPr>
      <w:r>
        <w:rPr>
          <w:b/>
          <w:spacing w:val="-2"/>
        </w:rPr>
        <w:lastRenderedPageBreak/>
        <w:t>5317.7406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Contract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Clauses</w:t>
      </w:r>
    </w:p>
    <w:p w14:paraId="59B3C8CC" w14:textId="77777777" w:rsidR="00B66C80" w:rsidRDefault="00B66C80">
      <w:pPr>
        <w:pStyle w:val="BodyText"/>
        <w:spacing w:before="4"/>
        <w:rPr>
          <w:rFonts w:ascii="Bookman Old Style"/>
          <w:b/>
          <w:sz w:val="42"/>
        </w:rPr>
      </w:pPr>
    </w:p>
    <w:p w14:paraId="59B3C8CD" w14:textId="77777777" w:rsidR="00B66C80" w:rsidRDefault="00FB53DD">
      <w:pPr>
        <w:spacing w:line="271" w:lineRule="auto"/>
        <w:ind w:left="110"/>
      </w:pPr>
      <w:r>
        <w:rPr>
          <w:w w:val="105"/>
        </w:rPr>
        <w:t>Contracting</w:t>
      </w:r>
      <w:r>
        <w:rPr>
          <w:spacing w:val="40"/>
          <w:w w:val="105"/>
        </w:rPr>
        <w:t xml:space="preserve"> </w:t>
      </w:r>
      <w:r>
        <w:rPr>
          <w:w w:val="105"/>
        </w:rPr>
        <w:t>officers</w:t>
      </w:r>
      <w:r>
        <w:rPr>
          <w:spacing w:val="40"/>
          <w:w w:val="105"/>
        </w:rPr>
        <w:t xml:space="preserve"> </w:t>
      </w:r>
      <w:r>
        <w:rPr>
          <w:w w:val="105"/>
        </w:rPr>
        <w:t>must</w:t>
      </w:r>
      <w:r>
        <w:rPr>
          <w:spacing w:val="40"/>
          <w:w w:val="105"/>
        </w:rPr>
        <w:t xml:space="preserve"> </w:t>
      </w:r>
      <w:r>
        <w:rPr>
          <w:w w:val="105"/>
        </w:rPr>
        <w:t>insert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clause</w:t>
      </w:r>
      <w:r>
        <w:rPr>
          <w:spacing w:val="40"/>
          <w:w w:val="105"/>
        </w:rPr>
        <w:t xml:space="preserve"> </w:t>
      </w:r>
      <w:r>
        <w:rPr>
          <w:w w:val="105"/>
        </w:rPr>
        <w:t>at</w:t>
      </w:r>
      <w:r>
        <w:rPr>
          <w:spacing w:val="40"/>
          <w:w w:val="105"/>
        </w:rPr>
        <w:t xml:space="preserve"> </w:t>
      </w:r>
      <w:hyperlink r:id="rId63" w:anchor="DAFFARS_5352_217_9000">
        <w:r>
          <w:rPr>
            <w:color w:val="27314A"/>
            <w:w w:val="105"/>
            <w:u w:val="single" w:color="27314A"/>
          </w:rPr>
          <w:t>DAFFARS</w:t>
        </w:r>
        <w:r>
          <w:rPr>
            <w:color w:val="27314A"/>
            <w:spacing w:val="40"/>
            <w:w w:val="105"/>
            <w:u w:val="single" w:color="27314A"/>
          </w:rPr>
          <w:t xml:space="preserve"> </w:t>
        </w:r>
        <w:r>
          <w:rPr>
            <w:color w:val="27314A"/>
            <w:w w:val="105"/>
            <w:u w:val="single" w:color="27314A"/>
          </w:rPr>
          <w:t>5352.217-9000</w:t>
        </w:r>
      </w:hyperlink>
      <w:r>
        <w:rPr>
          <w:w w:val="105"/>
        </w:rPr>
        <w:t>,</w:t>
      </w:r>
      <w:r>
        <w:rPr>
          <w:spacing w:val="40"/>
          <w:w w:val="105"/>
        </w:rPr>
        <w:t xml:space="preserve"> </w:t>
      </w:r>
      <w:r>
        <w:rPr>
          <w:i/>
          <w:w w:val="105"/>
        </w:rPr>
        <w:t>Long</w:t>
      </w:r>
      <w:r>
        <w:rPr>
          <w:i/>
          <w:spacing w:val="40"/>
          <w:w w:val="105"/>
        </w:rPr>
        <w:t xml:space="preserve"> </w:t>
      </w:r>
      <w:r>
        <w:rPr>
          <w:i/>
          <w:w w:val="105"/>
        </w:rPr>
        <w:t>Lead</w:t>
      </w:r>
      <w:r>
        <w:rPr>
          <w:i/>
          <w:spacing w:val="40"/>
          <w:w w:val="105"/>
        </w:rPr>
        <w:t xml:space="preserve"> </w:t>
      </w:r>
      <w:r>
        <w:rPr>
          <w:i/>
          <w:w w:val="105"/>
        </w:rPr>
        <w:t>Limitation</w:t>
      </w:r>
      <w:r>
        <w:rPr>
          <w:i/>
          <w:spacing w:val="40"/>
          <w:w w:val="105"/>
        </w:rPr>
        <w:t xml:space="preserve"> </w:t>
      </w:r>
      <w:r>
        <w:rPr>
          <w:i/>
          <w:w w:val="105"/>
        </w:rPr>
        <w:t>of Government Liability</w:t>
      </w:r>
      <w:r>
        <w:rPr>
          <w:w w:val="105"/>
        </w:rPr>
        <w:t>, in all long-lead procurement solicitations and contracts initiated with advance</w:t>
      </w:r>
      <w:r>
        <w:rPr>
          <w:spacing w:val="40"/>
          <w:w w:val="105"/>
        </w:rPr>
        <w:t xml:space="preserve"> </w:t>
      </w:r>
      <w:r>
        <w:rPr>
          <w:w w:val="105"/>
        </w:rPr>
        <w:t>procurement funds.</w:t>
      </w:r>
    </w:p>
    <w:p w14:paraId="59B3C8CE" w14:textId="77777777" w:rsidR="00B66C80" w:rsidRDefault="00B66C80">
      <w:pPr>
        <w:pStyle w:val="BodyText"/>
        <w:rPr>
          <w:sz w:val="26"/>
        </w:rPr>
      </w:pPr>
    </w:p>
    <w:p w14:paraId="59B3C8CF" w14:textId="77777777" w:rsidR="00B66C80" w:rsidRDefault="00FB53DD">
      <w:pPr>
        <w:pStyle w:val="Heading1"/>
        <w:spacing w:before="204" w:line="273" w:lineRule="auto"/>
        <w:rPr>
          <w:b/>
        </w:rPr>
      </w:pPr>
      <w:r>
        <w:rPr>
          <w:b/>
        </w:rPr>
        <w:t>Subpart</w:t>
      </w:r>
      <w:r>
        <w:rPr>
          <w:b/>
          <w:spacing w:val="-29"/>
        </w:rPr>
        <w:t xml:space="preserve"> </w:t>
      </w:r>
      <w:r>
        <w:rPr>
          <w:b/>
        </w:rPr>
        <w:t>5317.75</w:t>
      </w:r>
      <w:r>
        <w:rPr>
          <w:b/>
          <w:spacing w:val="-28"/>
        </w:rPr>
        <w:t xml:space="preserve"> </w:t>
      </w:r>
      <w:r>
        <w:rPr>
          <w:b/>
        </w:rPr>
        <w:t>—</w:t>
      </w:r>
      <w:r>
        <w:rPr>
          <w:b/>
          <w:spacing w:val="-28"/>
        </w:rPr>
        <w:t xml:space="preserve"> </w:t>
      </w:r>
      <w:r>
        <w:rPr>
          <w:b/>
        </w:rPr>
        <w:t>ACQUISITION</w:t>
      </w:r>
      <w:r>
        <w:rPr>
          <w:b/>
          <w:spacing w:val="-28"/>
        </w:rPr>
        <w:t xml:space="preserve"> </w:t>
      </w:r>
      <w:r>
        <w:rPr>
          <w:b/>
        </w:rPr>
        <w:t>OF</w:t>
      </w:r>
      <w:r>
        <w:rPr>
          <w:b/>
          <w:spacing w:val="-28"/>
        </w:rPr>
        <w:t xml:space="preserve"> </w:t>
      </w:r>
      <w:r>
        <w:rPr>
          <w:b/>
        </w:rPr>
        <w:t xml:space="preserve">REPLENISHMENT </w:t>
      </w:r>
      <w:r>
        <w:rPr>
          <w:b/>
          <w:spacing w:val="-2"/>
        </w:rPr>
        <w:t>PARTS</w:t>
      </w:r>
    </w:p>
    <w:p w14:paraId="59B3C8D0" w14:textId="77777777" w:rsidR="00B66C80" w:rsidRDefault="00B66C80">
      <w:pPr>
        <w:pStyle w:val="BodyText"/>
        <w:spacing w:before="5"/>
        <w:rPr>
          <w:rFonts w:ascii="Bookman Old Style"/>
          <w:b/>
          <w:sz w:val="39"/>
        </w:rPr>
      </w:pPr>
    </w:p>
    <w:p w14:paraId="59B3C8D1" w14:textId="77777777" w:rsidR="00B66C80" w:rsidRDefault="00FB53DD">
      <w:pPr>
        <w:pStyle w:val="Heading2"/>
        <w:rPr>
          <w:b/>
        </w:rPr>
      </w:pPr>
      <w:r>
        <w:rPr>
          <w:b/>
          <w:spacing w:val="-4"/>
        </w:rPr>
        <w:t>5317.7502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General</w:t>
      </w:r>
    </w:p>
    <w:p w14:paraId="59B3C8D2" w14:textId="77777777" w:rsidR="00B66C80" w:rsidRDefault="00B66C80">
      <w:pPr>
        <w:pStyle w:val="BodyText"/>
        <w:spacing w:before="9"/>
        <w:rPr>
          <w:rFonts w:ascii="Bookman Old Style"/>
          <w:b/>
          <w:sz w:val="40"/>
        </w:rPr>
      </w:pPr>
    </w:p>
    <w:p w14:paraId="59B3C8D3" w14:textId="77777777" w:rsidR="00B66C80" w:rsidRDefault="00FB53DD">
      <w:pPr>
        <w:ind w:left="110"/>
        <w:rPr>
          <w:rFonts w:ascii="Bookman Old Style"/>
          <w:b/>
          <w:sz w:val="25"/>
        </w:rPr>
      </w:pPr>
      <w:r>
        <w:rPr>
          <w:rFonts w:ascii="Bookman Old Style"/>
          <w:b/>
          <w:sz w:val="25"/>
        </w:rPr>
        <w:t>5317.7504</w:t>
      </w:r>
      <w:r>
        <w:rPr>
          <w:rFonts w:ascii="Bookman Old Style"/>
          <w:b/>
          <w:spacing w:val="-8"/>
          <w:sz w:val="25"/>
        </w:rPr>
        <w:t xml:space="preserve"> </w:t>
      </w:r>
      <w:r>
        <w:rPr>
          <w:rFonts w:ascii="Bookman Old Style"/>
          <w:b/>
          <w:sz w:val="25"/>
        </w:rPr>
        <w:t>Acquisition</w:t>
      </w:r>
      <w:r>
        <w:rPr>
          <w:rFonts w:ascii="Bookman Old Style"/>
          <w:b/>
          <w:spacing w:val="-8"/>
          <w:sz w:val="25"/>
        </w:rPr>
        <w:t xml:space="preserve"> </w:t>
      </w:r>
      <w:r>
        <w:rPr>
          <w:rFonts w:ascii="Bookman Old Style"/>
          <w:b/>
          <w:sz w:val="25"/>
        </w:rPr>
        <w:t>of</w:t>
      </w:r>
      <w:r>
        <w:rPr>
          <w:rFonts w:ascii="Bookman Old Style"/>
          <w:b/>
          <w:spacing w:val="-7"/>
          <w:sz w:val="25"/>
        </w:rPr>
        <w:t xml:space="preserve"> </w:t>
      </w:r>
      <w:r>
        <w:rPr>
          <w:rFonts w:ascii="Bookman Old Style"/>
          <w:b/>
          <w:sz w:val="25"/>
        </w:rPr>
        <w:t>Parts</w:t>
      </w:r>
      <w:r>
        <w:rPr>
          <w:rFonts w:ascii="Bookman Old Style"/>
          <w:b/>
          <w:spacing w:val="-8"/>
          <w:sz w:val="25"/>
        </w:rPr>
        <w:t xml:space="preserve"> </w:t>
      </w:r>
      <w:r>
        <w:rPr>
          <w:rFonts w:ascii="Bookman Old Style"/>
          <w:b/>
          <w:sz w:val="25"/>
        </w:rPr>
        <w:t>When</w:t>
      </w:r>
      <w:r>
        <w:rPr>
          <w:rFonts w:ascii="Bookman Old Style"/>
          <w:b/>
          <w:spacing w:val="-7"/>
          <w:sz w:val="25"/>
        </w:rPr>
        <w:t xml:space="preserve"> </w:t>
      </w:r>
      <w:r>
        <w:rPr>
          <w:rFonts w:ascii="Bookman Old Style"/>
          <w:b/>
          <w:sz w:val="25"/>
        </w:rPr>
        <w:t>Data</w:t>
      </w:r>
      <w:r>
        <w:rPr>
          <w:rFonts w:ascii="Bookman Old Style"/>
          <w:b/>
          <w:spacing w:val="-8"/>
          <w:sz w:val="25"/>
        </w:rPr>
        <w:t xml:space="preserve"> </w:t>
      </w:r>
      <w:r>
        <w:rPr>
          <w:rFonts w:ascii="Bookman Old Style"/>
          <w:b/>
          <w:sz w:val="25"/>
        </w:rPr>
        <w:t>is</w:t>
      </w:r>
      <w:r>
        <w:rPr>
          <w:rFonts w:ascii="Bookman Old Style"/>
          <w:b/>
          <w:spacing w:val="-7"/>
          <w:sz w:val="25"/>
        </w:rPr>
        <w:t xml:space="preserve"> </w:t>
      </w:r>
      <w:r>
        <w:rPr>
          <w:rFonts w:ascii="Bookman Old Style"/>
          <w:b/>
          <w:sz w:val="25"/>
        </w:rPr>
        <w:t>Not</w:t>
      </w:r>
      <w:r>
        <w:rPr>
          <w:rFonts w:ascii="Bookman Old Style"/>
          <w:b/>
          <w:spacing w:val="-8"/>
          <w:sz w:val="25"/>
        </w:rPr>
        <w:t xml:space="preserve"> </w:t>
      </w:r>
      <w:r>
        <w:rPr>
          <w:rFonts w:ascii="Bookman Old Style"/>
          <w:b/>
          <w:spacing w:val="-2"/>
          <w:sz w:val="25"/>
        </w:rPr>
        <w:t>Available</w:t>
      </w:r>
    </w:p>
    <w:p w14:paraId="59B3C8D4" w14:textId="77777777" w:rsidR="00B66C80" w:rsidRDefault="00B66C80">
      <w:pPr>
        <w:pStyle w:val="BodyText"/>
        <w:spacing w:before="4"/>
        <w:rPr>
          <w:rFonts w:ascii="Bookman Old Style"/>
          <w:b/>
          <w:sz w:val="42"/>
        </w:rPr>
      </w:pPr>
    </w:p>
    <w:p w14:paraId="59B3C8D5" w14:textId="77777777" w:rsidR="00B66C80" w:rsidRDefault="00FB53DD">
      <w:pPr>
        <w:pStyle w:val="BodyText"/>
        <w:spacing w:before="1"/>
        <w:ind w:left="110"/>
      </w:pPr>
      <w:r>
        <w:rPr>
          <w:w w:val="105"/>
        </w:rPr>
        <w:t>(4)(ii)</w:t>
      </w:r>
      <w:r>
        <w:rPr>
          <w:spacing w:val="-4"/>
          <w:w w:val="105"/>
        </w:rPr>
        <w:t xml:space="preserve"> </w:t>
      </w:r>
      <w:r>
        <w:rPr>
          <w:w w:val="105"/>
        </w:rPr>
        <w:t>See</w:t>
      </w:r>
      <w:r>
        <w:rPr>
          <w:spacing w:val="-4"/>
          <w:w w:val="105"/>
        </w:rPr>
        <w:t xml:space="preserve"> </w:t>
      </w:r>
      <w:hyperlink r:id="rId64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p w14:paraId="59B3C8D6" w14:textId="77777777" w:rsidR="00B66C80" w:rsidRDefault="00B66C80">
      <w:pPr>
        <w:pStyle w:val="BodyText"/>
        <w:rPr>
          <w:sz w:val="26"/>
        </w:rPr>
      </w:pPr>
    </w:p>
    <w:p w14:paraId="59B3C8D7" w14:textId="77777777" w:rsidR="00B66C80" w:rsidRDefault="00FB53DD">
      <w:pPr>
        <w:pStyle w:val="Heading2"/>
        <w:spacing w:before="203"/>
        <w:rPr>
          <w:b/>
        </w:rPr>
      </w:pPr>
      <w:r>
        <w:rPr>
          <w:b/>
          <w:spacing w:val="-2"/>
        </w:rPr>
        <w:t>5317.7505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Limitations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on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Price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Increases</w:t>
      </w:r>
    </w:p>
    <w:p w14:paraId="59B3C8D8" w14:textId="77777777" w:rsidR="00B66C80" w:rsidRDefault="00B66C80">
      <w:pPr>
        <w:pStyle w:val="BodyText"/>
        <w:spacing w:before="4"/>
        <w:rPr>
          <w:rFonts w:ascii="Bookman Old Style"/>
          <w:b/>
          <w:sz w:val="42"/>
        </w:rPr>
      </w:pPr>
    </w:p>
    <w:p w14:paraId="59B3C8D9" w14:textId="77777777" w:rsidR="00B66C80" w:rsidRDefault="00FB53DD">
      <w:pPr>
        <w:pStyle w:val="BodyText"/>
        <w:ind w:left="110"/>
      </w:pPr>
      <w:r>
        <w:rPr>
          <w:w w:val="105"/>
        </w:rPr>
        <w:t>(b)</w:t>
      </w:r>
      <w:r>
        <w:rPr>
          <w:spacing w:val="12"/>
          <w:w w:val="105"/>
        </w:rPr>
        <w:t xml:space="preserve"> </w:t>
      </w:r>
      <w:r>
        <w:rPr>
          <w:w w:val="105"/>
        </w:rPr>
        <w:t>See</w:t>
      </w:r>
      <w:r>
        <w:rPr>
          <w:spacing w:val="13"/>
          <w:w w:val="105"/>
        </w:rPr>
        <w:t xml:space="preserve"> </w:t>
      </w:r>
      <w:hyperlink r:id="rId65" w:anchor="DAFFARS_MP5301_601">
        <w:r>
          <w:rPr>
            <w:color w:val="27314A"/>
            <w:spacing w:val="-2"/>
            <w:w w:val="105"/>
            <w:u w:val="single" w:color="27314A"/>
          </w:rPr>
          <w:t>MP5301.601(a)(i)</w:t>
        </w:r>
      </w:hyperlink>
      <w:r>
        <w:rPr>
          <w:spacing w:val="-2"/>
          <w:w w:val="105"/>
        </w:rPr>
        <w:t>.</w:t>
      </w:r>
    </w:p>
    <w:sectPr w:rsidR="00B66C80">
      <w:pgSz w:w="11910" w:h="16840"/>
      <w:pgMar w:top="840" w:right="740" w:bottom="280" w:left="7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OSSI, AMANDA M CIV USAF HAF SAF/AQCP" w:date="2024-05-18T12:00:00Z" w:initials="AR">
    <w:p w14:paraId="79330F84" w14:textId="77777777" w:rsidR="001A3BD3" w:rsidRDefault="001A3BD3" w:rsidP="001A3BD3">
      <w:pPr>
        <w:pStyle w:val="CommentText"/>
      </w:pPr>
      <w:r>
        <w:rPr>
          <w:rStyle w:val="CommentReference"/>
        </w:rPr>
        <w:annotationRef/>
      </w:r>
      <w:r>
        <w:t>Updated date</w:t>
      </w:r>
    </w:p>
  </w:comment>
  <w:comment w:id="4" w:author="ROSSI, AMANDA M CIV USAF HAF SAF/AQCP" w:date="2024-05-18T12:03:00Z" w:initials="AR">
    <w:p w14:paraId="348DDEC0" w14:textId="77777777" w:rsidR="001A3BD3" w:rsidRDefault="001A3BD3" w:rsidP="001A3BD3">
      <w:pPr>
        <w:pStyle w:val="CommentText"/>
      </w:pPr>
      <w:r>
        <w:rPr>
          <w:rStyle w:val="CommentReference"/>
        </w:rPr>
        <w:annotationRef/>
      </w:r>
      <w:r>
        <w:t>Revised verbiage and link</w:t>
      </w:r>
    </w:p>
  </w:comment>
  <w:comment w:id="6" w:author="ROSSI, AMANDA M CIV USAF HAF SAF/AQCP" w:date="2024-05-18T12:03:00Z" w:initials="AR">
    <w:p w14:paraId="4CBC7F50" w14:textId="77777777" w:rsidR="001A3BD3" w:rsidRDefault="001A3BD3" w:rsidP="001A3BD3">
      <w:pPr>
        <w:pStyle w:val="CommentText"/>
      </w:pPr>
      <w:r>
        <w:rPr>
          <w:rStyle w:val="CommentReference"/>
        </w:rPr>
        <w:annotationRef/>
      </w:r>
      <w:r>
        <w:t>Added link</w:t>
      </w:r>
    </w:p>
  </w:comment>
  <w:comment w:id="7" w:author="ROSSI, AMANDA M CIV USAF HAF SAF/AQCP" w:date="2024-05-18T12:08:00Z" w:initials="AR">
    <w:p w14:paraId="3F802229" w14:textId="77777777" w:rsidR="0072450A" w:rsidRDefault="0072450A" w:rsidP="0072450A">
      <w:pPr>
        <w:pStyle w:val="CommentText"/>
      </w:pPr>
      <w:r>
        <w:rPr>
          <w:rStyle w:val="CommentReference"/>
        </w:rPr>
        <w:annotationRef/>
      </w:r>
      <w:r>
        <w:t>Revised</w:t>
      </w:r>
    </w:p>
  </w:comment>
  <w:comment w:id="10" w:author="ROSSI, AMANDA M CIV USAF HAF SAF/AQCP" w:date="2024-05-18T12:08:00Z" w:initials="AR">
    <w:p w14:paraId="55E2B6EA" w14:textId="77777777" w:rsidR="0072450A" w:rsidRDefault="0072450A" w:rsidP="0072450A">
      <w:pPr>
        <w:pStyle w:val="CommentText"/>
      </w:pPr>
      <w:r>
        <w:rPr>
          <w:rStyle w:val="CommentReference"/>
        </w:rPr>
        <w:annotationRef/>
      </w:r>
      <w:r>
        <w:t>revised</w:t>
      </w:r>
    </w:p>
  </w:comment>
  <w:comment w:id="15" w:author="ROSSI, AMANDA M CIV USAF HAF SAF/AQCP" w:date="2024-05-18T12:13:00Z" w:initials="AR">
    <w:p w14:paraId="54006362" w14:textId="77777777" w:rsidR="0072450A" w:rsidRDefault="0072450A" w:rsidP="0072450A">
      <w:pPr>
        <w:pStyle w:val="CommentText"/>
      </w:pPr>
      <w:r>
        <w:rPr>
          <w:rStyle w:val="CommentReference"/>
        </w:rPr>
        <w:annotationRef/>
      </w:r>
      <w:r>
        <w:t>Link added</w:t>
      </w:r>
    </w:p>
  </w:comment>
  <w:comment w:id="16" w:author="ROSSI, AMANDA M CIV USAF HAF SAF/AQCP" w:date="2024-05-18T12:14:00Z" w:initials="AR">
    <w:p w14:paraId="1531A193" w14:textId="77777777" w:rsidR="0072450A" w:rsidRDefault="0072450A" w:rsidP="0072450A">
      <w:pPr>
        <w:pStyle w:val="CommentText"/>
      </w:pPr>
      <w:r>
        <w:rPr>
          <w:rStyle w:val="CommentReference"/>
        </w:rPr>
        <w:annotationRef/>
      </w:r>
      <w:r>
        <w:t>Added verbiage and link</w:t>
      </w:r>
    </w:p>
  </w:comment>
  <w:comment w:id="17" w:author="ROSSI, AMANDA M CIV USAF HAF SAF/AQCP" w:date="2024-05-18T12:14:00Z" w:initials="AR">
    <w:p w14:paraId="50B8D851" w14:textId="77777777" w:rsidR="0072450A" w:rsidRDefault="0072450A" w:rsidP="0072450A">
      <w:pPr>
        <w:pStyle w:val="CommentText"/>
      </w:pPr>
      <w:r>
        <w:rPr>
          <w:rStyle w:val="CommentReference"/>
        </w:rPr>
        <w:annotationRef/>
      </w:r>
      <w:r>
        <w:t>Added verbiage and link</w:t>
      </w:r>
    </w:p>
  </w:comment>
  <w:comment w:id="18" w:author="ROSSI, AMANDA M CIV USAF HAF SAF/AQCP" w:date="2024-05-18T12:15:00Z" w:initials="AR">
    <w:p w14:paraId="006C5B1D" w14:textId="77777777" w:rsidR="0072450A" w:rsidRDefault="0072450A" w:rsidP="0072450A">
      <w:pPr>
        <w:pStyle w:val="CommentText"/>
      </w:pPr>
      <w:r>
        <w:rPr>
          <w:rStyle w:val="CommentReference"/>
        </w:rPr>
        <w:annotationRef/>
      </w:r>
      <w:r>
        <w:t>Revised verbiage and link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330F84" w15:done="0"/>
  <w15:commentEx w15:paraId="348DDEC0" w15:done="0"/>
  <w15:commentEx w15:paraId="4CBC7F50" w15:done="0"/>
  <w15:commentEx w15:paraId="3F802229" w15:done="0"/>
  <w15:commentEx w15:paraId="55E2B6EA" w15:done="0"/>
  <w15:commentEx w15:paraId="54006362" w15:done="0"/>
  <w15:commentEx w15:paraId="1531A193" w15:done="0"/>
  <w15:commentEx w15:paraId="50B8D851" w15:done="0"/>
  <w15:commentEx w15:paraId="006C5B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EF37D34" w16cex:dateUtc="2024-05-18T18:00:00Z"/>
  <w16cex:commentExtensible w16cex:durableId="00F32449" w16cex:dateUtc="2024-05-18T18:03:00Z"/>
  <w16cex:commentExtensible w16cex:durableId="1186B28E" w16cex:dateUtc="2024-05-18T18:03:00Z"/>
  <w16cex:commentExtensible w16cex:durableId="7DFB1F4A" w16cex:dateUtc="2024-05-18T18:08:00Z"/>
  <w16cex:commentExtensible w16cex:durableId="38C0FCF5" w16cex:dateUtc="2024-05-18T18:08:00Z"/>
  <w16cex:commentExtensible w16cex:durableId="74EF4737" w16cex:dateUtc="2024-05-18T18:13:00Z"/>
  <w16cex:commentExtensible w16cex:durableId="5B4DFEFC" w16cex:dateUtc="2024-05-18T18:14:00Z"/>
  <w16cex:commentExtensible w16cex:durableId="7108578A" w16cex:dateUtc="2024-05-18T18:14:00Z"/>
  <w16cex:commentExtensible w16cex:durableId="557305A5" w16cex:dateUtc="2024-05-18T18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330F84" w16cid:durableId="5EF37D34"/>
  <w16cid:commentId w16cid:paraId="348DDEC0" w16cid:durableId="00F32449"/>
  <w16cid:commentId w16cid:paraId="4CBC7F50" w16cid:durableId="1186B28E"/>
  <w16cid:commentId w16cid:paraId="3F802229" w16cid:durableId="7DFB1F4A"/>
  <w16cid:commentId w16cid:paraId="55E2B6EA" w16cid:durableId="38C0FCF5"/>
  <w16cid:commentId w16cid:paraId="54006362" w16cid:durableId="74EF4737"/>
  <w16cid:commentId w16cid:paraId="1531A193" w16cid:durableId="5B4DFEFC"/>
  <w16cid:commentId w16cid:paraId="50B8D851" w16cid:durableId="7108578A"/>
  <w16cid:commentId w16cid:paraId="006C5B1D" w16cid:durableId="557305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_sans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E178E"/>
    <w:multiLevelType w:val="hybridMultilevel"/>
    <w:tmpl w:val="95D6C6EA"/>
    <w:lvl w:ilvl="0" w:tplc="B0D0B134">
      <w:start w:val="1"/>
      <w:numFmt w:val="lowerLetter"/>
      <w:lvlText w:val="(%1)"/>
      <w:lvlJc w:val="left"/>
      <w:pPr>
        <w:ind w:left="445" w:hanging="33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8"/>
        <w:sz w:val="22"/>
        <w:szCs w:val="22"/>
        <w:lang w:val="en-US" w:eastAsia="en-US" w:bidi="ar-SA"/>
      </w:rPr>
    </w:lvl>
    <w:lvl w:ilvl="1" w:tplc="B2027CB4">
      <w:numFmt w:val="bullet"/>
      <w:lvlText w:val="•"/>
      <w:lvlJc w:val="left"/>
      <w:pPr>
        <w:ind w:left="1438" w:hanging="336"/>
      </w:pPr>
      <w:rPr>
        <w:rFonts w:hint="default"/>
        <w:lang w:val="en-US" w:eastAsia="en-US" w:bidi="ar-SA"/>
      </w:rPr>
    </w:lvl>
    <w:lvl w:ilvl="2" w:tplc="6B5C0B66">
      <w:numFmt w:val="bullet"/>
      <w:lvlText w:val="•"/>
      <w:lvlJc w:val="left"/>
      <w:pPr>
        <w:ind w:left="2437" w:hanging="336"/>
      </w:pPr>
      <w:rPr>
        <w:rFonts w:hint="default"/>
        <w:lang w:val="en-US" w:eastAsia="en-US" w:bidi="ar-SA"/>
      </w:rPr>
    </w:lvl>
    <w:lvl w:ilvl="3" w:tplc="8BF80A28">
      <w:numFmt w:val="bullet"/>
      <w:lvlText w:val="•"/>
      <w:lvlJc w:val="left"/>
      <w:pPr>
        <w:ind w:left="3435" w:hanging="336"/>
      </w:pPr>
      <w:rPr>
        <w:rFonts w:hint="default"/>
        <w:lang w:val="en-US" w:eastAsia="en-US" w:bidi="ar-SA"/>
      </w:rPr>
    </w:lvl>
    <w:lvl w:ilvl="4" w:tplc="03A40548">
      <w:numFmt w:val="bullet"/>
      <w:lvlText w:val="•"/>
      <w:lvlJc w:val="left"/>
      <w:pPr>
        <w:ind w:left="4434" w:hanging="336"/>
      </w:pPr>
      <w:rPr>
        <w:rFonts w:hint="default"/>
        <w:lang w:val="en-US" w:eastAsia="en-US" w:bidi="ar-SA"/>
      </w:rPr>
    </w:lvl>
    <w:lvl w:ilvl="5" w:tplc="FDC873AC">
      <w:numFmt w:val="bullet"/>
      <w:lvlText w:val="•"/>
      <w:lvlJc w:val="left"/>
      <w:pPr>
        <w:ind w:left="5432" w:hanging="336"/>
      </w:pPr>
      <w:rPr>
        <w:rFonts w:hint="default"/>
        <w:lang w:val="en-US" w:eastAsia="en-US" w:bidi="ar-SA"/>
      </w:rPr>
    </w:lvl>
    <w:lvl w:ilvl="6" w:tplc="1EB42C6A">
      <w:numFmt w:val="bullet"/>
      <w:lvlText w:val="•"/>
      <w:lvlJc w:val="left"/>
      <w:pPr>
        <w:ind w:left="6431" w:hanging="336"/>
      </w:pPr>
      <w:rPr>
        <w:rFonts w:hint="default"/>
        <w:lang w:val="en-US" w:eastAsia="en-US" w:bidi="ar-SA"/>
      </w:rPr>
    </w:lvl>
    <w:lvl w:ilvl="7" w:tplc="2CAE9BB2">
      <w:numFmt w:val="bullet"/>
      <w:lvlText w:val="•"/>
      <w:lvlJc w:val="left"/>
      <w:pPr>
        <w:ind w:left="7429" w:hanging="336"/>
      </w:pPr>
      <w:rPr>
        <w:rFonts w:hint="default"/>
        <w:lang w:val="en-US" w:eastAsia="en-US" w:bidi="ar-SA"/>
      </w:rPr>
    </w:lvl>
    <w:lvl w:ilvl="8" w:tplc="884C5E9E">
      <w:numFmt w:val="bullet"/>
      <w:lvlText w:val="•"/>
      <w:lvlJc w:val="left"/>
      <w:pPr>
        <w:ind w:left="8428" w:hanging="336"/>
      </w:pPr>
      <w:rPr>
        <w:rFonts w:hint="default"/>
        <w:lang w:val="en-US" w:eastAsia="en-US" w:bidi="ar-SA"/>
      </w:rPr>
    </w:lvl>
  </w:abstractNum>
  <w:num w:numId="1" w16cid:durableId="61925910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SSI, AMANDA M CIV USAF HAF SAF/AQCP">
    <w15:presenceInfo w15:providerId="AD" w15:userId="S::amanda.rossi@us.af.mil::bc6c04f6-28fa-4922-89f2-ef85ed2ce7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80"/>
    <w:rsid w:val="000F363A"/>
    <w:rsid w:val="00124FFF"/>
    <w:rsid w:val="00192472"/>
    <w:rsid w:val="001A3BD3"/>
    <w:rsid w:val="002019D7"/>
    <w:rsid w:val="0021028C"/>
    <w:rsid w:val="00253369"/>
    <w:rsid w:val="00316341"/>
    <w:rsid w:val="0043088E"/>
    <w:rsid w:val="0044737A"/>
    <w:rsid w:val="00504380"/>
    <w:rsid w:val="0054439E"/>
    <w:rsid w:val="005C7233"/>
    <w:rsid w:val="00622B80"/>
    <w:rsid w:val="00633FD2"/>
    <w:rsid w:val="006B663B"/>
    <w:rsid w:val="006D51BA"/>
    <w:rsid w:val="0072450A"/>
    <w:rsid w:val="008C1193"/>
    <w:rsid w:val="009C54B7"/>
    <w:rsid w:val="009E73FE"/>
    <w:rsid w:val="00A527B4"/>
    <w:rsid w:val="00A55695"/>
    <w:rsid w:val="00B23F42"/>
    <w:rsid w:val="00B66C80"/>
    <w:rsid w:val="00BA43D5"/>
    <w:rsid w:val="00BD6EE4"/>
    <w:rsid w:val="00CB2C62"/>
    <w:rsid w:val="00CB716B"/>
    <w:rsid w:val="00CE64BA"/>
    <w:rsid w:val="00D05E94"/>
    <w:rsid w:val="00D156A3"/>
    <w:rsid w:val="00DC0064"/>
    <w:rsid w:val="00E60F38"/>
    <w:rsid w:val="00EC49E5"/>
    <w:rsid w:val="00F328A5"/>
    <w:rsid w:val="00F61108"/>
    <w:rsid w:val="00FB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C810"/>
  <w15:docId w15:val="{A61C51A1-1185-4538-8D92-C4E60552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Bookman Old Style" w:eastAsia="Bookman Old Style" w:hAnsi="Bookman Old Style" w:cs="Bookman Old Style"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110"/>
      <w:outlineLvl w:val="1"/>
    </w:pPr>
    <w:rPr>
      <w:rFonts w:ascii="Bookman Old Style" w:eastAsia="Bookman Old Style" w:hAnsi="Bookman Old Style" w:cs="Bookman Old Style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3"/>
      <w:ind w:left="110"/>
    </w:pPr>
    <w:rPr>
      <w:rFonts w:ascii="Bookman Old Style" w:eastAsia="Bookman Old Style" w:hAnsi="Bookman Old Style" w:cs="Bookman Old Style"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435" w:hanging="34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E60F38"/>
    <w:pPr>
      <w:widowControl/>
      <w:autoSpaceDE/>
      <w:autoSpaceDN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E60F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F3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556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56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5695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56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5695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acquisition.gov/daffars/mp5301-federal-acquisition-regulations-system" TargetMode="External"/><Relationship Id="rId21" Type="http://schemas.openxmlformats.org/officeDocument/2006/relationships/hyperlink" Target="https://www.acquisition.gov/daffars/part-5302-definitions-words-and-terms" TargetMode="External"/><Relationship Id="rId34" Type="http://schemas.openxmlformats.org/officeDocument/2006/relationships/hyperlink" Target="https://www.acquisition.gov/far/part-17" TargetMode="External"/><Relationship Id="rId42" Type="http://schemas.openxmlformats.org/officeDocument/2006/relationships/hyperlink" Target="https://usaf.dps.mil/sites/AFCC/AQCP/KnowledgeCenter/SitePages/DAFFARS-Templates.aspx" TargetMode="External"/><Relationship Id="rId47" Type="http://schemas.openxmlformats.org/officeDocument/2006/relationships/hyperlink" Target="https://www.acquisition.gov/daffars/mp5301-federal-acquisition-regulations-system" TargetMode="External"/><Relationship Id="rId50" Type="http://schemas.openxmlformats.org/officeDocument/2006/relationships/hyperlink" Target="https://www.acquisition.gov/dfars/part-217-special-contracting-methods" TargetMode="External"/><Relationship Id="rId55" Type="http://schemas.openxmlformats.org/officeDocument/2006/relationships/hyperlink" Target="https://usaf.dps.mil/sites/AFCC/AQCP/KnowledgeCenter/SitePages/DAFFARS-Templates.aspx" TargetMode="External"/><Relationship Id="rId63" Type="http://schemas.openxmlformats.org/officeDocument/2006/relationships/hyperlink" Target="https://www.acquisition.gov/daffars/part-5352-solicitation-provisions-and-contract-clauses" TargetMode="External"/><Relationship Id="rId68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cquisition.gov/daffars/mp5301-federal-acquisition-regulations-system" TargetMode="External"/><Relationship Id="rId29" Type="http://schemas.openxmlformats.org/officeDocument/2006/relationships/hyperlink" Target="https://www.acquisition.gov/dfars/part-217-special-contracting-methods" TargetMode="External"/><Relationship Id="rId11" Type="http://schemas.microsoft.com/office/2018/08/relationships/commentsExtensible" Target="commentsExtensible.xml"/><Relationship Id="rId24" Type="http://schemas.openxmlformats.org/officeDocument/2006/relationships/hyperlink" Target="https://www.acquisition.gov/far/part-5" TargetMode="External"/><Relationship Id="rId32" Type="http://schemas.openxmlformats.org/officeDocument/2006/relationships/hyperlink" Target="https://www.acquisition.gov/daffars/mp5301-federal-acquisition-regulations-system" TargetMode="External"/><Relationship Id="rId37" Type="http://schemas.openxmlformats.org/officeDocument/2006/relationships/hyperlink" Target="https://www.acquisition.gov/far/part-52" TargetMode="External"/><Relationship Id="rId40" Type="http://schemas.openxmlformats.org/officeDocument/2006/relationships/hyperlink" Target="https://www.acquisition.gov/daffars/mp5301-federal-acquisition-regulations-system" TargetMode="External"/><Relationship Id="rId45" Type="http://schemas.openxmlformats.org/officeDocument/2006/relationships/hyperlink" Target="http://static.e-publishing.af.mil/production/1/saf_fm/publication/afi65-118/afi65-118.pdf" TargetMode="External"/><Relationship Id="rId53" Type="http://schemas.openxmlformats.org/officeDocument/2006/relationships/hyperlink" Target="https://usaf.dps.mil/sites/AFCC/AQCP/KnowledgeCenter/SitePages/DAFFARS-Templates.aspx" TargetMode="External"/><Relationship Id="rId58" Type="http://schemas.openxmlformats.org/officeDocument/2006/relationships/hyperlink" Target="https://www.acquisition.gov/daffars/mp5301-federal-acquisition-regulations-system" TargetMode="External"/><Relationship Id="rId66" Type="http://schemas.openxmlformats.org/officeDocument/2006/relationships/fontTable" Target="fontTable.xml"/><Relationship Id="rId5" Type="http://schemas.openxmlformats.org/officeDocument/2006/relationships/styles" Target="styles.xml"/><Relationship Id="rId61" Type="http://schemas.openxmlformats.org/officeDocument/2006/relationships/hyperlink" Target="https://www.acquisition.gov/dfarspgi/pgi-part-217-special-contracting-methods" TargetMode="External"/><Relationship Id="rId19" Type="http://schemas.openxmlformats.org/officeDocument/2006/relationships/hyperlink" Target="https://www.acquisition.gov/dfars/part-217-special-contracting-methods" TargetMode="External"/><Relationship Id="rId14" Type="http://schemas.openxmlformats.org/officeDocument/2006/relationships/hyperlink" Target="https://www.acquisition.gov/daffars/mp5301-federal-acquisition-regulations-system" TargetMode="External"/><Relationship Id="rId22" Type="http://schemas.openxmlformats.org/officeDocument/2006/relationships/hyperlink" Target="mailto:SAF.FMBL.Budget-Appropriations.Liaison@us.af.mil" TargetMode="External"/><Relationship Id="rId27" Type="http://schemas.openxmlformats.org/officeDocument/2006/relationships/hyperlink" Target="https://www.acquisition.gov/daffars/mp5301-federal-acquisition-regulations-system" TargetMode="External"/><Relationship Id="rId30" Type="http://schemas.openxmlformats.org/officeDocument/2006/relationships/hyperlink" Target="https://www.acquisition.gov/daffars/part-5302-definitions-words-and-terms" TargetMode="External"/><Relationship Id="rId35" Type="http://schemas.openxmlformats.org/officeDocument/2006/relationships/hyperlink" Target="https://www.acquisition.gov/far/part-17" TargetMode="External"/><Relationship Id="rId43" Type="http://schemas.openxmlformats.org/officeDocument/2006/relationships/hyperlink" Target="https://usaf.dps.mil/sites/laafb-pk/div/pkc/internal/CRWL/default.aspx" TargetMode="External"/><Relationship Id="rId48" Type="http://schemas.openxmlformats.org/officeDocument/2006/relationships/hyperlink" Target="http://static.e-publishing.af.mil/production/1/saf_fm/publication/afi65-118/afi65-118.pdf" TargetMode="External"/><Relationship Id="rId56" Type="http://schemas.openxmlformats.org/officeDocument/2006/relationships/hyperlink" Target="https://www.acquisition.gov/daffars/mp5301-federal-acquisition-regulations-system" TargetMode="External"/><Relationship Id="rId64" Type="http://schemas.openxmlformats.org/officeDocument/2006/relationships/hyperlink" Target="https://www.acquisition.gov/daffars/mp5301-federal-acquisition-regulations-system" TargetMode="External"/><Relationship Id="rId8" Type="http://schemas.openxmlformats.org/officeDocument/2006/relationships/comments" Target="comments.xml"/><Relationship Id="rId51" Type="http://schemas.openxmlformats.org/officeDocument/2006/relationships/hyperlink" Target="https://www.acquisition.gov/dfars/part-217-special-contracting-methods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www.acquisition.gov/daffars/mp5301-federal-acquisition-regulations-system" TargetMode="External"/><Relationship Id="rId17" Type="http://schemas.openxmlformats.org/officeDocument/2006/relationships/hyperlink" Target="https://www.acquisition.gov/daffars/mp5301-federal-acquisition-regulations-system" TargetMode="External"/><Relationship Id="rId25" Type="http://schemas.openxmlformats.org/officeDocument/2006/relationships/hyperlink" Target="https://www.acquisition.gov/far/part-5" TargetMode="External"/><Relationship Id="rId33" Type="http://schemas.openxmlformats.org/officeDocument/2006/relationships/hyperlink" Target="https://www.acquisition.gov/dfars/part-217-special-contracting-methods" TargetMode="External"/><Relationship Id="rId38" Type="http://schemas.openxmlformats.org/officeDocument/2006/relationships/hyperlink" Target="https://www.acquisition.gov/dfars/part-217-special-contracting-methods" TargetMode="External"/><Relationship Id="rId46" Type="http://schemas.openxmlformats.org/officeDocument/2006/relationships/hyperlink" Target="https://www.acquisition.gov/daffars/mp5301-federal-acquisition-regulations-system" TargetMode="External"/><Relationship Id="rId59" Type="http://schemas.openxmlformats.org/officeDocument/2006/relationships/hyperlink" Target="https://www.acquisition.gov/dfars/part-217-special-contracting-methods" TargetMode="External"/><Relationship Id="rId67" Type="http://schemas.microsoft.com/office/2011/relationships/people" Target="people.xml"/><Relationship Id="rId20" Type="http://schemas.openxmlformats.org/officeDocument/2006/relationships/hyperlink" Target="https://www.acquisition.gov/daffars/mp5305-publicizing-contract-actions" TargetMode="External"/><Relationship Id="rId41" Type="http://schemas.openxmlformats.org/officeDocument/2006/relationships/hyperlink" Target="https://usaf.dps.mil/sites/AFCC/AQCP/KnowledgeCenter/SitePages/DAFFARS-Templates.aspx" TargetMode="External"/><Relationship Id="rId54" Type="http://schemas.openxmlformats.org/officeDocument/2006/relationships/hyperlink" Target="https://www.acquisition.gov/daffars/mp5301-federal-acquisition-regulations-system" TargetMode="External"/><Relationship Id="rId62" Type="http://schemas.openxmlformats.org/officeDocument/2006/relationships/hyperlink" Target="https://www.acquisition.gov/daffars/part-5302-definitions-words-and-term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www.acquisition.gov/daffars/mp5301-federal-acquisition-regulations-system" TargetMode="External"/><Relationship Id="rId23" Type="http://schemas.openxmlformats.org/officeDocument/2006/relationships/hyperlink" Target="https://www.acquisition.gov/dfars/part-217-special-contracting-methods" TargetMode="External"/><Relationship Id="rId28" Type="http://schemas.openxmlformats.org/officeDocument/2006/relationships/hyperlink" Target="https://www.acquisition.gov/daffars/mp5301-federal-acquisition-regulations-system" TargetMode="External"/><Relationship Id="rId36" Type="http://schemas.openxmlformats.org/officeDocument/2006/relationships/hyperlink" Target="https://www.acquisition.gov/far/part-52" TargetMode="External"/><Relationship Id="rId49" Type="http://schemas.openxmlformats.org/officeDocument/2006/relationships/hyperlink" Target="https://www.acquisition.gov/dfars/part-217-special-contracting-methods" TargetMode="External"/><Relationship Id="rId57" Type="http://schemas.openxmlformats.org/officeDocument/2006/relationships/hyperlink" Target="https://usaf.dps.mil/sites/AFCC/AQCP/KnowledgeCenter/SitePages/DAFFARS-Templates.aspx" TargetMode="External"/><Relationship Id="rId10" Type="http://schemas.microsoft.com/office/2016/09/relationships/commentsIds" Target="commentsIds.xml"/><Relationship Id="rId31" Type="http://schemas.openxmlformats.org/officeDocument/2006/relationships/hyperlink" Target="https://www.acquisition.gov/daffars/mp5301-federal-acquisition-regulations-system" TargetMode="External"/><Relationship Id="rId44" Type="http://schemas.openxmlformats.org/officeDocument/2006/relationships/hyperlink" Target="https://www.acquisition.gov/daffars/part-5309-contractor-qualifications" TargetMode="External"/><Relationship Id="rId52" Type="http://schemas.openxmlformats.org/officeDocument/2006/relationships/hyperlink" Target="https://www.acquisition.gov/daffars/mp5301-federal-acquisition-regulations-system" TargetMode="External"/><Relationship Id="rId60" Type="http://schemas.openxmlformats.org/officeDocument/2006/relationships/hyperlink" Target="https://pmrt.cce.af.mil/" TargetMode="External"/><Relationship Id="rId65" Type="http://schemas.openxmlformats.org/officeDocument/2006/relationships/hyperlink" Target="https://www.acquisition.gov/daffars/mp5301-federal-acquisition-regulations-system" TargetMode="Externa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3" Type="http://schemas.openxmlformats.org/officeDocument/2006/relationships/hyperlink" Target="https://usaf.dps.mil/:w:/r/sites/AFCC/AQCP/KnowledgeCenter/_layouts/15/Doc.aspx?sourcedoc=%7B549E9594-C993-4921-9A68-1380B71D2D27%7D&amp;file=multi_year_contracting_guide.docx&amp;action=default&amp;mobileredirect=true" TargetMode="External"/><Relationship Id="rId18" Type="http://schemas.openxmlformats.org/officeDocument/2006/relationships/hyperlink" Target="https://www.acquisition.gov/dfars/part-217-special-contracting-methods" TargetMode="External"/><Relationship Id="rId39" Type="http://schemas.openxmlformats.org/officeDocument/2006/relationships/hyperlink" Target="https://www.acquisition.gov/daffars/mp5301-federal-acquisition-regulations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CB6657789CA4CA815033C79B9E083" ma:contentTypeVersion="6" ma:contentTypeDescription="Create a new document." ma:contentTypeScope="" ma:versionID="41a88798760e55b33f1b28a4948e06d7">
  <xsd:schema xmlns:xsd="http://www.w3.org/2001/XMLSchema" xmlns:xs="http://www.w3.org/2001/XMLSchema" xmlns:p="http://schemas.microsoft.com/office/2006/metadata/properties" xmlns:ns2="c7b28551-714a-466d-aef6-d2c6ef9e9028" xmlns:ns3="494a06ad-f065-438e-b0c5-3c8ee8c1fb4f" targetNamespace="http://schemas.microsoft.com/office/2006/metadata/properties" ma:root="true" ma:fieldsID="7f5eb135f9f6e111e85d9e6c558688cd" ns2:_="" ns3:_="">
    <xsd:import namespace="c7b28551-714a-466d-aef6-d2c6ef9e9028"/>
    <xsd:import namespace="494a06ad-f065-438e-b0c5-3c8ee8c1fb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28551-714a-466d-aef6-d2c6ef9e90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4a06ad-f065-438e-b0c5-3c8ee8c1fb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AA935E-B861-4B06-B894-D825EE5E327C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494a06ad-f065-438e-b0c5-3c8ee8c1fb4f"/>
    <ds:schemaRef ds:uri="http://purl.org/dc/elements/1.1/"/>
    <ds:schemaRef ds:uri="http://purl.org/dc/dcmitype/"/>
    <ds:schemaRef ds:uri="http://schemas.microsoft.com/office/infopath/2007/PartnerControls"/>
    <ds:schemaRef ds:uri="c7b28551-714a-466d-aef6-d2c6ef9e9028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93D7E56-13F3-44B2-A62D-B758315033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416EF6-F286-404C-8A98-335AD46A9D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28551-714a-466d-aef6-d2c6ef9e9028"/>
    <ds:schemaRef ds:uri="494a06ad-f065-438e-b0c5-3c8ee8c1fb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8331b18d-2d87-48ef-a35f-ac8818ebf9b4}" enabled="0" method="" siteId="{8331b18d-2d87-48ef-a35f-ac8818ebf9b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2252</Words>
  <Characters>12840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5317 - Special Contracting Methods</vt:lpstr>
    </vt:vector>
  </TitlesOfParts>
  <Company/>
  <LinksUpToDate>false</LinksUpToDate>
  <CharactersWithSpaces>15062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5317 - Special Contracting Methods</dc:title>
  <dc:creator>ROSSI, AMANDA M CIV USAF HAF SAF/AQCP</dc:creator>
  <cp:lastModifiedBy>ROSSI, AMANDA M CIV USAF HAF SAF/AQCP</cp:lastModifiedBy>
  <cp:revision>3</cp:revision>
  <dcterms:created xsi:type="dcterms:W3CDTF">2024-05-18T18:00:00Z</dcterms:created>
  <dcterms:modified xsi:type="dcterms:W3CDTF">2024-05-18T18:16:00Z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LastSaved">
    <vt:filetime>2023-10-05T00:00:00Z</vt:filetime>
  </property>
  <property fmtid="{D5CDD505-2E9C-101B-9397-08002B2CF9AE}" pid="4" name="Producer">
    <vt:lpwstr>mPDF 8.1.6</vt:lpwstr>
  </property>
  <property fmtid="{D5CDD505-2E9C-101B-9397-08002B2CF9AE}" pid="5" name="ContentTypeId">
    <vt:lpwstr>0x0101005F6CB6657789CA4CA815033C79B9E083</vt:lpwstr>
  </property>
  <property fmtid="{D5CDD505-2E9C-101B-9397-08002B2CF9AE}" pid="6" name="MediaServiceImageTags">
    <vt:lpwstr/>
  </property>
  <property fmtid="{D5CDD505-2E9C-101B-9397-08002B2CF9AE}" pid="7" name="Order">
    <vt:r8>3500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