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84EB" w14:textId="77777777" w:rsidR="007500CB" w:rsidRDefault="00D66BE8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28"/>
        </w:rPr>
        <w:t xml:space="preserve"> </w:t>
      </w:r>
      <w:r>
        <w:rPr>
          <w:b/>
          <w:spacing w:val="-6"/>
        </w:rPr>
        <w:t>5313</w:t>
      </w:r>
      <w:r>
        <w:rPr>
          <w:b/>
          <w:spacing w:val="-29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28"/>
        </w:rPr>
        <w:t xml:space="preserve"> </w:t>
      </w:r>
      <w:r>
        <w:rPr>
          <w:b/>
          <w:spacing w:val="-6"/>
        </w:rPr>
        <w:t>Simplified</w:t>
      </w:r>
      <w:r>
        <w:rPr>
          <w:b/>
          <w:spacing w:val="-28"/>
        </w:rPr>
        <w:t xml:space="preserve"> </w:t>
      </w:r>
      <w:r>
        <w:rPr>
          <w:b/>
          <w:spacing w:val="-6"/>
        </w:rPr>
        <w:t xml:space="preserve">Acquisition </w:t>
      </w:r>
      <w:r>
        <w:rPr>
          <w:b/>
          <w:spacing w:val="-2"/>
        </w:rPr>
        <w:t>Procedures</w:t>
      </w:r>
    </w:p>
    <w:p w14:paraId="5E9684EC" w14:textId="77777777" w:rsidR="007500CB" w:rsidRDefault="007500CB">
      <w:pPr>
        <w:pStyle w:val="BodyText"/>
        <w:spacing w:before="5"/>
        <w:rPr>
          <w:rFonts w:ascii="Bookman Old Style"/>
          <w:b/>
          <w:sz w:val="44"/>
          <w:u w:val="none"/>
        </w:rPr>
      </w:pPr>
    </w:p>
    <w:p w14:paraId="5E9684ED" w14:textId="77777777" w:rsidR="007500CB" w:rsidRDefault="00D66BE8">
      <w:pPr>
        <w:pStyle w:val="BodyText"/>
        <w:ind w:left="110"/>
        <w:rPr>
          <w:u w:val="none"/>
        </w:rPr>
      </w:pPr>
      <w:r>
        <w:rPr>
          <w:color w:val="27314A"/>
          <w:w w:val="105"/>
          <w:u w:color="27314A"/>
        </w:rPr>
        <w:t>DAFFARS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PART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5313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Knowledge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spacing w:val="-2"/>
          <w:w w:val="105"/>
          <w:u w:color="27314A"/>
        </w:rPr>
        <w:t>Center</w:t>
      </w:r>
    </w:p>
    <w:p w14:paraId="5E9684EE" w14:textId="77777777" w:rsidR="007500CB" w:rsidRDefault="007500CB">
      <w:pPr>
        <w:pStyle w:val="BodyText"/>
        <w:spacing w:before="9"/>
        <w:rPr>
          <w:sz w:val="15"/>
          <w:u w:val="none"/>
        </w:rPr>
      </w:pPr>
    </w:p>
    <w:p w14:paraId="5E9684EF" w14:textId="60E770E1" w:rsidR="007500CB" w:rsidDel="002F5D97" w:rsidRDefault="00D66BE8">
      <w:pPr>
        <w:pStyle w:val="BodyText"/>
        <w:spacing w:before="100"/>
        <w:ind w:left="110"/>
        <w:rPr>
          <w:del w:id="1" w:author="ROSSI, AMANDA M CIV USAF HAF SAF/AQCP" w:date="2024-05-18T11:08:00Z"/>
          <w:rFonts w:ascii="Bookman Old Style"/>
          <w:b/>
          <w:u w:val="none"/>
        </w:rPr>
      </w:pPr>
      <w:del w:id="2" w:author="ROSSI, AMANDA M CIV USAF HAF SAF/AQCP" w:date="2024-05-18T11:08:00Z">
        <w:r w:rsidDel="002F5D97">
          <w:rPr>
            <w:rFonts w:ascii="Bookman Old Style"/>
            <w:b/>
            <w:spacing w:val="-9"/>
            <w:u w:val="none"/>
          </w:rPr>
          <w:delText>2019</w:delText>
        </w:r>
        <w:r w:rsidDel="002F5D97">
          <w:rPr>
            <w:rFonts w:ascii="Bookman Old Style"/>
            <w:b/>
            <w:spacing w:val="-5"/>
            <w:u w:val="none"/>
          </w:rPr>
          <w:delText xml:space="preserve"> </w:delText>
        </w:r>
        <w:r w:rsidDel="002F5D97">
          <w:rPr>
            <w:rFonts w:ascii="Bookman Old Style"/>
            <w:b/>
            <w:spacing w:val="-2"/>
            <w:u w:val="none"/>
          </w:rPr>
          <w:delText>Edition</w:delText>
        </w:r>
      </w:del>
    </w:p>
    <w:p w14:paraId="5E9684F0" w14:textId="77777777" w:rsidR="007500CB" w:rsidRDefault="007500CB">
      <w:pPr>
        <w:pStyle w:val="BodyText"/>
        <w:spacing w:before="8"/>
        <w:rPr>
          <w:rFonts w:ascii="Bookman Old Style"/>
          <w:b/>
          <w:sz w:val="23"/>
          <w:u w:val="none"/>
        </w:rPr>
      </w:pPr>
    </w:p>
    <w:p w14:paraId="5E9684F1" w14:textId="7DDFF5B3" w:rsidR="007500CB" w:rsidRDefault="00D66BE8">
      <w:pPr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3" w:author="ROSSI, AMANDA M CIV USAF HAF SAF/AQCP" w:date="2024-05-18T11:08:00Z">
        <w:r w:rsidDel="002F5D97">
          <w:rPr>
            <w:i/>
            <w:spacing w:val="-4"/>
            <w:w w:val="110"/>
          </w:rPr>
          <w:delText>2023</w:delText>
        </w:r>
      </w:del>
      <w:ins w:id="4" w:author="ROSSI, AMANDA M CIV USAF HAF SAF/AQCP" w:date="2024-05-18T11:08:00Z">
        <w:r w:rsidR="002F5D97">
          <w:rPr>
            <w:i/>
            <w:spacing w:val="-4"/>
            <w:w w:val="110"/>
          </w:rPr>
          <w:t>202</w:t>
        </w:r>
        <w:r w:rsidR="002F5D97">
          <w:rPr>
            <w:i/>
            <w:spacing w:val="-4"/>
            <w:w w:val="110"/>
          </w:rPr>
          <w:t>4</w:t>
        </w:r>
      </w:ins>
    </w:p>
    <w:p w14:paraId="5E9684F2" w14:textId="77777777" w:rsidR="007500CB" w:rsidRDefault="007500CB">
      <w:pPr>
        <w:pStyle w:val="BodyText"/>
        <w:spacing w:before="11"/>
        <w:rPr>
          <w:i/>
          <w:sz w:val="23"/>
          <w:u w:val="none"/>
        </w:rPr>
      </w:pPr>
    </w:p>
    <w:p w14:paraId="5E9684F3" w14:textId="77777777" w:rsidR="007500CB" w:rsidRDefault="002F5D97">
      <w:pPr>
        <w:pStyle w:val="BodyText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05"/>
            <w:u w:color="27314A"/>
          </w:rPr>
          <w:t>Subpart</w:t>
        </w:r>
        <w:r w:rsidR="00D66BE8">
          <w:rPr>
            <w:color w:val="27314A"/>
            <w:spacing w:val="12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5313.1</w:t>
        </w:r>
        <w:r w:rsidR="00D66BE8">
          <w:rPr>
            <w:color w:val="27314A"/>
            <w:spacing w:val="12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-</w:t>
        </w:r>
        <w:r w:rsidR="00D66BE8">
          <w:rPr>
            <w:color w:val="27314A"/>
            <w:spacing w:val="13"/>
            <w:w w:val="105"/>
            <w:u w:color="27314A"/>
          </w:rPr>
          <w:t xml:space="preserve"> </w:t>
        </w:r>
        <w:r w:rsidR="00D66BE8">
          <w:rPr>
            <w:color w:val="27314A"/>
            <w:spacing w:val="-2"/>
            <w:w w:val="105"/>
            <w:u w:color="27314A"/>
          </w:rPr>
          <w:t>PROCEDURES</w:t>
        </w:r>
      </w:hyperlink>
    </w:p>
    <w:p w14:paraId="5E9684F4" w14:textId="77777777" w:rsidR="007500CB" w:rsidRDefault="007500CB">
      <w:pPr>
        <w:pStyle w:val="BodyText"/>
        <w:spacing w:before="9"/>
        <w:rPr>
          <w:sz w:val="15"/>
          <w:u w:val="none"/>
        </w:rPr>
      </w:pPr>
    </w:p>
    <w:p w14:paraId="5E9684F5" w14:textId="77777777" w:rsidR="007500CB" w:rsidRDefault="002F5D97">
      <w:pPr>
        <w:pStyle w:val="BodyText"/>
        <w:spacing w:before="96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05"/>
            <w:u w:color="27314A"/>
          </w:rPr>
          <w:t>5313.106-1</w:t>
        </w:r>
        <w:r w:rsidR="00D66BE8">
          <w:rPr>
            <w:color w:val="27314A"/>
            <w:spacing w:val="18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Soliciting</w:t>
        </w:r>
        <w:r w:rsidR="00D66BE8">
          <w:rPr>
            <w:color w:val="27314A"/>
            <w:spacing w:val="19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from</w:t>
        </w:r>
        <w:r w:rsidR="00D66BE8">
          <w:rPr>
            <w:color w:val="27314A"/>
            <w:spacing w:val="19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a</w:t>
        </w:r>
        <w:r w:rsidR="00D66BE8">
          <w:rPr>
            <w:color w:val="27314A"/>
            <w:spacing w:val="19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Single</w:t>
        </w:r>
        <w:r w:rsidR="00D66BE8">
          <w:rPr>
            <w:color w:val="27314A"/>
            <w:spacing w:val="19"/>
            <w:w w:val="105"/>
            <w:u w:color="27314A"/>
          </w:rPr>
          <w:t xml:space="preserve"> </w:t>
        </w:r>
        <w:r w:rsidR="00D66BE8">
          <w:rPr>
            <w:color w:val="27314A"/>
            <w:spacing w:val="-2"/>
            <w:w w:val="105"/>
            <w:u w:color="27314A"/>
          </w:rPr>
          <w:t>Source</w:t>
        </w:r>
      </w:hyperlink>
    </w:p>
    <w:p w14:paraId="5E9684F6" w14:textId="77777777" w:rsidR="007500CB" w:rsidRDefault="007500CB">
      <w:pPr>
        <w:pStyle w:val="BodyText"/>
        <w:spacing w:before="9"/>
        <w:rPr>
          <w:sz w:val="15"/>
          <w:u w:val="none"/>
        </w:rPr>
      </w:pPr>
    </w:p>
    <w:p w14:paraId="5E9684F7" w14:textId="77777777" w:rsidR="007500CB" w:rsidRDefault="002F5D97">
      <w:pPr>
        <w:pStyle w:val="BodyText"/>
        <w:spacing w:before="95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05"/>
            <w:u w:color="27314A"/>
          </w:rPr>
          <w:t xml:space="preserve">5313.106-3 Award and </w:t>
        </w:r>
        <w:r w:rsidR="00D66BE8">
          <w:rPr>
            <w:color w:val="27314A"/>
            <w:spacing w:val="-2"/>
            <w:w w:val="105"/>
            <w:u w:color="27314A"/>
          </w:rPr>
          <w:t>Documentation</w:t>
        </w:r>
      </w:hyperlink>
    </w:p>
    <w:p w14:paraId="5E9684F8" w14:textId="77777777" w:rsidR="007500CB" w:rsidRDefault="007500CB">
      <w:pPr>
        <w:pStyle w:val="BodyText"/>
        <w:spacing w:before="9"/>
        <w:rPr>
          <w:sz w:val="15"/>
          <w:u w:val="none"/>
        </w:rPr>
      </w:pPr>
    </w:p>
    <w:p w14:paraId="5E9684F9" w14:textId="77777777" w:rsidR="007500CB" w:rsidRDefault="002F5D97">
      <w:pPr>
        <w:pStyle w:val="BodyText"/>
        <w:spacing w:before="96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10"/>
            <w:u w:color="27314A"/>
          </w:rPr>
          <w:t>Subpart</w:t>
        </w:r>
        <w:r w:rsidR="00D66BE8">
          <w:rPr>
            <w:color w:val="27314A"/>
            <w:spacing w:val="3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5313.2</w:t>
        </w:r>
        <w:r w:rsidR="00D66BE8">
          <w:rPr>
            <w:color w:val="27314A"/>
            <w:spacing w:val="3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-</w:t>
        </w:r>
        <w:r w:rsidR="00D66BE8">
          <w:rPr>
            <w:color w:val="27314A"/>
            <w:spacing w:val="4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ACTIONS</w:t>
        </w:r>
        <w:r w:rsidR="00D66BE8">
          <w:rPr>
            <w:color w:val="27314A"/>
            <w:spacing w:val="3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AT</w:t>
        </w:r>
        <w:r w:rsidR="00D66BE8">
          <w:rPr>
            <w:color w:val="27314A"/>
            <w:spacing w:val="3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OR</w:t>
        </w:r>
        <w:r w:rsidR="00D66BE8">
          <w:rPr>
            <w:color w:val="27314A"/>
            <w:spacing w:val="4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BELOW</w:t>
        </w:r>
        <w:r w:rsidR="00D66BE8">
          <w:rPr>
            <w:color w:val="27314A"/>
            <w:spacing w:val="3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THE</w:t>
        </w:r>
        <w:r w:rsidR="00D66BE8">
          <w:rPr>
            <w:color w:val="27314A"/>
            <w:spacing w:val="3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MICRO-PURCHASE</w:t>
        </w:r>
        <w:r w:rsidR="00D66BE8">
          <w:rPr>
            <w:color w:val="27314A"/>
            <w:spacing w:val="4"/>
            <w:w w:val="110"/>
            <w:u w:color="27314A"/>
          </w:rPr>
          <w:t xml:space="preserve"> </w:t>
        </w:r>
        <w:r w:rsidR="00D66BE8">
          <w:rPr>
            <w:color w:val="27314A"/>
            <w:spacing w:val="-2"/>
            <w:w w:val="110"/>
            <w:u w:color="27314A"/>
          </w:rPr>
          <w:t>THRESHOLD</w:t>
        </w:r>
      </w:hyperlink>
    </w:p>
    <w:p w14:paraId="5E9684FA" w14:textId="77777777" w:rsidR="007500CB" w:rsidRDefault="007500CB">
      <w:pPr>
        <w:pStyle w:val="BodyText"/>
        <w:spacing w:before="9"/>
        <w:rPr>
          <w:sz w:val="15"/>
          <w:u w:val="none"/>
        </w:rPr>
      </w:pPr>
    </w:p>
    <w:p w14:paraId="5E9684FB" w14:textId="77777777" w:rsidR="007500CB" w:rsidRDefault="002F5D97">
      <w:pPr>
        <w:pStyle w:val="BodyText"/>
        <w:spacing w:before="95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05"/>
            <w:u w:color="27314A"/>
          </w:rPr>
          <w:t>5313.201</w:t>
        </w:r>
        <w:r w:rsidR="00D66BE8">
          <w:rPr>
            <w:color w:val="27314A"/>
            <w:spacing w:val="2"/>
            <w:w w:val="105"/>
            <w:u w:color="27314A"/>
          </w:rPr>
          <w:t xml:space="preserve"> </w:t>
        </w:r>
        <w:r w:rsidR="00D66BE8">
          <w:rPr>
            <w:color w:val="27314A"/>
            <w:spacing w:val="-2"/>
            <w:w w:val="105"/>
            <w:u w:color="27314A"/>
          </w:rPr>
          <w:t>General</w:t>
        </w:r>
      </w:hyperlink>
    </w:p>
    <w:p w14:paraId="5E9684FC" w14:textId="77777777" w:rsidR="007500CB" w:rsidRDefault="007500CB">
      <w:pPr>
        <w:pStyle w:val="BodyText"/>
        <w:spacing w:before="10"/>
        <w:rPr>
          <w:sz w:val="15"/>
          <w:u w:val="none"/>
        </w:rPr>
      </w:pPr>
    </w:p>
    <w:p w14:paraId="5E9684FD" w14:textId="77777777" w:rsidR="007500CB" w:rsidRDefault="002F5D97">
      <w:pPr>
        <w:pStyle w:val="BodyText"/>
        <w:spacing w:before="95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05"/>
            <w:u w:color="27314A"/>
          </w:rPr>
          <w:t>Subpart</w:t>
        </w:r>
        <w:r w:rsidR="00D66BE8">
          <w:rPr>
            <w:color w:val="27314A"/>
            <w:spacing w:val="44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5313.3</w:t>
        </w:r>
        <w:r w:rsidR="00D66BE8">
          <w:rPr>
            <w:color w:val="27314A"/>
            <w:spacing w:val="44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-</w:t>
        </w:r>
        <w:r w:rsidR="00D66BE8">
          <w:rPr>
            <w:color w:val="27314A"/>
            <w:spacing w:val="44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SIMPLIFIED</w:t>
        </w:r>
        <w:r w:rsidR="00D66BE8">
          <w:rPr>
            <w:color w:val="27314A"/>
            <w:spacing w:val="45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ACQUISITION</w:t>
        </w:r>
        <w:r w:rsidR="00D66BE8">
          <w:rPr>
            <w:color w:val="27314A"/>
            <w:spacing w:val="44"/>
            <w:w w:val="105"/>
            <w:u w:color="27314A"/>
          </w:rPr>
          <w:t xml:space="preserve"> </w:t>
        </w:r>
        <w:r w:rsidR="00D66BE8">
          <w:rPr>
            <w:color w:val="27314A"/>
            <w:spacing w:val="-2"/>
            <w:w w:val="105"/>
            <w:u w:color="27314A"/>
          </w:rPr>
          <w:t>METHODS</w:t>
        </w:r>
      </w:hyperlink>
    </w:p>
    <w:p w14:paraId="5E9684FE" w14:textId="77777777" w:rsidR="007500CB" w:rsidRDefault="007500CB">
      <w:pPr>
        <w:pStyle w:val="BodyText"/>
        <w:spacing w:before="9"/>
        <w:rPr>
          <w:sz w:val="15"/>
          <w:u w:val="none"/>
        </w:rPr>
      </w:pPr>
    </w:p>
    <w:p w14:paraId="5E9684FF" w14:textId="77777777" w:rsidR="007500CB" w:rsidRDefault="002F5D97">
      <w:pPr>
        <w:pStyle w:val="BodyText"/>
        <w:spacing w:before="95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05"/>
            <w:u w:color="27314A"/>
          </w:rPr>
          <w:t>5313.301</w:t>
        </w:r>
        <w:r w:rsidR="00D66BE8">
          <w:rPr>
            <w:color w:val="27314A"/>
            <w:spacing w:val="11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Governmentwide</w:t>
        </w:r>
        <w:r w:rsidR="00D66BE8">
          <w:rPr>
            <w:color w:val="27314A"/>
            <w:spacing w:val="12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Commercial</w:t>
        </w:r>
        <w:r w:rsidR="00D66BE8">
          <w:rPr>
            <w:color w:val="27314A"/>
            <w:spacing w:val="12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Purchase</w:t>
        </w:r>
        <w:r w:rsidR="00D66BE8">
          <w:rPr>
            <w:color w:val="27314A"/>
            <w:spacing w:val="11"/>
            <w:w w:val="105"/>
            <w:u w:color="27314A"/>
          </w:rPr>
          <w:t xml:space="preserve"> </w:t>
        </w:r>
        <w:r w:rsidR="00D66BE8">
          <w:rPr>
            <w:color w:val="27314A"/>
            <w:spacing w:val="-4"/>
            <w:w w:val="105"/>
            <w:u w:color="27314A"/>
          </w:rPr>
          <w:t>Card</w:t>
        </w:r>
      </w:hyperlink>
    </w:p>
    <w:p w14:paraId="5E968500" w14:textId="77777777" w:rsidR="007500CB" w:rsidRDefault="007500CB">
      <w:pPr>
        <w:pStyle w:val="BodyText"/>
        <w:spacing w:before="10"/>
        <w:rPr>
          <w:sz w:val="15"/>
          <w:u w:val="none"/>
        </w:rPr>
      </w:pPr>
    </w:p>
    <w:p w14:paraId="5E968501" w14:textId="77777777" w:rsidR="007500CB" w:rsidRDefault="002F5D97">
      <w:pPr>
        <w:pStyle w:val="BodyText"/>
        <w:spacing w:before="95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05"/>
            <w:u w:color="27314A"/>
          </w:rPr>
          <w:t>5313.303-5</w:t>
        </w:r>
        <w:r w:rsidR="00D66BE8">
          <w:rPr>
            <w:color w:val="27314A"/>
            <w:spacing w:val="11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Purchases</w:t>
        </w:r>
        <w:r w:rsidR="00D66BE8">
          <w:rPr>
            <w:color w:val="27314A"/>
            <w:spacing w:val="12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Under</w:t>
        </w:r>
        <w:r w:rsidR="00D66BE8">
          <w:rPr>
            <w:color w:val="27314A"/>
            <w:spacing w:val="11"/>
            <w:w w:val="105"/>
            <w:u w:color="27314A"/>
          </w:rPr>
          <w:t xml:space="preserve"> </w:t>
        </w:r>
        <w:r w:rsidR="00D66BE8">
          <w:rPr>
            <w:color w:val="27314A"/>
            <w:spacing w:val="-4"/>
            <w:w w:val="105"/>
            <w:u w:color="27314A"/>
          </w:rPr>
          <w:t>BPAs</w:t>
        </w:r>
      </w:hyperlink>
    </w:p>
    <w:p w14:paraId="5E968502" w14:textId="77777777" w:rsidR="007500CB" w:rsidRDefault="007500CB">
      <w:pPr>
        <w:pStyle w:val="BodyText"/>
        <w:spacing w:before="9"/>
        <w:rPr>
          <w:sz w:val="15"/>
          <w:u w:val="none"/>
        </w:rPr>
      </w:pPr>
    </w:p>
    <w:p w14:paraId="5E968503" w14:textId="77777777" w:rsidR="007500CB" w:rsidRDefault="002F5D97">
      <w:pPr>
        <w:pStyle w:val="BodyText"/>
        <w:spacing w:before="96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10"/>
            <w:u w:color="27314A"/>
          </w:rPr>
          <w:t>Subpart</w:t>
        </w:r>
        <w:r w:rsidR="00D66BE8">
          <w:rPr>
            <w:color w:val="27314A"/>
            <w:spacing w:val="11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5313.5</w:t>
        </w:r>
        <w:r w:rsidR="00D66BE8">
          <w:rPr>
            <w:color w:val="27314A"/>
            <w:spacing w:val="11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-</w:t>
        </w:r>
        <w:r w:rsidR="00D66BE8">
          <w:rPr>
            <w:color w:val="27314A"/>
            <w:spacing w:val="12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SIMPLIFIED</w:t>
        </w:r>
        <w:r w:rsidR="00D66BE8">
          <w:rPr>
            <w:color w:val="27314A"/>
            <w:spacing w:val="11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PROCEDURES</w:t>
        </w:r>
        <w:r w:rsidR="00D66BE8">
          <w:rPr>
            <w:color w:val="27314A"/>
            <w:spacing w:val="11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FOR</w:t>
        </w:r>
        <w:r w:rsidR="00D66BE8">
          <w:rPr>
            <w:color w:val="27314A"/>
            <w:spacing w:val="12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CERTAIN</w:t>
        </w:r>
        <w:r w:rsidR="00D66BE8">
          <w:rPr>
            <w:color w:val="27314A"/>
            <w:spacing w:val="11"/>
            <w:w w:val="110"/>
            <w:u w:color="27314A"/>
          </w:rPr>
          <w:t xml:space="preserve"> </w:t>
        </w:r>
        <w:r w:rsidR="00D66BE8">
          <w:rPr>
            <w:color w:val="27314A"/>
            <w:w w:val="110"/>
            <w:u w:color="27314A"/>
          </w:rPr>
          <w:t>COMMERCIAL</w:t>
        </w:r>
        <w:r w:rsidR="00D66BE8">
          <w:rPr>
            <w:color w:val="27314A"/>
            <w:spacing w:val="11"/>
            <w:w w:val="110"/>
            <w:u w:color="27314A"/>
          </w:rPr>
          <w:t xml:space="preserve"> </w:t>
        </w:r>
        <w:r w:rsidR="00D66BE8">
          <w:rPr>
            <w:color w:val="27314A"/>
            <w:spacing w:val="-2"/>
            <w:w w:val="110"/>
            <w:u w:color="27314A"/>
          </w:rPr>
          <w:t>ITEMS</w:t>
        </w:r>
      </w:hyperlink>
    </w:p>
    <w:p w14:paraId="5E968504" w14:textId="77777777" w:rsidR="007500CB" w:rsidRDefault="007500CB">
      <w:pPr>
        <w:pStyle w:val="BodyText"/>
        <w:spacing w:before="9"/>
        <w:rPr>
          <w:sz w:val="15"/>
          <w:u w:val="none"/>
        </w:rPr>
      </w:pPr>
    </w:p>
    <w:p w14:paraId="5E968505" w14:textId="77777777" w:rsidR="007500CB" w:rsidRDefault="002F5D97">
      <w:pPr>
        <w:pStyle w:val="BodyText"/>
        <w:spacing w:before="95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05"/>
            <w:u w:color="27314A"/>
          </w:rPr>
          <w:t>5313.500</w:t>
        </w:r>
        <w:r w:rsidR="00D66BE8">
          <w:rPr>
            <w:color w:val="27314A"/>
            <w:spacing w:val="2"/>
            <w:w w:val="105"/>
            <w:u w:color="27314A"/>
          </w:rPr>
          <w:t xml:space="preserve"> </w:t>
        </w:r>
        <w:r w:rsidR="00D66BE8">
          <w:rPr>
            <w:color w:val="27314A"/>
            <w:spacing w:val="-2"/>
            <w:w w:val="105"/>
            <w:u w:color="27314A"/>
          </w:rPr>
          <w:t>General</w:t>
        </w:r>
      </w:hyperlink>
    </w:p>
    <w:p w14:paraId="5E968506" w14:textId="77777777" w:rsidR="007500CB" w:rsidRDefault="007500CB">
      <w:pPr>
        <w:pStyle w:val="BodyText"/>
        <w:spacing w:before="9"/>
        <w:rPr>
          <w:sz w:val="15"/>
          <w:u w:val="none"/>
        </w:rPr>
      </w:pPr>
    </w:p>
    <w:p w14:paraId="5E968507" w14:textId="77777777" w:rsidR="007500CB" w:rsidRDefault="002F5D97">
      <w:pPr>
        <w:pStyle w:val="BodyText"/>
        <w:spacing w:before="96"/>
        <w:ind w:left="110"/>
        <w:rPr>
          <w:u w:val="none"/>
        </w:rPr>
      </w:pPr>
      <w:hyperlink w:anchor="_bookmark0" w:history="1">
        <w:r w:rsidR="00D66BE8">
          <w:rPr>
            <w:color w:val="27314A"/>
            <w:w w:val="105"/>
            <w:u w:color="27314A"/>
          </w:rPr>
          <w:t>5313.501</w:t>
        </w:r>
        <w:r w:rsidR="00D66BE8">
          <w:rPr>
            <w:color w:val="27314A"/>
            <w:spacing w:val="19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Special</w:t>
        </w:r>
        <w:r w:rsidR="00D66BE8">
          <w:rPr>
            <w:color w:val="27314A"/>
            <w:spacing w:val="20"/>
            <w:w w:val="105"/>
            <w:u w:color="27314A"/>
          </w:rPr>
          <w:t xml:space="preserve"> </w:t>
        </w:r>
        <w:r w:rsidR="00D66BE8">
          <w:rPr>
            <w:color w:val="27314A"/>
            <w:w w:val="105"/>
            <w:u w:color="27314A"/>
          </w:rPr>
          <w:t>Documentation</w:t>
        </w:r>
        <w:r w:rsidR="00D66BE8">
          <w:rPr>
            <w:color w:val="27314A"/>
            <w:spacing w:val="20"/>
            <w:w w:val="105"/>
            <w:u w:color="27314A"/>
          </w:rPr>
          <w:t xml:space="preserve"> </w:t>
        </w:r>
        <w:r w:rsidR="00D66BE8">
          <w:rPr>
            <w:color w:val="27314A"/>
            <w:spacing w:val="-2"/>
            <w:w w:val="105"/>
            <w:u w:color="27314A"/>
          </w:rPr>
          <w:t>Requirements</w:t>
        </w:r>
      </w:hyperlink>
    </w:p>
    <w:p w14:paraId="5E968508" w14:textId="77777777" w:rsidR="007500CB" w:rsidRDefault="007500CB">
      <w:pPr>
        <w:pStyle w:val="BodyText"/>
        <w:rPr>
          <w:sz w:val="20"/>
          <w:u w:val="none"/>
        </w:rPr>
      </w:pPr>
    </w:p>
    <w:p w14:paraId="5E968509" w14:textId="77777777" w:rsidR="007500CB" w:rsidRDefault="007500CB">
      <w:pPr>
        <w:pStyle w:val="BodyText"/>
        <w:spacing w:before="8"/>
        <w:rPr>
          <w:sz w:val="17"/>
          <w:u w:val="none"/>
        </w:rPr>
      </w:pPr>
    </w:p>
    <w:p w14:paraId="5E96850A" w14:textId="77777777" w:rsidR="007500CB" w:rsidRDefault="00D66BE8">
      <w:pPr>
        <w:pStyle w:val="Heading1"/>
        <w:spacing w:before="99"/>
        <w:rPr>
          <w:b/>
        </w:rPr>
      </w:pPr>
      <w:r>
        <w:rPr>
          <w:b/>
          <w:spacing w:val="-4"/>
        </w:rPr>
        <w:t>Subpart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5313.1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PROCEDURES</w:t>
      </w:r>
    </w:p>
    <w:p w14:paraId="5E96850B" w14:textId="77777777" w:rsidR="007500CB" w:rsidRDefault="007500CB">
      <w:pPr>
        <w:pStyle w:val="BodyText"/>
        <w:rPr>
          <w:rFonts w:ascii="Bookman Old Style"/>
          <w:b/>
          <w:sz w:val="44"/>
          <w:u w:val="none"/>
        </w:rPr>
      </w:pPr>
    </w:p>
    <w:p w14:paraId="5E96850C" w14:textId="77777777" w:rsidR="007500CB" w:rsidRDefault="00D66BE8">
      <w:pPr>
        <w:pStyle w:val="Heading2"/>
        <w:rPr>
          <w:b/>
        </w:rPr>
      </w:pPr>
      <w:r>
        <w:rPr>
          <w:b/>
        </w:rPr>
        <w:t>5313.106-1</w:t>
      </w:r>
      <w:r>
        <w:rPr>
          <w:b/>
          <w:spacing w:val="-9"/>
        </w:rPr>
        <w:t xml:space="preserve"> </w:t>
      </w:r>
      <w:r>
        <w:rPr>
          <w:b/>
        </w:rPr>
        <w:t>Soliciting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Single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Source</w:t>
      </w:r>
    </w:p>
    <w:p w14:paraId="5E96850D" w14:textId="77777777" w:rsidR="007500CB" w:rsidRDefault="007500CB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5E96850E" w14:textId="4523FF6E" w:rsidR="007500CB" w:rsidRDefault="00D66BE8">
      <w:pPr>
        <w:pStyle w:val="BodyText"/>
        <w:spacing w:before="1" w:line="271" w:lineRule="auto"/>
        <w:ind w:left="110" w:right="254"/>
        <w:rPr>
          <w:u w:val="none"/>
        </w:rPr>
      </w:pPr>
      <w:r>
        <w:rPr>
          <w:w w:val="105"/>
          <w:u w:val="none"/>
        </w:rPr>
        <w:t>(b) For acquisitions that exceed the micro-purchase threshold, but do not exceed the Simplified Acquisition Threshold, the tailorable</w:t>
      </w:r>
      <w:r w:rsidR="00C6045D">
        <w:rPr>
          <w:w w:val="105"/>
          <w:u w:val="none"/>
        </w:rPr>
        <w:t xml:space="preserve"> </w:t>
      </w:r>
      <w:commentRangeStart w:id="5"/>
      <w:r w:rsidR="002F5D97">
        <w:fldChar w:fldCharType="begin"/>
      </w:r>
      <w:r w:rsidR="002F5D97">
        <w:instrText>HYPERLINK "https://usaf.dps.mil/sites/AFCC/AQCP/KnowledgeCenter/SitePages/DAFFARS-Templates.aspx" \h</w:instrText>
      </w:r>
      <w:r w:rsidR="002F5D97">
        <w:fldChar w:fldCharType="separate"/>
      </w:r>
      <w:r w:rsidR="00C6045D" w:rsidRPr="133A4926">
        <w:rPr>
          <w:rStyle w:val="Hyperlink"/>
        </w:rPr>
        <w:t>Single Source Justification</w:t>
      </w:r>
      <w:r w:rsidR="002F5D97">
        <w:rPr>
          <w:rStyle w:val="Hyperlink"/>
        </w:rPr>
        <w:fldChar w:fldCharType="end"/>
      </w:r>
      <w:commentRangeEnd w:id="5"/>
      <w:r w:rsidR="002F5D97">
        <w:rPr>
          <w:rStyle w:val="CommentReference"/>
          <w:u w:val="none"/>
        </w:rPr>
        <w:commentReference w:id="5"/>
      </w:r>
      <w:r>
        <w:rPr>
          <w:w w:val="105"/>
          <w:u w:val="none"/>
        </w:rPr>
        <w:t xml:space="preserve"> or</w:t>
      </w:r>
      <w:r w:rsidR="003974CB">
        <w:rPr>
          <w:w w:val="105"/>
          <w:u w:val="none"/>
        </w:rPr>
        <w:t xml:space="preserve"> </w:t>
      </w:r>
      <w:commentRangeStart w:id="6"/>
      <w:r w:rsidR="002F5D97">
        <w:fldChar w:fldCharType="begin"/>
      </w:r>
      <w:r w:rsidR="002F5D97">
        <w:instrText>HYPERLINK "https://usaf.dps.mil/sites/AFCC/AQCP/KnowledgeCenter/SitePages/DAFFARS-Templates.aspx" \h</w:instrText>
      </w:r>
      <w:r w:rsidR="002F5D97">
        <w:fldChar w:fldCharType="separate"/>
      </w:r>
      <w:r w:rsidR="003974CB" w:rsidRPr="133A4926">
        <w:rPr>
          <w:color w:val="27314A"/>
        </w:rPr>
        <w:t>Sole Source (Including Brand Name) Justification - Simplified Procedures</w:t>
      </w:r>
      <w:r w:rsidR="002F5D97">
        <w:rPr>
          <w:color w:val="27314A"/>
        </w:rPr>
        <w:fldChar w:fldCharType="end"/>
      </w:r>
      <w:r w:rsidR="003974CB" w:rsidRPr="133A4926">
        <w:rPr>
          <w:color w:val="27314A"/>
          <w:u w:val="none"/>
        </w:rPr>
        <w:t xml:space="preserve"> </w:t>
      </w:r>
      <w:hyperlink r:id="rId11">
        <w:r w:rsidR="003974CB" w:rsidRPr="133A4926">
          <w:rPr>
            <w:color w:val="27314A"/>
          </w:rPr>
          <w:t>for Certain Commercial Products and Commercial Services</w:t>
        </w:r>
      </w:hyperlink>
      <w:commentRangeEnd w:id="6"/>
      <w:r w:rsidR="002F5D97">
        <w:rPr>
          <w:rStyle w:val="CommentReference"/>
          <w:u w:val="none"/>
        </w:rPr>
        <w:commentReference w:id="6"/>
      </w:r>
      <w:r>
        <w:rPr>
          <w:w w:val="105"/>
          <w:u w:val="none"/>
        </w:rPr>
        <w:t xml:space="preserve"> </w:t>
      </w:r>
      <w:r>
        <w:rPr>
          <w:color w:val="27314A"/>
          <w:w w:val="105"/>
          <w:u w:val="none"/>
        </w:rPr>
        <w:t xml:space="preserve"> </w:t>
      </w:r>
      <w:r>
        <w:rPr>
          <w:w w:val="105"/>
          <w:u w:val="none"/>
        </w:rPr>
        <w:t>template may be used.</w:t>
      </w:r>
    </w:p>
    <w:p w14:paraId="5E96850F" w14:textId="77777777" w:rsidR="007500CB" w:rsidRDefault="007500CB">
      <w:pPr>
        <w:pStyle w:val="BodyText"/>
        <w:rPr>
          <w:sz w:val="26"/>
          <w:u w:val="none"/>
        </w:rPr>
      </w:pPr>
    </w:p>
    <w:p w14:paraId="5E968510" w14:textId="77777777" w:rsidR="007500CB" w:rsidRDefault="00D66BE8">
      <w:pPr>
        <w:pStyle w:val="Heading2"/>
        <w:spacing w:before="170"/>
        <w:rPr>
          <w:b/>
        </w:rPr>
      </w:pPr>
      <w:r>
        <w:rPr>
          <w:b/>
        </w:rPr>
        <w:t>5313.106-3</w:t>
      </w:r>
      <w:r>
        <w:rPr>
          <w:b/>
          <w:spacing w:val="-11"/>
        </w:rPr>
        <w:t xml:space="preserve"> </w:t>
      </w:r>
      <w:r>
        <w:rPr>
          <w:b/>
        </w:rPr>
        <w:t>Award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Documentation</w:t>
      </w:r>
    </w:p>
    <w:p w14:paraId="5E968511" w14:textId="77777777" w:rsidR="007500CB" w:rsidRDefault="007500CB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5E968512" w14:textId="68AF4094" w:rsidR="007500CB" w:rsidRDefault="00D66BE8">
      <w:pPr>
        <w:pStyle w:val="BodyText"/>
        <w:spacing w:before="1" w:line="271" w:lineRule="auto"/>
        <w:ind w:left="110" w:right="254"/>
        <w:rPr>
          <w:u w:val="none"/>
        </w:rPr>
      </w:pPr>
      <w:r>
        <w:rPr>
          <w:w w:val="105"/>
          <w:u w:val="none"/>
        </w:rPr>
        <w:t xml:space="preserve">(a) See the tailorable </w:t>
      </w:r>
      <w:hyperlink r:id="rId12">
        <w:r>
          <w:rPr>
            <w:color w:val="27314A"/>
            <w:w w:val="105"/>
            <w:u w:color="27314A"/>
          </w:rPr>
          <w:t>Determination of Fair &amp; Reasonable Price</w:t>
        </w:r>
      </w:hyperlink>
      <w:r>
        <w:rPr>
          <w:color w:val="27314A"/>
          <w:w w:val="105"/>
          <w:u w:val="none"/>
        </w:rPr>
        <w:t xml:space="preserve"> </w:t>
      </w:r>
      <w:r>
        <w:rPr>
          <w:w w:val="105"/>
          <w:u w:val="none"/>
        </w:rPr>
        <w:t>template when using Simplified</w:t>
      </w:r>
      <w:r>
        <w:rPr>
          <w:spacing w:val="80"/>
          <w:w w:val="105"/>
          <w:u w:val="none"/>
        </w:rPr>
        <w:t xml:space="preserve"> </w:t>
      </w:r>
      <w:r>
        <w:rPr>
          <w:w w:val="105"/>
          <w:u w:val="none"/>
        </w:rPr>
        <w:t xml:space="preserve">Acquisition Procedures under </w:t>
      </w:r>
      <w:hyperlink r:id="rId13" w:anchor="FAR_Subpart_13_1">
        <w:r>
          <w:rPr>
            <w:color w:val="27314A"/>
            <w:w w:val="105"/>
            <w:u w:color="27314A"/>
          </w:rPr>
          <w:t>FAR 13.1</w:t>
        </w:r>
      </w:hyperlink>
      <w:r>
        <w:rPr>
          <w:w w:val="105"/>
          <w:u w:val="none"/>
        </w:rPr>
        <w:t>.</w:t>
      </w:r>
    </w:p>
    <w:p w14:paraId="5E968513" w14:textId="77777777" w:rsidR="007500CB" w:rsidRDefault="007500CB">
      <w:pPr>
        <w:spacing w:line="271" w:lineRule="auto"/>
        <w:sectPr w:rsidR="007500CB" w:rsidSect="00881BCF">
          <w:type w:val="continuous"/>
          <w:pgSz w:w="11910" w:h="16840"/>
          <w:pgMar w:top="840" w:right="780" w:bottom="280" w:left="740" w:header="720" w:footer="720" w:gutter="0"/>
          <w:cols w:space="720"/>
        </w:sectPr>
      </w:pPr>
    </w:p>
    <w:p w14:paraId="5E968514" w14:textId="77777777" w:rsidR="007500CB" w:rsidRDefault="00D66BE8">
      <w:pPr>
        <w:pStyle w:val="Heading1"/>
        <w:spacing w:before="75" w:line="273" w:lineRule="auto"/>
        <w:ind w:right="254"/>
        <w:rPr>
          <w:b/>
        </w:rPr>
      </w:pPr>
      <w:r>
        <w:rPr>
          <w:b/>
        </w:rPr>
        <w:lastRenderedPageBreak/>
        <w:t>Subpart</w:t>
      </w:r>
      <w:r>
        <w:rPr>
          <w:b/>
          <w:spacing w:val="-24"/>
        </w:rPr>
        <w:t xml:space="preserve"> </w:t>
      </w:r>
      <w:r>
        <w:rPr>
          <w:b/>
        </w:rPr>
        <w:t>5313.2</w:t>
      </w:r>
      <w:r>
        <w:rPr>
          <w:b/>
          <w:spacing w:val="-25"/>
        </w:rPr>
        <w:t xml:space="preserve"> </w:t>
      </w:r>
      <w:r>
        <w:rPr>
          <w:b/>
        </w:rPr>
        <w:t>-</w:t>
      </w:r>
      <w:r>
        <w:rPr>
          <w:b/>
          <w:spacing w:val="-24"/>
        </w:rPr>
        <w:t xml:space="preserve"> </w:t>
      </w:r>
      <w:r>
        <w:rPr>
          <w:b/>
        </w:rPr>
        <w:t>ACTIONS</w:t>
      </w:r>
      <w:r>
        <w:rPr>
          <w:b/>
          <w:spacing w:val="-24"/>
        </w:rPr>
        <w:t xml:space="preserve"> </w:t>
      </w:r>
      <w:r>
        <w:rPr>
          <w:b/>
        </w:rPr>
        <w:t>AT</w:t>
      </w:r>
      <w:r>
        <w:rPr>
          <w:b/>
          <w:spacing w:val="-24"/>
        </w:rPr>
        <w:t xml:space="preserve"> </w:t>
      </w:r>
      <w:r>
        <w:rPr>
          <w:b/>
        </w:rPr>
        <w:t>OR</w:t>
      </w:r>
      <w:r>
        <w:rPr>
          <w:b/>
          <w:spacing w:val="-24"/>
        </w:rPr>
        <w:t xml:space="preserve"> </w:t>
      </w:r>
      <w:r>
        <w:rPr>
          <w:b/>
        </w:rPr>
        <w:t>BELOW</w:t>
      </w:r>
      <w:r>
        <w:rPr>
          <w:b/>
          <w:spacing w:val="-24"/>
        </w:rPr>
        <w:t xml:space="preserve"> </w:t>
      </w:r>
      <w:r>
        <w:rPr>
          <w:b/>
        </w:rPr>
        <w:t>THE</w:t>
      </w:r>
      <w:r>
        <w:rPr>
          <w:b/>
          <w:spacing w:val="-24"/>
        </w:rPr>
        <w:t xml:space="preserve"> </w:t>
      </w:r>
      <w:r>
        <w:rPr>
          <w:b/>
        </w:rPr>
        <w:t>MICRO- PURCHASE THRESHOLD</w:t>
      </w:r>
    </w:p>
    <w:p w14:paraId="5E968515" w14:textId="77777777" w:rsidR="007500CB" w:rsidRDefault="007500CB">
      <w:pPr>
        <w:pStyle w:val="BodyText"/>
        <w:spacing w:before="5"/>
        <w:rPr>
          <w:rFonts w:ascii="Bookman Old Style"/>
          <w:b/>
          <w:sz w:val="39"/>
          <w:u w:val="none"/>
        </w:rPr>
      </w:pPr>
    </w:p>
    <w:p w14:paraId="5E968516" w14:textId="77777777" w:rsidR="007500CB" w:rsidRDefault="00D66BE8">
      <w:pPr>
        <w:pStyle w:val="Heading2"/>
        <w:rPr>
          <w:b/>
        </w:rPr>
      </w:pPr>
      <w:r>
        <w:rPr>
          <w:b/>
          <w:spacing w:val="-4"/>
        </w:rPr>
        <w:t>5313.201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General</w:t>
      </w:r>
    </w:p>
    <w:p w14:paraId="5E968517" w14:textId="77777777" w:rsidR="007500CB" w:rsidRDefault="007500CB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5E968518" w14:textId="77777777" w:rsidR="007500CB" w:rsidRDefault="00D66BE8">
      <w:pPr>
        <w:pStyle w:val="BodyText"/>
        <w:spacing w:before="1"/>
        <w:ind w:left="110"/>
        <w:rPr>
          <w:u w:val="none"/>
        </w:rPr>
      </w:pPr>
      <w:r>
        <w:rPr>
          <w:u w:val="none"/>
        </w:rPr>
        <w:t>(g)(1)</w:t>
      </w:r>
      <w:r>
        <w:rPr>
          <w:spacing w:val="36"/>
          <w:u w:val="none"/>
        </w:rPr>
        <w:t xml:space="preserve"> </w:t>
      </w:r>
      <w:r>
        <w:rPr>
          <w:u w:val="none"/>
        </w:rPr>
        <w:t>See</w:t>
      </w:r>
      <w:r>
        <w:rPr>
          <w:spacing w:val="37"/>
          <w:u w:val="none"/>
        </w:rPr>
        <w:t xml:space="preserve"> </w:t>
      </w:r>
      <w:hyperlink r:id="rId14" w:anchor="DAFFARS_MP5301_601">
        <w:r>
          <w:rPr>
            <w:color w:val="27314A"/>
            <w:u w:color="27314A"/>
          </w:rPr>
          <w:t>MP5301.601(a)(i)</w:t>
        </w:r>
      </w:hyperlink>
      <w:r>
        <w:rPr>
          <w:color w:val="27314A"/>
          <w:spacing w:val="37"/>
          <w:u w:val="none"/>
        </w:rPr>
        <w:t xml:space="preserve"> </w:t>
      </w:r>
      <w:r>
        <w:rPr>
          <w:spacing w:val="-10"/>
          <w:u w:val="none"/>
        </w:rPr>
        <w:t>.</w:t>
      </w:r>
    </w:p>
    <w:p w14:paraId="5E968519" w14:textId="77777777" w:rsidR="007500CB" w:rsidRDefault="007500CB">
      <w:pPr>
        <w:pStyle w:val="BodyText"/>
        <w:rPr>
          <w:sz w:val="26"/>
          <w:u w:val="none"/>
        </w:rPr>
      </w:pPr>
    </w:p>
    <w:p w14:paraId="5E96851A" w14:textId="77777777" w:rsidR="007500CB" w:rsidRDefault="007500CB">
      <w:pPr>
        <w:pStyle w:val="BodyText"/>
        <w:spacing w:before="1"/>
        <w:rPr>
          <w:sz w:val="20"/>
          <w:u w:val="none"/>
        </w:rPr>
      </w:pPr>
    </w:p>
    <w:p w14:paraId="5E96851B" w14:textId="77777777" w:rsidR="007500CB" w:rsidRDefault="00D66BE8">
      <w:pPr>
        <w:pStyle w:val="Heading1"/>
        <w:rPr>
          <w:b/>
        </w:rPr>
      </w:pPr>
      <w:r>
        <w:rPr>
          <w:b/>
        </w:rPr>
        <w:t>Subpart</w:t>
      </w:r>
      <w:r>
        <w:rPr>
          <w:b/>
          <w:spacing w:val="-25"/>
        </w:rPr>
        <w:t xml:space="preserve"> </w:t>
      </w:r>
      <w:r>
        <w:rPr>
          <w:b/>
        </w:rPr>
        <w:t>5313.3</w:t>
      </w:r>
      <w:r>
        <w:rPr>
          <w:b/>
          <w:spacing w:val="-25"/>
        </w:rPr>
        <w:t xml:space="preserve"> </w:t>
      </w:r>
      <w:r>
        <w:rPr>
          <w:b/>
        </w:rPr>
        <w:t>-</w:t>
      </w:r>
      <w:r>
        <w:rPr>
          <w:b/>
          <w:spacing w:val="-25"/>
        </w:rPr>
        <w:t xml:space="preserve"> </w:t>
      </w:r>
      <w:r>
        <w:rPr>
          <w:b/>
        </w:rPr>
        <w:t>SIMPLIFIED</w:t>
      </w:r>
      <w:r>
        <w:rPr>
          <w:b/>
          <w:spacing w:val="-24"/>
        </w:rPr>
        <w:t xml:space="preserve"> </w:t>
      </w:r>
      <w:r>
        <w:rPr>
          <w:b/>
        </w:rPr>
        <w:t>ACQUISITION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METHODS</w:t>
      </w:r>
    </w:p>
    <w:p w14:paraId="5E96851C" w14:textId="77777777" w:rsidR="007500CB" w:rsidRDefault="007500CB">
      <w:pPr>
        <w:pStyle w:val="BodyText"/>
        <w:rPr>
          <w:rFonts w:ascii="Bookman Old Style"/>
          <w:b/>
          <w:sz w:val="44"/>
          <w:u w:val="none"/>
        </w:rPr>
      </w:pPr>
    </w:p>
    <w:p w14:paraId="5E96851D" w14:textId="77777777" w:rsidR="007500CB" w:rsidRDefault="00D66BE8">
      <w:pPr>
        <w:pStyle w:val="Heading2"/>
        <w:spacing w:before="1"/>
        <w:rPr>
          <w:b/>
        </w:rPr>
      </w:pPr>
      <w:r>
        <w:rPr>
          <w:b/>
          <w:spacing w:val="-2"/>
        </w:rPr>
        <w:t xml:space="preserve">5313.301 Governmentwide Commercial Purchase </w:t>
      </w:r>
      <w:r>
        <w:rPr>
          <w:b/>
          <w:spacing w:val="-4"/>
        </w:rPr>
        <w:t>Card</w:t>
      </w:r>
    </w:p>
    <w:p w14:paraId="5E96851E" w14:textId="77777777" w:rsidR="007500CB" w:rsidRDefault="007500CB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5E96851F" w14:textId="77777777" w:rsidR="007500CB" w:rsidRDefault="00D66BE8">
      <w:pPr>
        <w:ind w:left="110"/>
      </w:pPr>
      <w:r>
        <w:rPr>
          <w:w w:val="110"/>
        </w:rPr>
        <w:t xml:space="preserve">See </w:t>
      </w:r>
      <w:hyperlink r:id="rId15">
        <w:r>
          <w:rPr>
            <w:color w:val="27314A"/>
            <w:w w:val="110"/>
            <w:u w:val="single" w:color="27314A"/>
          </w:rPr>
          <w:t>DAFI 64-117</w:t>
        </w:r>
      </w:hyperlink>
      <w:r>
        <w:rPr>
          <w:w w:val="110"/>
        </w:rPr>
        <w:t xml:space="preserve">, </w:t>
      </w:r>
      <w:r>
        <w:rPr>
          <w:i/>
          <w:w w:val="110"/>
        </w:rPr>
        <w:t xml:space="preserve">Government Purchase Card </w:t>
      </w:r>
      <w:r>
        <w:rPr>
          <w:i/>
          <w:spacing w:val="-2"/>
          <w:w w:val="110"/>
        </w:rPr>
        <w:t>Program</w:t>
      </w:r>
      <w:r>
        <w:rPr>
          <w:spacing w:val="-2"/>
          <w:w w:val="110"/>
        </w:rPr>
        <w:t>.</w:t>
      </w:r>
    </w:p>
    <w:p w14:paraId="5E968520" w14:textId="77777777" w:rsidR="007500CB" w:rsidRDefault="007500CB">
      <w:pPr>
        <w:pStyle w:val="BodyText"/>
        <w:rPr>
          <w:sz w:val="26"/>
          <w:u w:val="none"/>
        </w:rPr>
      </w:pPr>
    </w:p>
    <w:p w14:paraId="5E968521" w14:textId="77777777" w:rsidR="007500CB" w:rsidRDefault="00D66BE8">
      <w:pPr>
        <w:pStyle w:val="Heading2"/>
        <w:spacing w:before="203"/>
        <w:rPr>
          <w:b/>
        </w:rPr>
      </w:pPr>
      <w:r>
        <w:rPr>
          <w:b/>
        </w:rPr>
        <w:t>5313.303-5</w:t>
      </w:r>
      <w:r>
        <w:rPr>
          <w:b/>
          <w:spacing w:val="-7"/>
        </w:rPr>
        <w:t xml:space="preserve"> </w:t>
      </w:r>
      <w:r>
        <w:rPr>
          <w:b/>
        </w:rPr>
        <w:t>Purchases</w:t>
      </w:r>
      <w:r>
        <w:rPr>
          <w:b/>
          <w:spacing w:val="-7"/>
        </w:rPr>
        <w:t xml:space="preserve"> </w:t>
      </w:r>
      <w:r>
        <w:rPr>
          <w:b/>
        </w:rPr>
        <w:t>Under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BPAs</w:t>
      </w:r>
    </w:p>
    <w:p w14:paraId="5E968522" w14:textId="77777777" w:rsidR="007500CB" w:rsidRDefault="007500CB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5E968523" w14:textId="77777777" w:rsidR="007500CB" w:rsidRDefault="00D66BE8">
      <w:pPr>
        <w:pStyle w:val="BodyText"/>
        <w:spacing w:before="1" w:line="271" w:lineRule="auto"/>
        <w:ind w:left="110" w:right="254"/>
        <w:rPr>
          <w:u w:val="none"/>
        </w:rPr>
      </w:pPr>
      <w:r>
        <w:rPr>
          <w:w w:val="105"/>
          <w:u w:val="none"/>
        </w:rPr>
        <w:t xml:space="preserve">(b)(1) Individual purchases under BPAs established in accordance with </w:t>
      </w:r>
      <w:hyperlink r:id="rId16" w:anchor="FAR_13_303_2">
        <w:r>
          <w:rPr>
            <w:color w:val="27314A"/>
            <w:w w:val="105"/>
            <w:u w:color="27314A"/>
          </w:rPr>
          <w:t>FAR 13.303-2(c)(3)</w:t>
        </w:r>
      </w:hyperlink>
      <w:r>
        <w:rPr>
          <w:color w:val="27314A"/>
          <w:w w:val="105"/>
          <w:u w:val="none"/>
        </w:rPr>
        <w:t xml:space="preserve"> </w:t>
      </w:r>
      <w:r>
        <w:rPr>
          <w:w w:val="105"/>
          <w:u w:val="none"/>
        </w:rPr>
        <w:t>may be made up to the purchase limitation identified in the BPA.</w:t>
      </w:r>
    </w:p>
    <w:p w14:paraId="5E968524" w14:textId="77777777" w:rsidR="007500CB" w:rsidRDefault="007500CB">
      <w:pPr>
        <w:pStyle w:val="BodyText"/>
        <w:spacing w:before="1"/>
        <w:rPr>
          <w:sz w:val="21"/>
          <w:u w:val="none"/>
        </w:rPr>
      </w:pPr>
    </w:p>
    <w:p w14:paraId="5E968525" w14:textId="77777777" w:rsidR="007500CB" w:rsidRDefault="00D66BE8">
      <w:pPr>
        <w:pStyle w:val="BodyText"/>
        <w:spacing w:line="271" w:lineRule="auto"/>
        <w:ind w:left="110" w:right="254"/>
        <w:rPr>
          <w:u w:val="none"/>
        </w:rPr>
      </w:pPr>
      <w:r>
        <w:rPr>
          <w:w w:val="105"/>
          <w:u w:val="none"/>
        </w:rPr>
        <w:t>(2) Individual purchases of commercial products and commercial services, other than BPAs</w:t>
      </w:r>
      <w:r>
        <w:rPr>
          <w:spacing w:val="80"/>
          <w:w w:val="105"/>
          <w:u w:val="none"/>
        </w:rPr>
        <w:t xml:space="preserve"> </w:t>
      </w:r>
      <w:r>
        <w:rPr>
          <w:w w:val="105"/>
          <w:u w:val="none"/>
        </w:rPr>
        <w:t xml:space="preserve">established in accordance with </w:t>
      </w:r>
      <w:hyperlink r:id="rId17" w:anchor="FAR_13_303_2">
        <w:r>
          <w:rPr>
            <w:color w:val="27314A"/>
            <w:w w:val="105"/>
            <w:u w:color="27314A"/>
          </w:rPr>
          <w:t>FAR 13.303-2(c)(3)</w:t>
        </w:r>
      </w:hyperlink>
      <w:r>
        <w:rPr>
          <w:w w:val="105"/>
          <w:u w:val="none"/>
        </w:rPr>
        <w:t>, may be made up to the dollar limitation specified</w:t>
      </w:r>
      <w:r>
        <w:rPr>
          <w:spacing w:val="40"/>
          <w:w w:val="105"/>
          <w:u w:val="none"/>
        </w:rPr>
        <w:t xml:space="preserve"> </w:t>
      </w:r>
      <w:r>
        <w:rPr>
          <w:w w:val="105"/>
          <w:u w:val="none"/>
        </w:rPr>
        <w:t xml:space="preserve">in </w:t>
      </w:r>
      <w:hyperlink r:id="rId18" w:anchor="FAR_Subpart_13_5">
        <w:r>
          <w:rPr>
            <w:color w:val="27314A"/>
            <w:w w:val="105"/>
            <w:u w:color="27314A"/>
          </w:rPr>
          <w:t>FAR 13.500</w:t>
        </w:r>
      </w:hyperlink>
      <w:r>
        <w:rPr>
          <w:w w:val="105"/>
          <w:u w:val="none"/>
        </w:rPr>
        <w:t>.</w:t>
      </w:r>
    </w:p>
    <w:p w14:paraId="5E968526" w14:textId="77777777" w:rsidR="007500CB" w:rsidRDefault="007500CB">
      <w:pPr>
        <w:pStyle w:val="BodyText"/>
        <w:rPr>
          <w:sz w:val="26"/>
          <w:u w:val="none"/>
        </w:rPr>
      </w:pPr>
    </w:p>
    <w:p w14:paraId="5E968527" w14:textId="77777777" w:rsidR="007500CB" w:rsidRDefault="00D66BE8">
      <w:pPr>
        <w:pStyle w:val="Heading1"/>
        <w:spacing w:before="203" w:line="273" w:lineRule="auto"/>
        <w:ind w:right="254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5313.5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SIMPLIFIED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PROCEDURES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 xml:space="preserve">CERTAIN </w:t>
      </w:r>
      <w:r>
        <w:rPr>
          <w:b/>
        </w:rPr>
        <w:t>COMMERCIAL ITEMS</w:t>
      </w:r>
    </w:p>
    <w:p w14:paraId="5E968528" w14:textId="77777777" w:rsidR="007500CB" w:rsidRDefault="007500CB">
      <w:pPr>
        <w:pStyle w:val="BodyText"/>
        <w:spacing w:before="5"/>
        <w:rPr>
          <w:rFonts w:ascii="Bookman Old Style"/>
          <w:b/>
          <w:sz w:val="39"/>
          <w:u w:val="none"/>
        </w:rPr>
      </w:pPr>
    </w:p>
    <w:p w14:paraId="5E968529" w14:textId="77777777" w:rsidR="007500CB" w:rsidRDefault="00D66BE8">
      <w:pPr>
        <w:pStyle w:val="Heading2"/>
        <w:spacing w:before="1"/>
        <w:rPr>
          <w:b/>
        </w:rPr>
      </w:pPr>
      <w:r>
        <w:rPr>
          <w:b/>
          <w:spacing w:val="-4"/>
        </w:rPr>
        <w:t>5313.500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General</w:t>
      </w:r>
    </w:p>
    <w:p w14:paraId="5E96852A" w14:textId="77777777" w:rsidR="007500CB" w:rsidRDefault="007500CB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5E96852B" w14:textId="77777777" w:rsidR="007500CB" w:rsidRDefault="00D66BE8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(c)(1)</w:t>
      </w:r>
      <w:r>
        <w:rPr>
          <w:spacing w:val="3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3"/>
          <w:w w:val="105"/>
          <w:u w:val="none"/>
        </w:rPr>
        <w:t xml:space="preserve"> </w:t>
      </w:r>
      <w:hyperlink r:id="rId19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5E96852C" w14:textId="77777777" w:rsidR="007500CB" w:rsidRDefault="007500CB">
      <w:pPr>
        <w:pStyle w:val="BodyText"/>
        <w:rPr>
          <w:sz w:val="26"/>
          <w:u w:val="none"/>
        </w:rPr>
      </w:pPr>
    </w:p>
    <w:p w14:paraId="5E96852D" w14:textId="77777777" w:rsidR="007500CB" w:rsidRDefault="00D66BE8">
      <w:pPr>
        <w:pStyle w:val="Heading2"/>
        <w:spacing w:before="203"/>
        <w:rPr>
          <w:b/>
        </w:rPr>
      </w:pPr>
      <w:r>
        <w:rPr>
          <w:b/>
          <w:spacing w:val="-2"/>
        </w:rPr>
        <w:t>5313.501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Special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Documentation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Requirements</w:t>
      </w:r>
    </w:p>
    <w:p w14:paraId="5E96852E" w14:textId="77777777" w:rsidR="007500CB" w:rsidRDefault="007500CB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5E96852F" w14:textId="0B614E3B" w:rsidR="007500CB" w:rsidRDefault="00D66BE8">
      <w:pPr>
        <w:pStyle w:val="BodyText"/>
        <w:spacing w:line="271" w:lineRule="auto"/>
        <w:ind w:left="110" w:right="254"/>
        <w:rPr>
          <w:u w:val="none"/>
        </w:rPr>
      </w:pPr>
      <w:r>
        <w:rPr>
          <w:w w:val="105"/>
          <w:u w:val="none"/>
        </w:rPr>
        <w:t xml:space="preserve">(a)(1)(ii) See the tailorable </w:t>
      </w:r>
      <w:hyperlink r:id="rId20">
        <w:r>
          <w:rPr>
            <w:color w:val="27314A"/>
            <w:w w:val="105"/>
            <w:u w:color="27314A"/>
          </w:rPr>
          <w:t>Sole Source (Including Brand Name) Justification - Simplified Procedures</w:t>
        </w:r>
      </w:hyperlink>
      <w:r>
        <w:rPr>
          <w:color w:val="27314A"/>
          <w:w w:val="105"/>
          <w:u w:val="none"/>
        </w:rPr>
        <w:t xml:space="preserve"> </w:t>
      </w:r>
      <w:hyperlink r:id="rId21">
        <w:r>
          <w:rPr>
            <w:color w:val="27314A"/>
            <w:w w:val="105"/>
            <w:u w:color="27314A"/>
          </w:rPr>
          <w:t>for</w:t>
        </w:r>
        <w:r>
          <w:rPr>
            <w:color w:val="27314A"/>
            <w:spacing w:val="40"/>
            <w:w w:val="105"/>
            <w:u w:color="27314A"/>
          </w:rPr>
          <w:t xml:space="preserve"> </w:t>
        </w:r>
        <w:r>
          <w:rPr>
            <w:color w:val="27314A"/>
            <w:w w:val="105"/>
            <w:u w:color="27314A"/>
          </w:rPr>
          <w:t>Certain</w:t>
        </w:r>
        <w:r>
          <w:rPr>
            <w:color w:val="27314A"/>
            <w:spacing w:val="40"/>
            <w:w w:val="105"/>
            <w:u w:color="27314A"/>
          </w:rPr>
          <w:t xml:space="preserve"> </w:t>
        </w:r>
        <w:r>
          <w:rPr>
            <w:color w:val="27314A"/>
            <w:w w:val="105"/>
            <w:u w:color="27314A"/>
          </w:rPr>
          <w:t>Commercial</w:t>
        </w:r>
        <w:r>
          <w:rPr>
            <w:color w:val="27314A"/>
            <w:spacing w:val="40"/>
            <w:w w:val="105"/>
            <w:u w:color="27314A"/>
          </w:rPr>
          <w:t xml:space="preserve"> </w:t>
        </w:r>
        <w:r>
          <w:rPr>
            <w:color w:val="27314A"/>
            <w:w w:val="105"/>
            <w:u w:color="27314A"/>
          </w:rPr>
          <w:t>Products</w:t>
        </w:r>
        <w:r>
          <w:rPr>
            <w:color w:val="27314A"/>
            <w:spacing w:val="40"/>
            <w:w w:val="105"/>
            <w:u w:color="27314A"/>
          </w:rPr>
          <w:t xml:space="preserve"> </w:t>
        </w:r>
        <w:r>
          <w:rPr>
            <w:color w:val="27314A"/>
            <w:w w:val="105"/>
            <w:u w:color="27314A"/>
          </w:rPr>
          <w:t>and</w:t>
        </w:r>
        <w:r>
          <w:rPr>
            <w:color w:val="27314A"/>
            <w:spacing w:val="40"/>
            <w:w w:val="105"/>
            <w:u w:color="27314A"/>
          </w:rPr>
          <w:t xml:space="preserve"> </w:t>
        </w:r>
        <w:r>
          <w:rPr>
            <w:color w:val="27314A"/>
            <w:w w:val="105"/>
            <w:u w:color="27314A"/>
          </w:rPr>
          <w:t>Commercial</w:t>
        </w:r>
        <w:r>
          <w:rPr>
            <w:color w:val="27314A"/>
            <w:spacing w:val="40"/>
            <w:w w:val="105"/>
            <w:u w:color="27314A"/>
          </w:rPr>
          <w:t xml:space="preserve"> </w:t>
        </w:r>
        <w:r>
          <w:rPr>
            <w:color w:val="27314A"/>
            <w:w w:val="105"/>
            <w:u w:color="27314A"/>
          </w:rPr>
          <w:t>Services</w:t>
        </w:r>
      </w:hyperlink>
      <w:r>
        <w:rPr>
          <w:color w:val="27314A"/>
          <w:spacing w:val="40"/>
          <w:w w:val="105"/>
          <w:u w:val="none"/>
        </w:rPr>
        <w:t xml:space="preserve"> </w:t>
      </w:r>
      <w:r>
        <w:rPr>
          <w:w w:val="105"/>
          <w:u w:val="none"/>
        </w:rPr>
        <w:t>template.</w:t>
      </w:r>
    </w:p>
    <w:p w14:paraId="5E968530" w14:textId="77777777" w:rsidR="007500CB" w:rsidRDefault="007500CB">
      <w:pPr>
        <w:pStyle w:val="BodyText"/>
        <w:spacing w:before="1"/>
        <w:rPr>
          <w:sz w:val="21"/>
          <w:u w:val="none"/>
        </w:rPr>
      </w:pPr>
    </w:p>
    <w:p w14:paraId="5E968531" w14:textId="77777777" w:rsidR="007500CB" w:rsidRDefault="00D66BE8">
      <w:pPr>
        <w:pStyle w:val="BodyText"/>
        <w:spacing w:before="1" w:line="271" w:lineRule="auto"/>
        <w:ind w:left="110" w:right="254"/>
        <w:rPr>
          <w:u w:val="none"/>
        </w:rPr>
      </w:pPr>
      <w:r>
        <w:rPr>
          <w:w w:val="105"/>
          <w:u w:val="none"/>
        </w:rPr>
        <w:t xml:space="preserve">(a)(2) See </w:t>
      </w:r>
      <w:hyperlink r:id="rId22">
        <w:r>
          <w:rPr>
            <w:color w:val="27314A"/>
            <w:w w:val="105"/>
            <w:u w:color="27314A"/>
          </w:rPr>
          <w:t>DAFFARS 5306.304(a)</w:t>
        </w:r>
      </w:hyperlink>
      <w:r>
        <w:rPr>
          <w:color w:val="27314A"/>
          <w:w w:val="105"/>
          <w:u w:val="none"/>
        </w:rPr>
        <w:t xml:space="preserve"> </w:t>
      </w:r>
      <w:r>
        <w:rPr>
          <w:w w:val="105"/>
          <w:u w:val="none"/>
        </w:rPr>
        <w:t xml:space="preserve">for the approving officials for acquisitions using the limited or sole source justification at </w:t>
      </w:r>
      <w:hyperlink r:id="rId23" w:anchor="FAR_13_501">
        <w:r>
          <w:rPr>
            <w:color w:val="27314A"/>
            <w:w w:val="105"/>
            <w:u w:color="27314A"/>
          </w:rPr>
          <w:t>FAR 13.501(a)(2)</w:t>
        </w:r>
      </w:hyperlink>
      <w:r>
        <w:rPr>
          <w:w w:val="105"/>
          <w:u w:val="none"/>
        </w:rPr>
        <w:t>.</w:t>
      </w:r>
    </w:p>
    <w:sectPr w:rsidR="007500CB">
      <w:pgSz w:w="11910" w:h="16840"/>
      <w:pgMar w:top="840" w:right="78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ROSSI, AMANDA M CIV USAF HAF SAF/AQCP" w:date="2024-05-18T11:09:00Z" w:initials="AR">
    <w:p w14:paraId="2FFDA672" w14:textId="77777777" w:rsidR="002F5D97" w:rsidRDefault="002F5D97" w:rsidP="002F5D97">
      <w:pPr>
        <w:pStyle w:val="CommentText"/>
      </w:pPr>
      <w:r>
        <w:rPr>
          <w:rStyle w:val="CommentReference"/>
        </w:rPr>
        <w:annotationRef/>
      </w:r>
      <w:r>
        <w:t>People were confused if this was a link since it didn’t appear as an underlined hyperlink</w:t>
      </w:r>
    </w:p>
  </w:comment>
  <w:comment w:id="6" w:author="ROSSI, AMANDA M CIV USAF HAF SAF/AQCP" w:date="2024-05-18T11:10:00Z" w:initials="AR">
    <w:p w14:paraId="33253435" w14:textId="77777777" w:rsidR="002F5D97" w:rsidRDefault="002F5D97" w:rsidP="002F5D97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FDA672" w15:done="0"/>
  <w15:commentEx w15:paraId="332534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47D6BED" w16cex:dateUtc="2024-05-18T17:09:00Z"/>
  <w16cex:commentExtensible w16cex:durableId="2ACEA430" w16cex:dateUtc="2024-05-18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FDA672" w16cid:durableId="447D6BED"/>
  <w16cid:commentId w16cid:paraId="33253435" w16cid:durableId="2ACEA4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CB"/>
    <w:rsid w:val="00030FD9"/>
    <w:rsid w:val="00174982"/>
    <w:rsid w:val="002629DB"/>
    <w:rsid w:val="002F5D97"/>
    <w:rsid w:val="003974CB"/>
    <w:rsid w:val="003C722C"/>
    <w:rsid w:val="00474582"/>
    <w:rsid w:val="007500CB"/>
    <w:rsid w:val="00800315"/>
    <w:rsid w:val="00851D74"/>
    <w:rsid w:val="00881BCF"/>
    <w:rsid w:val="009120DE"/>
    <w:rsid w:val="00AE0406"/>
    <w:rsid w:val="00C1196D"/>
    <w:rsid w:val="00C321A0"/>
    <w:rsid w:val="00C6045D"/>
    <w:rsid w:val="00CA72EA"/>
    <w:rsid w:val="00D66BE8"/>
    <w:rsid w:val="00E529F5"/>
    <w:rsid w:val="00EB6A49"/>
    <w:rsid w:val="00F01596"/>
    <w:rsid w:val="133A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84EB"/>
  <w15:docId w15:val="{0C4A01BC-8D6A-47D3-971C-CEC8ED85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110" w:right="254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9120DE"/>
    <w:pPr>
      <w:widowControl/>
      <w:autoSpaceDE/>
      <w:autoSpaceDN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C604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31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5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5D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5D97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D97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acquisition.gov/far/part-13" TargetMode="External"/><Relationship Id="rId18" Type="http://schemas.openxmlformats.org/officeDocument/2006/relationships/hyperlink" Target="https://www.acquisition.gov/far/part-13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usaf.dps.mil/sites/AFCC/AQCP/KnowledgeCenter/SitePages/DAFFARS-Templates.aspx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usaf.dps.mil/sites/AFCC/AQCP/KnowledgeCenter/SitePages/DAFFARS-Templates.aspx" TargetMode="External"/><Relationship Id="rId17" Type="http://schemas.openxmlformats.org/officeDocument/2006/relationships/hyperlink" Target="https://www.acquisition.gov/far/part-13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13" TargetMode="External"/><Relationship Id="rId20" Type="http://schemas.openxmlformats.org/officeDocument/2006/relationships/hyperlink" Target="https://usaf.dps.mil/sites/AFCC/AQCP/KnowledgeCenter/SitePages/DAFFARS-Templates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af.dps.mil/sites/AFCC/AQCP/KnowledgeCenter/SitePages/DAFFARS-Templates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tatic.e-publishing.af.mil/production/1/saf_aq/publication/dafi64-117/dafi64-117.pdf" TargetMode="External"/><Relationship Id="rId23" Type="http://schemas.openxmlformats.org/officeDocument/2006/relationships/hyperlink" Target="https://www.acquisition.gov/far/part-13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www.acquisition.gov/daffars/mp5301-federal-acquisition-regulations-system" TargetMode="Externa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hyperlink" Target="https://www.acquisition.gov/daffars/mp5301-federal-acquisition-regulations-system" TargetMode="External"/><Relationship Id="rId22" Type="http://schemas.openxmlformats.org/officeDocument/2006/relationships/hyperlink" Target="https://www.acquisition.gov/daffars/5306.304-approval-jus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109A0-9DAC-42B5-87C0-82A6A073C8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DEB941-26A9-4F97-8810-8A28AF247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C6C9B-0E48-400D-8B72-303C61617D7F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494a06ad-f065-438e-b0c5-3c8ee8c1fb4f"/>
    <ds:schemaRef ds:uri="c7b28551-714a-466d-aef6-d2c6ef9e9028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5313 - Simplified Acquisition Procedures</dc:title>
  <dc:subject/>
  <dc:creator>WELSH, LAURA C CIV USAF HAF SAF/AQCP</dc:creator>
  <cp:keywords/>
  <cp:lastModifiedBy>ROSSI, AMANDA M CIV USAF HAF SAF/AQCP</cp:lastModifiedBy>
  <cp:revision>2</cp:revision>
  <dcterms:created xsi:type="dcterms:W3CDTF">2024-05-18T17:11:00Z</dcterms:created>
  <dcterms:modified xsi:type="dcterms:W3CDTF">2024-05-18T17:11:00Z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2900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