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5814" w14:textId="77777777" w:rsidR="005835D6" w:rsidRDefault="00B25608">
      <w:pPr>
        <w:pStyle w:val="Title"/>
        <w:rPr>
          <w:b/>
        </w:rPr>
      </w:pPr>
      <w:bookmarkStart w:id="0" w:name="_bookmark0"/>
      <w:bookmarkEnd w:id="0"/>
      <w:r>
        <w:rPr>
          <w:b/>
          <w:spacing w:val="-2"/>
        </w:rPr>
        <w:t>Part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5325</w:t>
      </w:r>
      <w:r>
        <w:rPr>
          <w:b/>
          <w:spacing w:val="-34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Foreign</w:t>
      </w:r>
      <w:r>
        <w:rPr>
          <w:b/>
          <w:spacing w:val="-33"/>
        </w:rPr>
        <w:t xml:space="preserve"> </w:t>
      </w:r>
      <w:r>
        <w:rPr>
          <w:b/>
          <w:spacing w:val="-2"/>
        </w:rPr>
        <w:t>Acquisition</w:t>
      </w:r>
    </w:p>
    <w:p w14:paraId="3FE25815" w14:textId="77777777" w:rsidR="005835D6" w:rsidRDefault="005835D6">
      <w:pPr>
        <w:pStyle w:val="BodyText"/>
        <w:spacing w:before="6"/>
        <w:rPr>
          <w:rFonts w:ascii="Bookman Old Style"/>
          <w:b/>
          <w:sz w:val="50"/>
        </w:rPr>
      </w:pPr>
    </w:p>
    <w:p w14:paraId="3FE25816" w14:textId="77777777" w:rsidR="005835D6" w:rsidRDefault="00B25608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5325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3FE25817" w14:textId="77777777" w:rsidR="005835D6" w:rsidRDefault="005835D6">
      <w:pPr>
        <w:pStyle w:val="BodyText"/>
        <w:spacing w:before="9"/>
        <w:rPr>
          <w:sz w:val="15"/>
        </w:rPr>
      </w:pPr>
    </w:p>
    <w:p w14:paraId="3FE25818" w14:textId="569E660F" w:rsidR="005835D6" w:rsidRDefault="00B25608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del w:id="1" w:author="ROSSI, AMANDA M CIV USAF HAF SAF/AQCP" w:date="2024-05-18T13:50:00Z">
        <w:r w:rsidDel="00DA6D60">
          <w:rPr>
            <w:i/>
            <w:spacing w:val="-4"/>
            <w:w w:val="110"/>
          </w:rPr>
          <w:delText>2023</w:delText>
        </w:r>
      </w:del>
      <w:ins w:id="2" w:author="ROSSI, AMANDA M CIV USAF HAF SAF/AQCP" w:date="2024-05-18T13:50:00Z">
        <w:r w:rsidR="00DA6D60">
          <w:rPr>
            <w:i/>
            <w:spacing w:val="-4"/>
            <w:w w:val="110"/>
          </w:rPr>
          <w:t>202</w:t>
        </w:r>
        <w:r w:rsidR="00DA6D60">
          <w:rPr>
            <w:i/>
            <w:spacing w:val="-4"/>
            <w:w w:val="110"/>
          </w:rPr>
          <w:t>4</w:t>
        </w:r>
      </w:ins>
    </w:p>
    <w:p w14:paraId="3FE25819" w14:textId="77777777" w:rsidR="005835D6" w:rsidRDefault="005835D6">
      <w:pPr>
        <w:pStyle w:val="BodyText"/>
        <w:spacing w:before="10"/>
        <w:rPr>
          <w:i/>
          <w:sz w:val="23"/>
        </w:rPr>
      </w:pPr>
    </w:p>
    <w:p w14:paraId="3FE2581A" w14:textId="77777777" w:rsidR="005835D6" w:rsidRDefault="00DA6D60">
      <w:pPr>
        <w:pStyle w:val="BodyText"/>
        <w:spacing w:before="1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Subpart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5325.1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—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BUY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AMERICAN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-</w:t>
        </w:r>
        <w:r w:rsidR="00B25608">
          <w:rPr>
            <w:color w:val="27314A"/>
            <w:spacing w:val="18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SUPPLIES</w:t>
        </w:r>
      </w:hyperlink>
    </w:p>
    <w:p w14:paraId="3FE2581B" w14:textId="77777777" w:rsidR="005835D6" w:rsidRDefault="005835D6">
      <w:pPr>
        <w:pStyle w:val="BodyText"/>
        <w:spacing w:before="9"/>
        <w:rPr>
          <w:sz w:val="15"/>
        </w:rPr>
      </w:pPr>
    </w:p>
    <w:p w14:paraId="3FE2581C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5325.103</w:t>
        </w:r>
        <w:r w:rsidR="00B25608">
          <w:rPr>
            <w:color w:val="27314A"/>
            <w:spacing w:val="2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3FE2581D" w14:textId="77777777" w:rsidR="005835D6" w:rsidRDefault="005835D6">
      <w:pPr>
        <w:pStyle w:val="BodyText"/>
        <w:spacing w:before="9"/>
        <w:rPr>
          <w:sz w:val="15"/>
        </w:rPr>
      </w:pPr>
    </w:p>
    <w:p w14:paraId="3FE2581E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Subpart</w:t>
        </w:r>
        <w:r w:rsidR="00B25608">
          <w:rPr>
            <w:color w:val="27314A"/>
            <w:spacing w:val="3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5325.2</w:t>
        </w:r>
        <w:r w:rsidR="00B25608">
          <w:rPr>
            <w:color w:val="27314A"/>
            <w:spacing w:val="3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—</w:t>
        </w:r>
        <w:r w:rsidR="00B25608">
          <w:rPr>
            <w:color w:val="27314A"/>
            <w:spacing w:val="3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BUY</w:t>
        </w:r>
        <w:r w:rsidR="00B25608">
          <w:rPr>
            <w:color w:val="27314A"/>
            <w:spacing w:val="3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AMERICAN</w:t>
        </w:r>
        <w:r w:rsidR="00B25608">
          <w:rPr>
            <w:color w:val="27314A"/>
            <w:spacing w:val="3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–</w:t>
        </w:r>
        <w:r w:rsidR="00B25608">
          <w:rPr>
            <w:color w:val="27314A"/>
            <w:spacing w:val="3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CONSTRUCTION</w:t>
        </w:r>
        <w:r w:rsidR="00B25608">
          <w:rPr>
            <w:color w:val="27314A"/>
            <w:spacing w:val="33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MATERIALS</w:t>
        </w:r>
      </w:hyperlink>
    </w:p>
    <w:p w14:paraId="3FE2581F" w14:textId="77777777" w:rsidR="005835D6" w:rsidRDefault="005835D6">
      <w:pPr>
        <w:pStyle w:val="BodyText"/>
        <w:spacing w:before="9"/>
        <w:rPr>
          <w:sz w:val="15"/>
        </w:rPr>
      </w:pPr>
    </w:p>
    <w:p w14:paraId="3FE25820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5325.202</w:t>
        </w:r>
        <w:r w:rsidR="00B25608">
          <w:rPr>
            <w:color w:val="27314A"/>
            <w:spacing w:val="2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3FE25821" w14:textId="77777777" w:rsidR="005835D6" w:rsidRDefault="005835D6">
      <w:pPr>
        <w:pStyle w:val="BodyText"/>
        <w:spacing w:before="9"/>
        <w:rPr>
          <w:sz w:val="15"/>
        </w:rPr>
      </w:pPr>
    </w:p>
    <w:p w14:paraId="3FE25822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5325.204</w:t>
        </w:r>
        <w:r w:rsidR="00B2560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Evaluating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Offers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Foreign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Construction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Material</w:t>
        </w:r>
      </w:hyperlink>
    </w:p>
    <w:p w14:paraId="3FE25823" w14:textId="77777777" w:rsidR="005835D6" w:rsidRDefault="005835D6">
      <w:pPr>
        <w:pStyle w:val="BodyText"/>
        <w:spacing w:before="9"/>
        <w:rPr>
          <w:sz w:val="15"/>
        </w:rPr>
      </w:pPr>
    </w:p>
    <w:p w14:paraId="3FE25824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Subpart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5325.4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—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TRADE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AGREEMENTS</w:t>
        </w:r>
      </w:hyperlink>
    </w:p>
    <w:p w14:paraId="3FE25825" w14:textId="77777777" w:rsidR="005835D6" w:rsidRDefault="005835D6">
      <w:pPr>
        <w:pStyle w:val="BodyText"/>
        <w:spacing w:before="10"/>
        <w:rPr>
          <w:sz w:val="15"/>
        </w:rPr>
      </w:pPr>
    </w:p>
    <w:p w14:paraId="3FE25826" w14:textId="77777777" w:rsidR="005835D6" w:rsidRDefault="00DA6D60">
      <w:pPr>
        <w:pStyle w:val="BodyText"/>
        <w:spacing w:before="95" w:line="271" w:lineRule="auto"/>
        <w:ind w:left="110" w:right="351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5325.403 World Trade Organization Government Procurement Agreement and Free Trade</w:t>
        </w:r>
      </w:hyperlink>
      <w:r w:rsidR="00B25608">
        <w:rPr>
          <w:color w:val="27314A"/>
          <w:w w:val="105"/>
        </w:rPr>
        <w:t xml:space="preserve"> </w:t>
      </w:r>
      <w:hyperlink w:anchor="_bookmark0" w:history="1">
        <w:r w:rsidR="00B25608">
          <w:rPr>
            <w:color w:val="27314A"/>
            <w:spacing w:val="-2"/>
            <w:w w:val="105"/>
            <w:u w:val="single" w:color="27314A"/>
          </w:rPr>
          <w:t>Agreements</w:t>
        </w:r>
      </w:hyperlink>
    </w:p>
    <w:p w14:paraId="3FE25827" w14:textId="77777777" w:rsidR="005835D6" w:rsidRDefault="005835D6">
      <w:pPr>
        <w:pStyle w:val="BodyText"/>
        <w:spacing w:before="11"/>
        <w:rPr>
          <w:sz w:val="12"/>
        </w:rPr>
      </w:pPr>
    </w:p>
    <w:p w14:paraId="3FE25828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10"/>
            <w:u w:val="single" w:color="27314A"/>
          </w:rPr>
          <w:t>Subpart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5325.6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—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AMERICAN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RECOVERY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AND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REINVESTMENT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ACT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-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BUY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AMERICAN</w:t>
        </w:r>
        <w:r w:rsidR="00B25608">
          <w:rPr>
            <w:color w:val="27314A"/>
            <w:spacing w:val="-1"/>
            <w:w w:val="110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10"/>
            <w:u w:val="single" w:color="27314A"/>
          </w:rPr>
          <w:t>STATUTE</w:t>
        </w:r>
      </w:hyperlink>
    </w:p>
    <w:p w14:paraId="3FE25829" w14:textId="77777777" w:rsidR="005835D6" w:rsidRDefault="00DA6D60">
      <w:pPr>
        <w:pStyle w:val="BodyText"/>
        <w:spacing w:before="34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-</w:t>
        </w:r>
        <w:r w:rsidR="00B25608">
          <w:rPr>
            <w:color w:val="27314A"/>
            <w:spacing w:val="64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CONSTRUCTION</w:t>
        </w:r>
        <w:r w:rsidR="00B25608">
          <w:rPr>
            <w:color w:val="27314A"/>
            <w:spacing w:val="65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MATERIALS</w:t>
        </w:r>
      </w:hyperlink>
    </w:p>
    <w:p w14:paraId="3FE2582A" w14:textId="77777777" w:rsidR="005835D6" w:rsidRDefault="005835D6">
      <w:pPr>
        <w:pStyle w:val="BodyText"/>
        <w:spacing w:before="9"/>
        <w:rPr>
          <w:sz w:val="15"/>
        </w:rPr>
      </w:pPr>
    </w:p>
    <w:p w14:paraId="3FE2582B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5325.603</w:t>
        </w:r>
        <w:r w:rsidR="00B25608">
          <w:rPr>
            <w:color w:val="27314A"/>
            <w:spacing w:val="2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3FE2582C" w14:textId="77777777" w:rsidR="005835D6" w:rsidRDefault="005835D6">
      <w:pPr>
        <w:pStyle w:val="BodyText"/>
        <w:spacing w:before="9"/>
        <w:rPr>
          <w:sz w:val="15"/>
        </w:rPr>
      </w:pPr>
    </w:p>
    <w:p w14:paraId="3FE2582D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Subpart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5325.10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—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ADDITIONAL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FOREIGN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ACQUISITION</w:t>
        </w:r>
        <w:r w:rsidR="00B25608">
          <w:rPr>
            <w:color w:val="27314A"/>
            <w:spacing w:val="39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REGULATIONS</w:t>
        </w:r>
      </w:hyperlink>
    </w:p>
    <w:p w14:paraId="3FE2582E" w14:textId="77777777" w:rsidR="005835D6" w:rsidRDefault="005835D6">
      <w:pPr>
        <w:pStyle w:val="BodyText"/>
        <w:spacing w:before="9"/>
        <w:rPr>
          <w:sz w:val="15"/>
        </w:rPr>
      </w:pPr>
    </w:p>
    <w:p w14:paraId="3FE2582F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5325.1001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Waiver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Right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to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Examination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11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Records</w:t>
        </w:r>
      </w:hyperlink>
    </w:p>
    <w:p w14:paraId="3FE25830" w14:textId="77777777" w:rsidR="005835D6" w:rsidRDefault="005835D6">
      <w:pPr>
        <w:pStyle w:val="BodyText"/>
        <w:spacing w:before="9"/>
        <w:rPr>
          <w:sz w:val="15"/>
        </w:rPr>
      </w:pPr>
    </w:p>
    <w:p w14:paraId="3FE25831" w14:textId="77777777" w:rsidR="005835D6" w:rsidRDefault="00DA6D60">
      <w:pPr>
        <w:pStyle w:val="BodyText"/>
        <w:spacing w:before="96" w:line="271" w:lineRule="auto"/>
        <w:ind w:left="110"/>
      </w:pPr>
      <w:hyperlink w:anchor="_bookmark0" w:history="1">
        <w:r w:rsidR="00B25608">
          <w:rPr>
            <w:color w:val="27314A"/>
            <w:w w:val="110"/>
            <w:u w:val="single" w:color="27314A"/>
          </w:rPr>
          <w:t>Subpart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5325.70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—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AUTHORIZATION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ACTS,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APPROPRIATIONS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ACTS,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AND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OTHER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STATUTORY</w:t>
        </w:r>
      </w:hyperlink>
      <w:r w:rsidR="00B25608">
        <w:rPr>
          <w:color w:val="27314A"/>
          <w:w w:val="110"/>
        </w:rPr>
        <w:t xml:space="preserve"> </w:t>
      </w:r>
      <w:hyperlink w:anchor="_bookmark0" w:history="1">
        <w:r w:rsidR="00B25608">
          <w:rPr>
            <w:color w:val="27314A"/>
            <w:w w:val="110"/>
            <w:u w:val="single" w:color="27314A"/>
          </w:rPr>
          <w:t>RESTRICTIONS ON FOREIGN ACQUISITION</w:t>
        </w:r>
      </w:hyperlink>
    </w:p>
    <w:p w14:paraId="3FE25832" w14:textId="77777777" w:rsidR="005835D6" w:rsidRDefault="005835D6">
      <w:pPr>
        <w:pStyle w:val="BodyText"/>
        <w:spacing w:before="11"/>
        <w:rPr>
          <w:sz w:val="12"/>
        </w:rPr>
      </w:pPr>
    </w:p>
    <w:p w14:paraId="3FE25833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spacing w:val="-2"/>
            <w:w w:val="105"/>
            <w:u w:val="single" w:color="27314A"/>
          </w:rPr>
          <w:t>5325.7002-2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3FE25834" w14:textId="77777777" w:rsidR="005835D6" w:rsidRDefault="005835D6">
      <w:pPr>
        <w:pStyle w:val="BodyText"/>
        <w:spacing w:before="10"/>
        <w:rPr>
          <w:sz w:val="15"/>
        </w:rPr>
      </w:pPr>
    </w:p>
    <w:p w14:paraId="3FE25835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spacing w:val="-2"/>
            <w:w w:val="105"/>
            <w:u w:val="single" w:color="27314A"/>
          </w:rPr>
          <w:t>5325.7003-3</w:t>
        </w:r>
        <w:r w:rsidR="00B25608">
          <w:rPr>
            <w:color w:val="27314A"/>
            <w:spacing w:val="10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3FE25836" w14:textId="77777777" w:rsidR="005835D6" w:rsidRDefault="005835D6">
      <w:pPr>
        <w:pStyle w:val="BodyText"/>
        <w:spacing w:before="9"/>
        <w:rPr>
          <w:sz w:val="15"/>
        </w:rPr>
      </w:pPr>
    </w:p>
    <w:p w14:paraId="3FE25837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5325.7008</w:t>
        </w:r>
        <w:r w:rsidR="00B2560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Waiver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Restrictions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10</w:t>
        </w:r>
        <w:r w:rsidR="00B25608">
          <w:rPr>
            <w:color w:val="27314A"/>
            <w:spacing w:val="23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U.S.C.</w:t>
        </w:r>
        <w:r w:rsidR="00B25608">
          <w:rPr>
            <w:color w:val="27314A"/>
            <w:spacing w:val="22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4"/>
            <w:w w:val="105"/>
            <w:u w:val="single" w:color="27314A"/>
          </w:rPr>
          <w:t>4864</w:t>
        </w:r>
      </w:hyperlink>
    </w:p>
    <w:p w14:paraId="3FE25838" w14:textId="77777777" w:rsidR="005835D6" w:rsidRDefault="005835D6">
      <w:pPr>
        <w:pStyle w:val="BodyText"/>
        <w:spacing w:before="9"/>
        <w:rPr>
          <w:sz w:val="15"/>
        </w:rPr>
      </w:pPr>
    </w:p>
    <w:p w14:paraId="3FE25839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5325.7021-3</w:t>
        </w:r>
        <w:r w:rsidR="00B25608">
          <w:rPr>
            <w:color w:val="27314A"/>
            <w:spacing w:val="7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National</w:t>
        </w:r>
        <w:r w:rsidR="00B25608">
          <w:rPr>
            <w:color w:val="27314A"/>
            <w:spacing w:val="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security</w:t>
        </w:r>
        <w:r w:rsidR="00B25608">
          <w:rPr>
            <w:color w:val="27314A"/>
            <w:spacing w:val="7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waiver</w:t>
        </w:r>
        <w:r w:rsidR="00B25608">
          <w:rPr>
            <w:color w:val="27314A"/>
            <w:spacing w:val="8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of</w:t>
        </w:r>
        <w:r w:rsidR="00B25608">
          <w:rPr>
            <w:color w:val="27314A"/>
            <w:spacing w:val="8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disclosure</w:t>
        </w:r>
      </w:hyperlink>
    </w:p>
    <w:p w14:paraId="3FE2583A" w14:textId="77777777" w:rsidR="005835D6" w:rsidRDefault="005835D6">
      <w:pPr>
        <w:pStyle w:val="BodyText"/>
        <w:spacing w:before="9"/>
        <w:rPr>
          <w:sz w:val="15"/>
        </w:rPr>
      </w:pPr>
    </w:p>
    <w:p w14:paraId="3FE2583B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10"/>
            <w:u w:val="single" w:color="27314A"/>
          </w:rPr>
          <w:t>Subpart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5325.73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—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ACQUISITIONS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FOR</w:t>
        </w:r>
        <w:r w:rsidR="00B25608">
          <w:rPr>
            <w:color w:val="27314A"/>
            <w:spacing w:val="-3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FOREIGN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MILITARY</w:t>
        </w:r>
        <w:r w:rsidR="00B25608">
          <w:rPr>
            <w:color w:val="27314A"/>
            <w:spacing w:val="-2"/>
            <w:w w:val="110"/>
            <w:u w:val="single" w:color="27314A"/>
          </w:rPr>
          <w:t xml:space="preserve"> SALES</w:t>
        </w:r>
      </w:hyperlink>
    </w:p>
    <w:p w14:paraId="3FE2583C" w14:textId="77777777" w:rsidR="005835D6" w:rsidRDefault="005835D6">
      <w:pPr>
        <w:pStyle w:val="BodyText"/>
        <w:spacing w:before="9"/>
        <w:rPr>
          <w:sz w:val="15"/>
        </w:rPr>
      </w:pPr>
    </w:p>
    <w:p w14:paraId="3FE2583D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5325.7301-2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Solicitation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Approval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for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Sole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Source</w:t>
        </w:r>
        <w:r w:rsidR="00B25608">
          <w:rPr>
            <w:color w:val="27314A"/>
            <w:spacing w:val="15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3FE2583E" w14:textId="77777777" w:rsidR="005835D6" w:rsidRDefault="005835D6">
      <w:pPr>
        <w:pStyle w:val="BodyText"/>
        <w:spacing w:before="9"/>
        <w:rPr>
          <w:sz w:val="15"/>
        </w:rPr>
      </w:pPr>
    </w:p>
    <w:p w14:paraId="3FE2583F" w14:textId="77777777" w:rsidR="005835D6" w:rsidRDefault="00DA6D60">
      <w:pPr>
        <w:pStyle w:val="BodyText"/>
        <w:spacing w:before="96"/>
        <w:ind w:left="110"/>
      </w:pPr>
      <w:hyperlink w:anchor="_bookmark0" w:history="1">
        <w:r w:rsidR="00B25608">
          <w:rPr>
            <w:color w:val="27314A"/>
            <w:w w:val="110"/>
            <w:u w:val="single" w:color="27314A"/>
          </w:rPr>
          <w:t>Subpart</w:t>
        </w:r>
        <w:r w:rsidR="00B25608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5325.75</w:t>
        </w:r>
        <w:r w:rsidR="00B25608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—</w:t>
        </w:r>
        <w:r w:rsidR="00B25608">
          <w:rPr>
            <w:color w:val="27314A"/>
            <w:spacing w:val="-9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BALANCE</w:t>
        </w:r>
        <w:r w:rsidR="00B25608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OF</w:t>
        </w:r>
        <w:r w:rsidR="00B25608">
          <w:rPr>
            <w:color w:val="27314A"/>
            <w:spacing w:val="-9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PAYMENTS</w:t>
        </w:r>
        <w:r w:rsidR="00B25608">
          <w:rPr>
            <w:color w:val="27314A"/>
            <w:spacing w:val="-10"/>
            <w:w w:val="110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10"/>
            <w:u w:val="single" w:color="27314A"/>
          </w:rPr>
          <w:t>PROGRAM</w:t>
        </w:r>
      </w:hyperlink>
    </w:p>
    <w:p w14:paraId="3FE25840" w14:textId="77777777" w:rsidR="005835D6" w:rsidRDefault="005835D6">
      <w:pPr>
        <w:pStyle w:val="BodyText"/>
        <w:spacing w:before="9"/>
        <w:rPr>
          <w:sz w:val="15"/>
        </w:rPr>
      </w:pPr>
    </w:p>
    <w:p w14:paraId="3FE25841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5325.7501</w:t>
        </w:r>
        <w:r w:rsidR="00B25608">
          <w:rPr>
            <w:color w:val="27314A"/>
            <w:spacing w:val="1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3FE25842" w14:textId="77777777" w:rsidR="005835D6" w:rsidRDefault="005835D6">
      <w:pPr>
        <w:pStyle w:val="BodyText"/>
        <w:spacing w:before="10"/>
        <w:rPr>
          <w:sz w:val="15"/>
        </w:rPr>
      </w:pPr>
    </w:p>
    <w:p w14:paraId="3FE25843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10"/>
            <w:u w:val="single" w:color="27314A"/>
          </w:rPr>
          <w:t>Subpart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5325.77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—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ACQUISITIONS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IN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SUPPORT</w:t>
        </w:r>
        <w:r w:rsidR="00B25608">
          <w:rPr>
            <w:color w:val="27314A"/>
            <w:spacing w:val="2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OF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OPERATIONS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w w:val="110"/>
            <w:u w:val="single" w:color="27314A"/>
          </w:rPr>
          <w:t>IN</w:t>
        </w:r>
        <w:r w:rsidR="00B25608">
          <w:rPr>
            <w:color w:val="27314A"/>
            <w:spacing w:val="1"/>
            <w:w w:val="110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10"/>
            <w:u w:val="single" w:color="27314A"/>
          </w:rPr>
          <w:t>AFGHANISTAN</w:t>
        </w:r>
      </w:hyperlink>
    </w:p>
    <w:p w14:paraId="3FE25844" w14:textId="77777777" w:rsidR="005835D6" w:rsidRDefault="005835D6">
      <w:pPr>
        <w:pStyle w:val="BodyText"/>
        <w:spacing w:before="9"/>
        <w:rPr>
          <w:sz w:val="15"/>
        </w:rPr>
      </w:pPr>
    </w:p>
    <w:p w14:paraId="3FE25845" w14:textId="77777777" w:rsidR="005835D6" w:rsidRDefault="00DA6D60">
      <w:pPr>
        <w:pStyle w:val="BodyText"/>
        <w:spacing w:before="95"/>
        <w:ind w:left="110"/>
      </w:pPr>
      <w:hyperlink w:anchor="_bookmark0" w:history="1">
        <w:r w:rsidR="00B25608">
          <w:rPr>
            <w:color w:val="27314A"/>
            <w:w w:val="105"/>
            <w:u w:val="single" w:color="27314A"/>
          </w:rPr>
          <w:t>5325.7703-2</w:t>
        </w:r>
        <w:r w:rsidR="00B25608">
          <w:rPr>
            <w:color w:val="27314A"/>
            <w:spacing w:val="-2"/>
            <w:w w:val="105"/>
            <w:u w:val="single" w:color="27314A"/>
          </w:rPr>
          <w:t xml:space="preserve"> </w:t>
        </w:r>
        <w:r w:rsidR="00B25608">
          <w:rPr>
            <w:color w:val="27314A"/>
            <w:w w:val="105"/>
            <w:u w:val="single" w:color="27314A"/>
          </w:rPr>
          <w:t>Determination</w:t>
        </w:r>
        <w:r w:rsidR="00B25608">
          <w:rPr>
            <w:color w:val="27314A"/>
            <w:spacing w:val="-1"/>
            <w:w w:val="105"/>
            <w:u w:val="single" w:color="27314A"/>
          </w:rPr>
          <w:t xml:space="preserve"> </w:t>
        </w:r>
        <w:r w:rsidR="00B25608">
          <w:rPr>
            <w:color w:val="27314A"/>
            <w:spacing w:val="-2"/>
            <w:w w:val="105"/>
            <w:u w:val="single" w:color="27314A"/>
          </w:rPr>
          <w:t>requirements.</w:t>
        </w:r>
      </w:hyperlink>
    </w:p>
    <w:p w14:paraId="3FE25846" w14:textId="77777777" w:rsidR="005835D6" w:rsidRDefault="005835D6">
      <w:pPr>
        <w:sectPr w:rsidR="005835D6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3FE25847" w14:textId="77777777" w:rsidR="005835D6" w:rsidRDefault="00B25608">
      <w:pPr>
        <w:pStyle w:val="Heading1"/>
        <w:spacing w:before="75"/>
        <w:rPr>
          <w:b/>
        </w:rPr>
      </w:pPr>
      <w:r>
        <w:rPr>
          <w:b/>
          <w:spacing w:val="-2"/>
        </w:rPr>
        <w:lastRenderedPageBreak/>
        <w:t>Subpart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5325.1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BUY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AMERICAN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-</w:t>
      </w:r>
      <w:r>
        <w:rPr>
          <w:b/>
          <w:spacing w:val="-21"/>
        </w:rPr>
        <w:t xml:space="preserve"> </w:t>
      </w:r>
      <w:r>
        <w:rPr>
          <w:b/>
          <w:spacing w:val="-2"/>
        </w:rPr>
        <w:t>SUPPLIES</w:t>
      </w:r>
    </w:p>
    <w:p w14:paraId="3FE25848" w14:textId="77777777" w:rsidR="005835D6" w:rsidRDefault="005835D6">
      <w:pPr>
        <w:pStyle w:val="BodyText"/>
        <w:rPr>
          <w:rFonts w:ascii="Bookman Old Style"/>
          <w:b/>
          <w:sz w:val="44"/>
        </w:rPr>
      </w:pPr>
    </w:p>
    <w:p w14:paraId="3906A7EB" w14:textId="62B3EBE4" w:rsidR="00573974" w:rsidRDefault="00573974" w:rsidP="00573974">
      <w:pPr>
        <w:pStyle w:val="Heading2"/>
        <w:rPr>
          <w:b/>
          <w:spacing w:val="-2"/>
        </w:rPr>
      </w:pPr>
      <w:r>
        <w:rPr>
          <w:b/>
          <w:spacing w:val="-4"/>
        </w:rPr>
        <w:t>5325.101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General</w:t>
      </w:r>
    </w:p>
    <w:p w14:paraId="6584CD2E" w14:textId="77777777" w:rsidR="00573974" w:rsidRDefault="00573974" w:rsidP="00573974">
      <w:pPr>
        <w:pStyle w:val="Heading2"/>
        <w:rPr>
          <w:b/>
          <w:spacing w:val="-2"/>
        </w:rPr>
      </w:pPr>
    </w:p>
    <w:p w14:paraId="1589F218" w14:textId="255CC898" w:rsidR="00573974" w:rsidRPr="00020AFE" w:rsidRDefault="00573974" w:rsidP="00573974">
      <w:pPr>
        <w:pStyle w:val="Heading2"/>
        <w:rPr>
          <w:rFonts w:ascii="Cambria" w:hAnsi="Cambria"/>
          <w:b/>
          <w:spacing w:val="-2"/>
          <w:sz w:val="22"/>
          <w:szCs w:val="22"/>
        </w:rPr>
      </w:pPr>
      <w:r w:rsidRPr="00CA6B2E">
        <w:rPr>
          <w:rFonts w:ascii="Cambria" w:hAnsi="Cambria"/>
          <w:bCs/>
          <w:spacing w:val="-2"/>
          <w:sz w:val="22"/>
          <w:szCs w:val="22"/>
        </w:rPr>
        <w:t>(d)(1)</w:t>
      </w:r>
      <w:r w:rsidRPr="00CA6B2E">
        <w:rPr>
          <w:rFonts w:ascii="Cambria" w:hAnsi="Cambria"/>
          <w:b/>
          <w:spacing w:val="-2"/>
          <w:sz w:val="22"/>
          <w:szCs w:val="22"/>
        </w:rPr>
        <w:t xml:space="preserve"> </w:t>
      </w:r>
      <w:r w:rsidRPr="00CA6B2E">
        <w:rPr>
          <w:rFonts w:ascii="Cambria" w:hAnsi="Cambria"/>
          <w:w w:val="105"/>
          <w:sz w:val="22"/>
          <w:szCs w:val="22"/>
        </w:rPr>
        <w:t xml:space="preserve">See </w:t>
      </w:r>
      <w:hyperlink r:id="rId7" w:anchor="DAFFARS_MP5301_601">
        <w:r w:rsidRPr="00CA6B2E">
          <w:rPr>
            <w:rFonts w:ascii="Cambria" w:hAnsi="Cambria"/>
            <w:color w:val="27314A"/>
            <w:spacing w:val="-2"/>
            <w:w w:val="105"/>
            <w:sz w:val="22"/>
            <w:szCs w:val="22"/>
            <w:u w:val="single" w:color="27314A"/>
          </w:rPr>
          <w:t>MP5301.601(a)(i)</w:t>
        </w:r>
      </w:hyperlink>
      <w:r w:rsidRPr="00CA6B2E">
        <w:rPr>
          <w:rFonts w:ascii="Cambria" w:hAnsi="Cambria"/>
          <w:spacing w:val="-2"/>
          <w:w w:val="105"/>
          <w:sz w:val="22"/>
          <w:szCs w:val="22"/>
        </w:rPr>
        <w:t>.</w:t>
      </w:r>
    </w:p>
    <w:p w14:paraId="1E9B2889" w14:textId="77777777" w:rsidR="00573974" w:rsidRDefault="00573974" w:rsidP="00573974">
      <w:pPr>
        <w:pStyle w:val="Heading2"/>
        <w:rPr>
          <w:b/>
        </w:rPr>
      </w:pPr>
    </w:p>
    <w:p w14:paraId="3FE25849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5325.103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Exceptions</w:t>
      </w:r>
    </w:p>
    <w:p w14:paraId="3FE2584A" w14:textId="77777777" w:rsidR="005835D6" w:rsidRDefault="005835D6">
      <w:pPr>
        <w:pStyle w:val="BodyText"/>
        <w:spacing w:before="5"/>
        <w:rPr>
          <w:rFonts w:ascii="Bookman Old Style"/>
          <w:b/>
          <w:sz w:val="42"/>
        </w:rPr>
      </w:pPr>
    </w:p>
    <w:p w14:paraId="3FE2584B" w14:textId="77777777" w:rsidR="005835D6" w:rsidRDefault="00B25608">
      <w:pPr>
        <w:pStyle w:val="BodyText"/>
        <w:spacing w:line="501" w:lineRule="auto"/>
        <w:ind w:left="110" w:right="2898"/>
        <w:jc w:val="both"/>
      </w:pPr>
      <w:r>
        <w:rPr>
          <w:w w:val="105"/>
        </w:rPr>
        <w:t xml:space="preserve">(a)(ii)(B)(1) See </w:t>
      </w:r>
      <w:hyperlink r:id="rId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for public interest exception approvals. (a)(ii)(B)(2) See </w:t>
      </w:r>
      <w:hyperlink r:id="rId9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for public interest exception approvals. (a)(ii)(B)(3) See </w:t>
      </w:r>
      <w:hyperlink r:id="rId10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public interest exception approvals.</w:t>
      </w:r>
    </w:p>
    <w:p w14:paraId="3FE2584C" w14:textId="77777777" w:rsidR="005835D6" w:rsidRDefault="00B25608">
      <w:pPr>
        <w:pStyle w:val="BodyText"/>
        <w:spacing w:line="271" w:lineRule="auto"/>
        <w:ind w:left="110" w:right="540"/>
        <w:jc w:val="both"/>
      </w:pPr>
      <w:r>
        <w:rPr>
          <w:w w:val="105"/>
        </w:rPr>
        <w:t xml:space="preserve">(b)(ii)(A) Follow </w:t>
      </w:r>
      <w:hyperlink r:id="rId11" w:anchor="DAFFARS_MP5325_103">
        <w:r>
          <w:rPr>
            <w:color w:val="27314A"/>
            <w:w w:val="105"/>
            <w:u w:val="single" w:color="27314A"/>
          </w:rPr>
          <w:t>MP5325.103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when a determination of non-availability is required by </w:t>
      </w:r>
      <w:hyperlink r:id="rId12">
        <w:r>
          <w:rPr>
            <w:color w:val="27314A"/>
            <w:w w:val="105"/>
            <w:u w:val="single" w:color="27314A"/>
          </w:rPr>
          <w:t>FAR 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</w:t>
      </w:r>
      <w:hyperlink r:id="rId13">
        <w:r>
          <w:rPr>
            <w:color w:val="27314A"/>
            <w:w w:val="105"/>
            <w:u w:val="single" w:color="27314A"/>
          </w:rPr>
          <w:t>DFARS 225.103</w:t>
        </w:r>
      </w:hyperlink>
      <w:r>
        <w:rPr>
          <w:w w:val="105"/>
        </w:rPr>
        <w:t xml:space="preserve">. See </w:t>
      </w:r>
      <w:hyperlink r:id="rId14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nonavailability determination approvals.</w:t>
      </w:r>
    </w:p>
    <w:p w14:paraId="3FE2584D" w14:textId="77777777" w:rsidR="005835D6" w:rsidRDefault="005835D6">
      <w:pPr>
        <w:pStyle w:val="BodyText"/>
        <w:spacing w:before="10"/>
        <w:rPr>
          <w:sz w:val="20"/>
        </w:rPr>
      </w:pPr>
    </w:p>
    <w:p w14:paraId="3FE2584E" w14:textId="77777777" w:rsidR="005835D6" w:rsidRDefault="00B25608">
      <w:pPr>
        <w:pStyle w:val="BodyText"/>
        <w:spacing w:line="271" w:lineRule="auto"/>
        <w:ind w:left="110" w:right="537"/>
        <w:jc w:val="both"/>
      </w:pPr>
      <w:r>
        <w:rPr>
          <w:w w:val="105"/>
        </w:rPr>
        <w:t xml:space="preserve">(b)(ii)(B) Follow </w:t>
      </w:r>
      <w:hyperlink r:id="rId15" w:anchor="DAFFARS_MP5325_103">
        <w:r>
          <w:rPr>
            <w:color w:val="27314A"/>
            <w:w w:val="105"/>
            <w:u w:val="single" w:color="27314A"/>
          </w:rPr>
          <w:t>MP5325.103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when a determination of non-availability is required by </w:t>
      </w:r>
      <w:hyperlink r:id="rId16">
        <w:r>
          <w:rPr>
            <w:color w:val="27314A"/>
            <w:w w:val="105"/>
            <w:u w:val="single" w:color="27314A"/>
          </w:rPr>
          <w:t>FAR 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</w:t>
      </w:r>
      <w:hyperlink r:id="rId17">
        <w:r>
          <w:rPr>
            <w:color w:val="27314A"/>
            <w:w w:val="105"/>
            <w:u w:val="single" w:color="27314A"/>
          </w:rPr>
          <w:t>DFARS 225.103</w:t>
        </w:r>
      </w:hyperlink>
      <w:r>
        <w:rPr>
          <w:w w:val="105"/>
        </w:rPr>
        <w:t xml:space="preserve">. See </w:t>
      </w:r>
      <w:hyperlink r:id="rId1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nonavailability determination approvals.</w:t>
      </w:r>
    </w:p>
    <w:p w14:paraId="3FE2584F" w14:textId="77777777" w:rsidR="005835D6" w:rsidRDefault="005835D6">
      <w:pPr>
        <w:pStyle w:val="BodyText"/>
        <w:spacing w:before="1"/>
        <w:rPr>
          <w:sz w:val="21"/>
        </w:rPr>
      </w:pPr>
    </w:p>
    <w:p w14:paraId="3FE25850" w14:textId="77777777" w:rsidR="005835D6" w:rsidRDefault="00B25608">
      <w:pPr>
        <w:pStyle w:val="BodyText"/>
        <w:spacing w:before="1" w:line="271" w:lineRule="auto"/>
        <w:ind w:left="110" w:right="532"/>
        <w:jc w:val="both"/>
      </w:pPr>
      <w:r>
        <w:rPr>
          <w:w w:val="105"/>
        </w:rPr>
        <w:t xml:space="preserve">(b)(ii)(C) Follow </w:t>
      </w:r>
      <w:hyperlink r:id="rId19" w:anchor="DAFFARS_MP5325_103">
        <w:r>
          <w:rPr>
            <w:color w:val="27314A"/>
            <w:w w:val="105"/>
            <w:u w:val="single" w:color="27314A"/>
          </w:rPr>
          <w:t>MP5325.103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when a determination of non-availability is required by </w:t>
      </w:r>
      <w:hyperlink r:id="rId20">
        <w:r>
          <w:rPr>
            <w:color w:val="27314A"/>
            <w:w w:val="105"/>
            <w:u w:val="single" w:color="27314A"/>
          </w:rPr>
          <w:t>FAR 25.103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and </w:t>
      </w:r>
      <w:hyperlink r:id="rId21">
        <w:r>
          <w:rPr>
            <w:color w:val="27314A"/>
            <w:w w:val="105"/>
            <w:u w:val="single" w:color="27314A"/>
          </w:rPr>
          <w:t>DFARS 225.103</w:t>
        </w:r>
      </w:hyperlink>
      <w:r>
        <w:rPr>
          <w:w w:val="105"/>
        </w:rPr>
        <w:t xml:space="preserve">. See </w:t>
      </w:r>
      <w:hyperlink r:id="rId22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nonavailability determination approvals.</w:t>
      </w:r>
    </w:p>
    <w:p w14:paraId="3FE25851" w14:textId="77777777" w:rsidR="005835D6" w:rsidRDefault="005835D6">
      <w:pPr>
        <w:pStyle w:val="BodyText"/>
        <w:rPr>
          <w:sz w:val="26"/>
        </w:rPr>
      </w:pPr>
    </w:p>
    <w:p w14:paraId="3FE25852" w14:textId="77777777" w:rsidR="005835D6" w:rsidRDefault="00B25608">
      <w:pPr>
        <w:pStyle w:val="Heading1"/>
        <w:spacing w:before="202" w:line="273" w:lineRule="auto"/>
        <w:rPr>
          <w:b/>
        </w:rPr>
      </w:pPr>
      <w:r>
        <w:rPr>
          <w:b/>
        </w:rPr>
        <w:t>Subpart</w:t>
      </w:r>
      <w:r>
        <w:rPr>
          <w:b/>
          <w:spacing w:val="-29"/>
        </w:rPr>
        <w:t xml:space="preserve"> </w:t>
      </w:r>
      <w:r>
        <w:rPr>
          <w:b/>
        </w:rPr>
        <w:t>5325.2</w:t>
      </w:r>
      <w:r>
        <w:rPr>
          <w:b/>
          <w:spacing w:val="-28"/>
        </w:rPr>
        <w:t xml:space="preserve"> </w:t>
      </w:r>
      <w:r>
        <w:rPr>
          <w:b/>
        </w:rPr>
        <w:t>—</w:t>
      </w:r>
      <w:r>
        <w:rPr>
          <w:b/>
          <w:spacing w:val="-28"/>
        </w:rPr>
        <w:t xml:space="preserve"> </w:t>
      </w:r>
      <w:r>
        <w:rPr>
          <w:b/>
        </w:rPr>
        <w:t>BUY</w:t>
      </w:r>
      <w:r>
        <w:rPr>
          <w:b/>
          <w:spacing w:val="-28"/>
        </w:rPr>
        <w:t xml:space="preserve"> </w:t>
      </w:r>
      <w:r>
        <w:rPr>
          <w:b/>
        </w:rPr>
        <w:t>AMERICAN</w:t>
      </w:r>
      <w:r>
        <w:rPr>
          <w:b/>
          <w:spacing w:val="-28"/>
        </w:rPr>
        <w:t xml:space="preserve"> </w:t>
      </w:r>
      <w:r>
        <w:rPr>
          <w:b/>
        </w:rPr>
        <w:t>–</w:t>
      </w:r>
      <w:r>
        <w:rPr>
          <w:b/>
          <w:spacing w:val="-28"/>
        </w:rPr>
        <w:t xml:space="preserve"> </w:t>
      </w:r>
      <w:r>
        <w:rPr>
          <w:b/>
        </w:rPr>
        <w:t xml:space="preserve">CONSTRUCTION </w:t>
      </w:r>
      <w:r>
        <w:rPr>
          <w:b/>
          <w:spacing w:val="-2"/>
        </w:rPr>
        <w:t>MATERIALS</w:t>
      </w:r>
    </w:p>
    <w:p w14:paraId="3FE25853" w14:textId="77777777" w:rsidR="005835D6" w:rsidRDefault="005835D6">
      <w:pPr>
        <w:pStyle w:val="BodyText"/>
        <w:spacing w:before="6"/>
        <w:rPr>
          <w:rFonts w:ascii="Bookman Old Style"/>
          <w:b/>
          <w:sz w:val="39"/>
        </w:rPr>
      </w:pPr>
    </w:p>
    <w:p w14:paraId="3FE25854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5325.202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Exceptions</w:t>
      </w:r>
    </w:p>
    <w:p w14:paraId="3FE25855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56" w14:textId="77777777" w:rsidR="005835D6" w:rsidRDefault="00B25608">
      <w:pPr>
        <w:pStyle w:val="BodyText"/>
        <w:ind w:left="110"/>
        <w:jc w:val="both"/>
      </w:pPr>
      <w:r>
        <w:rPr>
          <w:w w:val="105"/>
        </w:rPr>
        <w:t xml:space="preserve">(a)(1) See </w:t>
      </w:r>
      <w:hyperlink r:id="rId23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57" w14:textId="77777777" w:rsidR="005835D6" w:rsidRDefault="005835D6">
      <w:pPr>
        <w:pStyle w:val="BodyText"/>
        <w:spacing w:before="11"/>
        <w:rPr>
          <w:sz w:val="23"/>
        </w:rPr>
      </w:pPr>
    </w:p>
    <w:p w14:paraId="3FE25858" w14:textId="50023DAE" w:rsidR="005835D6" w:rsidRDefault="00B25608">
      <w:pPr>
        <w:ind w:left="110"/>
        <w:jc w:val="both"/>
      </w:pPr>
      <w:r>
        <w:rPr>
          <w:w w:val="105"/>
        </w:rPr>
        <w:t>(a)(2)</w:t>
      </w:r>
      <w:r>
        <w:rPr>
          <w:spacing w:val="18"/>
          <w:w w:val="105"/>
        </w:rPr>
        <w:t xml:space="preserve"> </w:t>
      </w:r>
      <w:del w:id="3" w:author="ROSSI, AMANDA M CIV USAF HAF SAF/AQCP" w:date="2024-05-18T13:50:00Z">
        <w:r w:rsidDel="00DA6D60">
          <w:rPr>
            <w:i/>
            <w:w w:val="105"/>
          </w:rPr>
          <w:delText>Nonavailability.</w:delText>
        </w:r>
        <w:r w:rsidDel="00DA6D60">
          <w:rPr>
            <w:i/>
            <w:spacing w:val="17"/>
            <w:w w:val="105"/>
          </w:rPr>
          <w:delText xml:space="preserve"> </w:delText>
        </w:r>
      </w:del>
      <w:r>
        <w:rPr>
          <w:w w:val="105"/>
        </w:rPr>
        <w:t>See</w:t>
      </w:r>
      <w:r>
        <w:rPr>
          <w:spacing w:val="19"/>
          <w:w w:val="105"/>
        </w:rPr>
        <w:t xml:space="preserve"> </w:t>
      </w:r>
      <w:hyperlink r:id="rId2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59" w14:textId="77777777" w:rsidR="005835D6" w:rsidRDefault="005835D6">
      <w:pPr>
        <w:pStyle w:val="BodyText"/>
        <w:rPr>
          <w:sz w:val="26"/>
        </w:rPr>
      </w:pPr>
    </w:p>
    <w:p w14:paraId="3FE2585A" w14:textId="77777777" w:rsidR="005835D6" w:rsidRDefault="00B25608">
      <w:pPr>
        <w:pStyle w:val="Heading2"/>
        <w:spacing w:before="203"/>
        <w:rPr>
          <w:b/>
        </w:rPr>
      </w:pPr>
      <w:r>
        <w:rPr>
          <w:b/>
        </w:rPr>
        <w:t>5325.204</w:t>
      </w:r>
      <w:r>
        <w:rPr>
          <w:b/>
          <w:spacing w:val="-14"/>
        </w:rPr>
        <w:t xml:space="preserve"> </w:t>
      </w:r>
      <w:r>
        <w:rPr>
          <w:b/>
        </w:rPr>
        <w:t>Evaluating</w:t>
      </w:r>
      <w:r>
        <w:rPr>
          <w:b/>
          <w:spacing w:val="-13"/>
        </w:rPr>
        <w:t xml:space="preserve"> </w:t>
      </w:r>
      <w:r>
        <w:rPr>
          <w:b/>
        </w:rPr>
        <w:t>Offers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Foreign</w:t>
      </w:r>
      <w:r>
        <w:rPr>
          <w:b/>
          <w:spacing w:val="-13"/>
        </w:rPr>
        <w:t xml:space="preserve"> </w:t>
      </w:r>
      <w:r>
        <w:rPr>
          <w:b/>
        </w:rPr>
        <w:t>Construction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Material</w:t>
      </w:r>
    </w:p>
    <w:p w14:paraId="3FE2585B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5C" w14:textId="77777777" w:rsidR="005835D6" w:rsidRDefault="00B25608">
      <w:pPr>
        <w:pStyle w:val="BodyText"/>
        <w:spacing w:before="1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25" w:anchor="DAFFARS_MP5301_601">
        <w:r>
          <w:rPr>
            <w:color w:val="27314A"/>
            <w:spacing w:val="-2"/>
            <w:w w:val="105"/>
            <w:u w:val="single" w:color="27314A"/>
          </w:rPr>
          <w:t>MP5301.601(a)(i).</w:t>
        </w:r>
      </w:hyperlink>
    </w:p>
    <w:p w14:paraId="3FE2585D" w14:textId="77777777" w:rsidR="005835D6" w:rsidRDefault="005835D6">
      <w:pPr>
        <w:pStyle w:val="BodyText"/>
        <w:rPr>
          <w:sz w:val="20"/>
        </w:rPr>
      </w:pPr>
    </w:p>
    <w:p w14:paraId="3FE2585E" w14:textId="77777777" w:rsidR="005835D6" w:rsidRDefault="005835D6">
      <w:pPr>
        <w:pStyle w:val="BodyText"/>
        <w:spacing w:before="8"/>
        <w:rPr>
          <w:sz w:val="17"/>
        </w:rPr>
      </w:pPr>
    </w:p>
    <w:p w14:paraId="3FE2585F" w14:textId="77777777" w:rsidR="005835D6" w:rsidRDefault="00B25608">
      <w:pPr>
        <w:pStyle w:val="Heading1"/>
        <w:spacing w:before="99"/>
        <w:rPr>
          <w:b/>
        </w:rPr>
      </w:pPr>
      <w:r>
        <w:rPr>
          <w:b/>
          <w:spacing w:val="-8"/>
        </w:rPr>
        <w:t>Subpart</w:t>
      </w:r>
      <w:r>
        <w:rPr>
          <w:b/>
          <w:spacing w:val="-14"/>
        </w:rPr>
        <w:t xml:space="preserve"> </w:t>
      </w:r>
      <w:r>
        <w:rPr>
          <w:b/>
          <w:spacing w:val="-8"/>
        </w:rPr>
        <w:t>5325.4</w:t>
      </w:r>
      <w:r>
        <w:rPr>
          <w:b/>
          <w:spacing w:val="-15"/>
        </w:rPr>
        <w:t xml:space="preserve"> </w:t>
      </w:r>
      <w:r>
        <w:rPr>
          <w:b/>
          <w:spacing w:val="-8"/>
        </w:rPr>
        <w:t>—</w:t>
      </w:r>
      <w:r>
        <w:rPr>
          <w:b/>
          <w:spacing w:val="-13"/>
        </w:rPr>
        <w:t xml:space="preserve"> </w:t>
      </w:r>
      <w:r>
        <w:rPr>
          <w:b/>
          <w:spacing w:val="-8"/>
        </w:rPr>
        <w:t>TRADE</w:t>
      </w:r>
      <w:r>
        <w:rPr>
          <w:b/>
          <w:spacing w:val="-14"/>
        </w:rPr>
        <w:t xml:space="preserve"> </w:t>
      </w:r>
      <w:r>
        <w:rPr>
          <w:b/>
          <w:spacing w:val="-8"/>
        </w:rPr>
        <w:t>AGREEMENTS</w:t>
      </w:r>
    </w:p>
    <w:p w14:paraId="3FE25860" w14:textId="77777777" w:rsidR="005835D6" w:rsidRDefault="005835D6">
      <w:pPr>
        <w:pStyle w:val="BodyText"/>
        <w:rPr>
          <w:rFonts w:ascii="Bookman Old Style"/>
          <w:b/>
          <w:sz w:val="44"/>
        </w:rPr>
      </w:pPr>
    </w:p>
    <w:p w14:paraId="3FE25861" w14:textId="77777777" w:rsidR="005835D6" w:rsidRDefault="00B25608">
      <w:pPr>
        <w:pStyle w:val="Heading2"/>
        <w:spacing w:line="280" w:lineRule="auto"/>
        <w:rPr>
          <w:b/>
        </w:rPr>
      </w:pPr>
      <w:r>
        <w:rPr>
          <w:b/>
        </w:rPr>
        <w:t>5325.403</w:t>
      </w:r>
      <w:r>
        <w:rPr>
          <w:b/>
          <w:spacing w:val="-3"/>
        </w:rPr>
        <w:t xml:space="preserve"> </w:t>
      </w:r>
      <w:r>
        <w:rPr>
          <w:b/>
        </w:rPr>
        <w:t>World</w:t>
      </w:r>
      <w:r>
        <w:rPr>
          <w:b/>
          <w:spacing w:val="-3"/>
        </w:rPr>
        <w:t xml:space="preserve"> </w:t>
      </w:r>
      <w:r>
        <w:rPr>
          <w:b/>
        </w:rPr>
        <w:t>Trade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  <w:spacing w:val="-3"/>
        </w:rPr>
        <w:t xml:space="preserve"> </w:t>
      </w:r>
      <w:r>
        <w:rPr>
          <w:b/>
        </w:rPr>
        <w:t>Government</w:t>
      </w:r>
      <w:r>
        <w:rPr>
          <w:b/>
          <w:spacing w:val="-3"/>
        </w:rPr>
        <w:t xml:space="preserve"> </w:t>
      </w:r>
      <w:r>
        <w:rPr>
          <w:b/>
        </w:rPr>
        <w:t>Procurement</w:t>
      </w:r>
      <w:r>
        <w:rPr>
          <w:b/>
          <w:spacing w:val="-3"/>
        </w:rPr>
        <w:t xml:space="preserve"> </w:t>
      </w:r>
      <w:r>
        <w:rPr>
          <w:b/>
        </w:rPr>
        <w:t>Agreement</w:t>
      </w:r>
      <w:r>
        <w:rPr>
          <w:b/>
          <w:spacing w:val="-3"/>
        </w:rPr>
        <w:t xml:space="preserve"> </w:t>
      </w:r>
      <w:r>
        <w:rPr>
          <w:b/>
        </w:rPr>
        <w:t>and Free Trade Agreements</w:t>
      </w:r>
    </w:p>
    <w:p w14:paraId="3FE25862" w14:textId="77777777" w:rsidR="005835D6" w:rsidRDefault="005835D6">
      <w:pPr>
        <w:pStyle w:val="BodyText"/>
        <w:spacing w:before="3"/>
        <w:rPr>
          <w:rFonts w:ascii="Bookman Old Style"/>
          <w:b/>
          <w:sz w:val="38"/>
        </w:rPr>
      </w:pPr>
    </w:p>
    <w:p w14:paraId="3FE25863" w14:textId="77777777" w:rsidR="005835D6" w:rsidRDefault="00B25608">
      <w:pPr>
        <w:pStyle w:val="BodyText"/>
        <w:ind w:left="110"/>
      </w:pPr>
      <w:r>
        <w:rPr>
          <w:w w:val="105"/>
        </w:rPr>
        <w:t>(c)(ii)(A)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hyperlink r:id="rId26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64" w14:textId="77777777" w:rsidR="005835D6" w:rsidRDefault="005835D6">
      <w:pPr>
        <w:sectPr w:rsidR="005835D6">
          <w:pgSz w:w="11910" w:h="16840"/>
          <w:pgMar w:top="840" w:right="740" w:bottom="280" w:left="740" w:header="720" w:footer="720" w:gutter="0"/>
          <w:cols w:space="720"/>
        </w:sectPr>
      </w:pPr>
    </w:p>
    <w:p w14:paraId="3FE25865" w14:textId="77777777" w:rsidR="005835D6" w:rsidRDefault="00B25608">
      <w:pPr>
        <w:pStyle w:val="Heading1"/>
        <w:spacing w:before="75" w:line="273" w:lineRule="auto"/>
        <w:rPr>
          <w:b/>
        </w:rPr>
      </w:pPr>
      <w:r>
        <w:rPr>
          <w:b/>
        </w:rPr>
        <w:lastRenderedPageBreak/>
        <w:t>Subpart</w:t>
      </w:r>
      <w:r>
        <w:rPr>
          <w:b/>
          <w:spacing w:val="-13"/>
        </w:rPr>
        <w:t xml:space="preserve"> </w:t>
      </w:r>
      <w:r>
        <w:rPr>
          <w:b/>
        </w:rPr>
        <w:t>5325.6</w:t>
      </w:r>
      <w:r>
        <w:rPr>
          <w:b/>
          <w:spacing w:val="-14"/>
        </w:rPr>
        <w:t xml:space="preserve"> </w:t>
      </w:r>
      <w:r>
        <w:rPr>
          <w:b/>
        </w:rPr>
        <w:t>—</w:t>
      </w:r>
      <w:r>
        <w:rPr>
          <w:b/>
          <w:spacing w:val="-13"/>
        </w:rPr>
        <w:t xml:space="preserve"> </w:t>
      </w:r>
      <w:r>
        <w:rPr>
          <w:b/>
        </w:rPr>
        <w:t>AMERICAN</w:t>
      </w:r>
      <w:r>
        <w:rPr>
          <w:b/>
          <w:spacing w:val="-13"/>
        </w:rPr>
        <w:t xml:space="preserve"> </w:t>
      </w:r>
      <w:r>
        <w:rPr>
          <w:b/>
        </w:rPr>
        <w:t>RECOVERY</w:t>
      </w:r>
      <w:r>
        <w:rPr>
          <w:b/>
          <w:spacing w:val="-13"/>
        </w:rPr>
        <w:t xml:space="preserve"> </w:t>
      </w:r>
      <w:r>
        <w:rPr>
          <w:b/>
        </w:rPr>
        <w:t>AND REINVESTMENT</w:t>
      </w:r>
      <w:r>
        <w:rPr>
          <w:b/>
          <w:spacing w:val="-20"/>
        </w:rPr>
        <w:t xml:space="preserve"> </w:t>
      </w:r>
      <w:r>
        <w:rPr>
          <w:b/>
        </w:rPr>
        <w:t>ACT</w:t>
      </w:r>
      <w:r>
        <w:rPr>
          <w:b/>
          <w:spacing w:val="-20"/>
        </w:rPr>
        <w:t xml:space="preserve"> </w:t>
      </w:r>
      <w:r>
        <w:rPr>
          <w:b/>
        </w:rPr>
        <w:t>-</w:t>
      </w:r>
      <w:r>
        <w:rPr>
          <w:b/>
          <w:spacing w:val="-20"/>
        </w:rPr>
        <w:t xml:space="preserve"> </w:t>
      </w:r>
      <w:r>
        <w:rPr>
          <w:b/>
        </w:rPr>
        <w:t>BUY</w:t>
      </w:r>
      <w:r>
        <w:rPr>
          <w:b/>
          <w:spacing w:val="-20"/>
        </w:rPr>
        <w:t xml:space="preserve"> </w:t>
      </w:r>
      <w:r>
        <w:rPr>
          <w:b/>
        </w:rPr>
        <w:t>AMERICAN</w:t>
      </w:r>
      <w:r>
        <w:rPr>
          <w:b/>
          <w:spacing w:val="-20"/>
        </w:rPr>
        <w:t xml:space="preserve"> </w:t>
      </w:r>
      <w:r>
        <w:rPr>
          <w:b/>
        </w:rPr>
        <w:t>STATUTE</w:t>
      </w:r>
      <w:r>
        <w:rPr>
          <w:b/>
          <w:spacing w:val="-20"/>
        </w:rPr>
        <w:t xml:space="preserve"> </w:t>
      </w:r>
      <w:r>
        <w:rPr>
          <w:b/>
        </w:rPr>
        <w:t>- CONSTRUCTION MATERIALS</w:t>
      </w:r>
    </w:p>
    <w:p w14:paraId="3FE25866" w14:textId="77777777" w:rsidR="005835D6" w:rsidRDefault="005835D6">
      <w:pPr>
        <w:pStyle w:val="BodyText"/>
        <w:spacing w:before="6"/>
        <w:rPr>
          <w:rFonts w:ascii="Bookman Old Style"/>
          <w:b/>
          <w:sz w:val="39"/>
        </w:rPr>
      </w:pPr>
    </w:p>
    <w:p w14:paraId="3FE25867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5325.603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Exceptions</w:t>
      </w:r>
    </w:p>
    <w:p w14:paraId="3FE25868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7DBB3630" w14:textId="77777777" w:rsidR="00DA6D60" w:rsidRDefault="00B25608">
      <w:pPr>
        <w:pStyle w:val="BodyText"/>
        <w:spacing w:line="501" w:lineRule="auto"/>
        <w:ind w:left="110" w:right="4680"/>
        <w:rPr>
          <w:w w:val="105"/>
        </w:rPr>
      </w:pPr>
      <w:r>
        <w:rPr>
          <w:w w:val="105"/>
        </w:rPr>
        <w:t xml:space="preserve">(a)(1)(i) </w:t>
      </w:r>
      <w:del w:id="4" w:author="ROSSI, AMANDA M CIV USAF HAF SAF/AQCP" w:date="2024-05-18T13:51:00Z">
        <w:r w:rsidDel="00DA6D60">
          <w:rPr>
            <w:i/>
            <w:w w:val="105"/>
          </w:rPr>
          <w:delText>Nonavailability</w:delText>
        </w:r>
        <w:r w:rsidDel="00DA6D60">
          <w:rPr>
            <w:w w:val="105"/>
          </w:rPr>
          <w:delText xml:space="preserve">. </w:delText>
        </w:r>
      </w:del>
      <w:r>
        <w:rPr>
          <w:w w:val="105"/>
        </w:rPr>
        <w:t xml:space="preserve">See </w:t>
      </w:r>
      <w:hyperlink r:id="rId27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 xml:space="preserve">. </w:t>
      </w:r>
    </w:p>
    <w:p w14:paraId="3FE25869" w14:textId="6A8B514F" w:rsidR="005835D6" w:rsidRDefault="00B25608">
      <w:pPr>
        <w:pStyle w:val="BodyText"/>
        <w:spacing w:line="501" w:lineRule="auto"/>
        <w:ind w:left="110" w:right="4680"/>
      </w:pPr>
      <w:r>
        <w:rPr>
          <w:w w:val="105"/>
        </w:rPr>
        <w:t xml:space="preserve">(a)(1)(iii) See </w:t>
      </w:r>
      <w:hyperlink r:id="rId2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</w:t>
      </w:r>
    </w:p>
    <w:p w14:paraId="3FE2586A" w14:textId="77777777" w:rsidR="005835D6" w:rsidRDefault="00B25608">
      <w:pPr>
        <w:pStyle w:val="BodyText"/>
        <w:spacing w:line="256" w:lineRule="exact"/>
        <w:ind w:left="110"/>
      </w:pPr>
      <w:r>
        <w:rPr>
          <w:w w:val="105"/>
        </w:rPr>
        <w:t xml:space="preserve">(a)(2) See </w:t>
      </w:r>
      <w:hyperlink r:id="rId2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6B" w14:textId="77777777" w:rsidR="005835D6" w:rsidRDefault="005835D6">
      <w:pPr>
        <w:pStyle w:val="BodyText"/>
        <w:spacing w:before="11"/>
        <w:rPr>
          <w:sz w:val="23"/>
        </w:rPr>
      </w:pPr>
    </w:p>
    <w:p w14:paraId="3FE2586C" w14:textId="77777777" w:rsidR="005835D6" w:rsidRDefault="00B25608">
      <w:pPr>
        <w:pStyle w:val="BodyText"/>
        <w:ind w:left="110"/>
      </w:pPr>
      <w:r>
        <w:rPr>
          <w:w w:val="105"/>
        </w:rPr>
        <w:t>(b)(2)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See </w:t>
      </w:r>
      <w:hyperlink r:id="rId3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6D" w14:textId="77777777" w:rsidR="005835D6" w:rsidRDefault="005835D6">
      <w:pPr>
        <w:pStyle w:val="BodyText"/>
        <w:rPr>
          <w:sz w:val="26"/>
        </w:rPr>
      </w:pPr>
    </w:p>
    <w:p w14:paraId="3FE2586E" w14:textId="77777777" w:rsidR="005835D6" w:rsidRDefault="005835D6">
      <w:pPr>
        <w:pStyle w:val="BodyText"/>
        <w:spacing w:before="1"/>
        <w:rPr>
          <w:sz w:val="20"/>
        </w:rPr>
      </w:pPr>
    </w:p>
    <w:p w14:paraId="3FE2586F" w14:textId="77777777" w:rsidR="005835D6" w:rsidRDefault="00B25608">
      <w:pPr>
        <w:pStyle w:val="Heading1"/>
        <w:spacing w:line="273" w:lineRule="auto"/>
        <w:rPr>
          <w:b/>
        </w:rPr>
      </w:pPr>
      <w:r>
        <w:rPr>
          <w:b/>
          <w:spacing w:val="-2"/>
        </w:rPr>
        <w:t>Subpart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5325.10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ADDITIONAL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FOREIGN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ACQUISITION REGULATIONS</w:t>
      </w:r>
    </w:p>
    <w:p w14:paraId="3FE25870" w14:textId="77777777" w:rsidR="005835D6" w:rsidRDefault="005835D6">
      <w:pPr>
        <w:pStyle w:val="BodyText"/>
        <w:spacing w:before="6"/>
        <w:rPr>
          <w:rFonts w:ascii="Bookman Old Style"/>
          <w:b/>
          <w:sz w:val="39"/>
        </w:rPr>
      </w:pPr>
    </w:p>
    <w:p w14:paraId="3FE25871" w14:textId="77777777" w:rsidR="005835D6" w:rsidRDefault="00B25608">
      <w:pPr>
        <w:pStyle w:val="Heading2"/>
        <w:rPr>
          <w:b/>
        </w:rPr>
      </w:pPr>
      <w:r>
        <w:rPr>
          <w:b/>
        </w:rPr>
        <w:t>5325.1001</w:t>
      </w:r>
      <w:r>
        <w:rPr>
          <w:b/>
          <w:spacing w:val="-17"/>
        </w:rPr>
        <w:t xml:space="preserve"> </w:t>
      </w:r>
      <w:r>
        <w:rPr>
          <w:b/>
        </w:rPr>
        <w:t>Waiver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7"/>
        </w:rPr>
        <w:t xml:space="preserve"> </w:t>
      </w:r>
      <w:r>
        <w:rPr>
          <w:b/>
        </w:rPr>
        <w:t>Right</w:t>
      </w:r>
      <w:r>
        <w:rPr>
          <w:b/>
          <w:spacing w:val="-16"/>
        </w:rPr>
        <w:t xml:space="preserve"> </w:t>
      </w:r>
      <w:r>
        <w:rPr>
          <w:b/>
        </w:rPr>
        <w:t>to</w:t>
      </w:r>
      <w:r>
        <w:rPr>
          <w:b/>
          <w:spacing w:val="-16"/>
        </w:rPr>
        <w:t xml:space="preserve"> </w:t>
      </w:r>
      <w:r>
        <w:rPr>
          <w:b/>
        </w:rPr>
        <w:t>Examination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Records</w:t>
      </w:r>
    </w:p>
    <w:p w14:paraId="3FE25872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73" w14:textId="77777777" w:rsidR="005835D6" w:rsidRDefault="00B25608">
      <w:pPr>
        <w:pStyle w:val="BodyText"/>
        <w:ind w:left="110"/>
      </w:pPr>
      <w:r>
        <w:t>(a)(2)(iii)</w:t>
      </w:r>
      <w:r>
        <w:rPr>
          <w:spacing w:val="16"/>
        </w:rPr>
        <w:t xml:space="preserve"> </w:t>
      </w:r>
      <w:r>
        <w:t>See</w:t>
      </w:r>
      <w:r>
        <w:rPr>
          <w:spacing w:val="17"/>
        </w:rPr>
        <w:t xml:space="preserve"> </w:t>
      </w:r>
      <w:hyperlink r:id="rId31" w:anchor="DAFFARS_MP5301_601">
        <w:r>
          <w:rPr>
            <w:color w:val="27314A"/>
            <w:spacing w:val="-2"/>
            <w:u w:val="single" w:color="27314A"/>
          </w:rPr>
          <w:t>MP5301.601(a)(i)</w:t>
        </w:r>
      </w:hyperlink>
      <w:r>
        <w:rPr>
          <w:spacing w:val="-2"/>
        </w:rPr>
        <w:t>.</w:t>
      </w:r>
    </w:p>
    <w:p w14:paraId="3FE25874" w14:textId="77777777" w:rsidR="005835D6" w:rsidRDefault="005835D6">
      <w:pPr>
        <w:pStyle w:val="BodyText"/>
        <w:rPr>
          <w:sz w:val="26"/>
        </w:rPr>
      </w:pPr>
    </w:p>
    <w:p w14:paraId="3FE25875" w14:textId="77777777" w:rsidR="005835D6" w:rsidRDefault="005835D6">
      <w:pPr>
        <w:pStyle w:val="BodyText"/>
        <w:spacing w:before="1"/>
        <w:rPr>
          <w:sz w:val="20"/>
        </w:rPr>
      </w:pPr>
    </w:p>
    <w:p w14:paraId="3FE25876" w14:textId="77777777" w:rsidR="005835D6" w:rsidRDefault="00B25608">
      <w:pPr>
        <w:pStyle w:val="Heading1"/>
        <w:spacing w:line="273" w:lineRule="auto"/>
        <w:rPr>
          <w:b/>
        </w:rPr>
      </w:pPr>
      <w:r>
        <w:rPr>
          <w:b/>
        </w:rPr>
        <w:t>Subpart</w:t>
      </w:r>
      <w:r>
        <w:rPr>
          <w:b/>
          <w:spacing w:val="-8"/>
        </w:rPr>
        <w:t xml:space="preserve"> </w:t>
      </w:r>
      <w:r>
        <w:rPr>
          <w:b/>
        </w:rPr>
        <w:t>5325.70</w:t>
      </w:r>
      <w:r>
        <w:rPr>
          <w:b/>
          <w:spacing w:val="-9"/>
        </w:rPr>
        <w:t xml:space="preserve"> </w:t>
      </w:r>
      <w:r>
        <w:rPr>
          <w:b/>
        </w:rPr>
        <w:t>—</w:t>
      </w:r>
      <w:r>
        <w:rPr>
          <w:b/>
          <w:spacing w:val="-8"/>
        </w:rPr>
        <w:t xml:space="preserve"> </w:t>
      </w:r>
      <w:r>
        <w:rPr>
          <w:b/>
        </w:rPr>
        <w:t>AUTHORIZATION</w:t>
      </w:r>
      <w:r>
        <w:rPr>
          <w:b/>
          <w:spacing w:val="-8"/>
        </w:rPr>
        <w:t xml:space="preserve"> </w:t>
      </w:r>
      <w:r>
        <w:rPr>
          <w:b/>
        </w:rPr>
        <w:t xml:space="preserve">ACTS, </w:t>
      </w:r>
      <w:r>
        <w:rPr>
          <w:b/>
          <w:spacing w:val="-2"/>
        </w:rPr>
        <w:t>APPROPRIATIONS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ACTS,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OTHER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STATUTORY </w:t>
      </w:r>
      <w:r>
        <w:rPr>
          <w:b/>
        </w:rPr>
        <w:t>RESTRICTIONS ON FOREIGN ACQUISITION</w:t>
      </w:r>
    </w:p>
    <w:p w14:paraId="3FE25877" w14:textId="77777777" w:rsidR="005835D6" w:rsidRDefault="005835D6">
      <w:pPr>
        <w:pStyle w:val="BodyText"/>
        <w:spacing w:before="6"/>
        <w:rPr>
          <w:rFonts w:ascii="Bookman Old Style"/>
          <w:b/>
          <w:sz w:val="39"/>
        </w:rPr>
      </w:pPr>
    </w:p>
    <w:p w14:paraId="3FE25878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5325.7002-2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Exceptions</w:t>
      </w:r>
    </w:p>
    <w:p w14:paraId="3FE25879" w14:textId="77777777" w:rsidR="005835D6" w:rsidRDefault="005835D6">
      <w:pPr>
        <w:pStyle w:val="BodyText"/>
        <w:spacing w:before="5"/>
        <w:rPr>
          <w:rFonts w:ascii="Bookman Old Style"/>
          <w:b/>
          <w:sz w:val="42"/>
        </w:rPr>
      </w:pPr>
    </w:p>
    <w:p w14:paraId="3FE2587A" w14:textId="77777777" w:rsidR="005835D6" w:rsidRDefault="00B25608">
      <w:pPr>
        <w:pStyle w:val="BodyText"/>
        <w:spacing w:line="271" w:lineRule="auto"/>
        <w:ind w:left="110" w:right="351"/>
      </w:pPr>
      <w:r>
        <w:rPr>
          <w:w w:val="105"/>
        </w:rPr>
        <w:t>(b)(1)(iv) When the contracting officer determines through market research that an article or suitable substitute is not available from a domestic source, the contracting officer must submit a</w:t>
      </w:r>
      <w:r>
        <w:rPr>
          <w:spacing w:val="40"/>
          <w:w w:val="105"/>
        </w:rPr>
        <w:t xml:space="preserve"> </w:t>
      </w:r>
      <w:hyperlink r:id="rId32">
        <w:r>
          <w:rPr>
            <w:color w:val="27314A"/>
            <w:w w:val="105"/>
            <w:u w:val="single" w:color="27314A"/>
          </w:rPr>
          <w:t>Domestic Non-availability Determination (DNAD)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through the SCO to the </w:t>
      </w:r>
      <w:hyperlink r:id="rId33">
        <w:r>
          <w:rPr>
            <w:color w:val="27314A"/>
            <w:w w:val="105"/>
            <w:u w:val="single" w:color="27314A"/>
          </w:rPr>
          <w:t>cognizant HCA Workflow</w:t>
        </w:r>
      </w:hyperlink>
      <w:r>
        <w:rPr>
          <w:color w:val="27314A"/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approval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Secretary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Air</w:t>
      </w:r>
      <w:r>
        <w:rPr>
          <w:spacing w:val="34"/>
          <w:w w:val="105"/>
        </w:rPr>
        <w:t xml:space="preserve"> </w:t>
      </w:r>
      <w:r>
        <w:rPr>
          <w:w w:val="105"/>
        </w:rPr>
        <w:t>Force</w:t>
      </w:r>
      <w:r>
        <w:rPr>
          <w:spacing w:val="34"/>
          <w:w w:val="105"/>
        </w:rPr>
        <w:t xml:space="preserve"> </w:t>
      </w:r>
      <w:r>
        <w:rPr>
          <w:w w:val="105"/>
        </w:rPr>
        <w:t>(nondelegable).</w:t>
      </w:r>
      <w:r>
        <w:rPr>
          <w:spacing w:val="34"/>
          <w:w w:val="105"/>
        </w:rPr>
        <w:t xml:space="preserve"> </w:t>
      </w:r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hyperlink r:id="rId34">
        <w:r>
          <w:rPr>
            <w:color w:val="27314A"/>
            <w:w w:val="105"/>
            <w:u w:val="single" w:color="27314A"/>
          </w:rPr>
          <w:t>MP5325.7002-2</w:t>
        </w:r>
      </w:hyperlink>
      <w:r>
        <w:rPr>
          <w:w w:val="105"/>
        </w:rPr>
        <w:t>.</w:t>
      </w:r>
    </w:p>
    <w:p w14:paraId="3FE2587B" w14:textId="77777777" w:rsidR="005835D6" w:rsidRDefault="005835D6">
      <w:pPr>
        <w:pStyle w:val="BodyText"/>
        <w:rPr>
          <w:sz w:val="26"/>
        </w:rPr>
      </w:pPr>
    </w:p>
    <w:p w14:paraId="3FE2587C" w14:textId="77777777" w:rsidR="005835D6" w:rsidRDefault="00B25608">
      <w:pPr>
        <w:pStyle w:val="Heading2"/>
        <w:spacing w:before="171"/>
        <w:rPr>
          <w:b/>
        </w:rPr>
      </w:pPr>
      <w:r>
        <w:rPr>
          <w:b/>
          <w:spacing w:val="-4"/>
        </w:rPr>
        <w:t>5325.7003-3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Exceptions</w:t>
      </w:r>
    </w:p>
    <w:p w14:paraId="3FE2587D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7E" w14:textId="77777777" w:rsidR="005835D6" w:rsidRDefault="00B25608">
      <w:pPr>
        <w:pStyle w:val="BodyText"/>
        <w:spacing w:line="271" w:lineRule="auto"/>
        <w:ind w:left="110" w:right="99"/>
      </w:pPr>
      <w:r>
        <w:rPr>
          <w:w w:val="105"/>
        </w:rPr>
        <w:t>(b)(5)(i) When the contracting officer determines through market research that a specialty metal melted or produced in the United States or its possessions cannot be procured in satisfactory quality</w:t>
      </w:r>
      <w:r>
        <w:rPr>
          <w:spacing w:val="40"/>
          <w:w w:val="105"/>
        </w:rPr>
        <w:t xml:space="preserve"> </w:t>
      </w:r>
      <w:r>
        <w:rPr>
          <w:w w:val="105"/>
        </w:rPr>
        <w:t>and sufficient quantity, and in the required form, as and when needed at a fair and reasonable price,</w:t>
      </w:r>
      <w:r>
        <w:rPr>
          <w:spacing w:val="80"/>
          <w:w w:val="150"/>
        </w:rPr>
        <w:t xml:space="preserve"> </w:t>
      </w:r>
      <w:r>
        <w:rPr>
          <w:w w:val="105"/>
        </w:rPr>
        <w:t>submit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hyperlink r:id="rId35">
        <w:r>
          <w:rPr>
            <w:color w:val="27314A"/>
            <w:w w:val="105"/>
            <w:u w:val="single" w:color="27314A"/>
          </w:rPr>
          <w:t>DNAD</w:t>
        </w:r>
      </w:hyperlink>
      <w:r>
        <w:rPr>
          <w:w w:val="105"/>
        </w:rPr>
        <w:t>.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DNAD</w:t>
      </w:r>
      <w:r>
        <w:rPr>
          <w:spacing w:val="27"/>
          <w:w w:val="105"/>
        </w:rPr>
        <w:t xml:space="preserve"> </w:t>
      </w:r>
      <w:r>
        <w:rPr>
          <w:w w:val="105"/>
        </w:rPr>
        <w:t>must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submitted</w:t>
      </w:r>
      <w:r>
        <w:rPr>
          <w:spacing w:val="27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SCO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hyperlink r:id="rId36">
        <w:r>
          <w:rPr>
            <w:color w:val="27314A"/>
            <w:w w:val="105"/>
            <w:u w:val="single" w:color="27314A"/>
          </w:rPr>
          <w:t>cognizant</w:t>
        </w:r>
        <w:r>
          <w:rPr>
            <w:color w:val="27314A"/>
            <w:spacing w:val="2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HCA</w:t>
        </w:r>
        <w:r>
          <w:rPr>
            <w:color w:val="27314A"/>
            <w:spacing w:val="27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Workflow</w:t>
        </w:r>
      </w:hyperlink>
      <w:r>
        <w:rPr>
          <w:color w:val="27314A"/>
          <w:spacing w:val="28"/>
          <w:w w:val="105"/>
        </w:rPr>
        <w:t xml:space="preserve"> </w:t>
      </w:r>
      <w:r>
        <w:rPr>
          <w:w w:val="105"/>
        </w:rPr>
        <w:t>for approval by the Secretary of the Air Force (nondelegable).</w:t>
      </w:r>
    </w:p>
    <w:p w14:paraId="3FE2587F" w14:textId="77777777" w:rsidR="005835D6" w:rsidRDefault="005835D6">
      <w:pPr>
        <w:pStyle w:val="BodyText"/>
        <w:spacing w:before="3"/>
        <w:rPr>
          <w:sz w:val="21"/>
        </w:rPr>
      </w:pPr>
    </w:p>
    <w:p w14:paraId="3FE25880" w14:textId="77777777" w:rsidR="005835D6" w:rsidRDefault="00B25608">
      <w:pPr>
        <w:pStyle w:val="BodyText"/>
        <w:ind w:left="110"/>
      </w:pPr>
      <w:r>
        <w:rPr>
          <w:w w:val="105"/>
        </w:rPr>
        <w:t>(c)(2)</w:t>
      </w:r>
      <w:r>
        <w:rPr>
          <w:spacing w:val="8"/>
          <w:w w:val="105"/>
        </w:rPr>
        <w:t xml:space="preserve"> </w:t>
      </w:r>
      <w:r>
        <w:rPr>
          <w:w w:val="105"/>
        </w:rPr>
        <w:t>When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contractor</w:t>
      </w:r>
      <w:r>
        <w:rPr>
          <w:spacing w:val="9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offeror</w:t>
      </w:r>
      <w:r>
        <w:rPr>
          <w:spacing w:val="9"/>
          <w:w w:val="105"/>
        </w:rPr>
        <w:t xml:space="preserve"> </w:t>
      </w:r>
      <w:r>
        <w:rPr>
          <w:w w:val="105"/>
        </w:rPr>
        <w:t>submits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“Commercial</w:t>
      </w:r>
      <w:r>
        <w:rPr>
          <w:spacing w:val="8"/>
          <w:w w:val="105"/>
        </w:rPr>
        <w:t xml:space="preserve"> </w:t>
      </w:r>
      <w:r>
        <w:rPr>
          <w:w w:val="105"/>
        </w:rPr>
        <w:t>Derivative</w:t>
      </w:r>
      <w:r>
        <w:rPr>
          <w:spacing w:val="9"/>
          <w:w w:val="105"/>
        </w:rPr>
        <w:t xml:space="preserve"> </w:t>
      </w:r>
      <w:r>
        <w:rPr>
          <w:w w:val="105"/>
        </w:rPr>
        <w:t>Military</w:t>
      </w:r>
      <w:r>
        <w:rPr>
          <w:spacing w:val="9"/>
          <w:w w:val="105"/>
        </w:rPr>
        <w:t xml:space="preserve"> </w:t>
      </w:r>
      <w:r>
        <w:rPr>
          <w:w w:val="105"/>
        </w:rPr>
        <w:t>Article-</w:t>
      </w:r>
      <w:r>
        <w:rPr>
          <w:spacing w:val="-2"/>
          <w:w w:val="105"/>
        </w:rPr>
        <w:t>Specialty</w:t>
      </w:r>
    </w:p>
    <w:p w14:paraId="3FE25881" w14:textId="77777777" w:rsidR="005835D6" w:rsidRDefault="005835D6">
      <w:pPr>
        <w:sectPr w:rsidR="005835D6">
          <w:pgSz w:w="11910" w:h="16840"/>
          <w:pgMar w:top="840" w:right="740" w:bottom="280" w:left="740" w:header="720" w:footer="720" w:gutter="0"/>
          <w:cols w:space="720"/>
        </w:sectPr>
      </w:pPr>
    </w:p>
    <w:p w14:paraId="3FE25882" w14:textId="5C00FD84" w:rsidR="005835D6" w:rsidRDefault="00B25608">
      <w:pPr>
        <w:pStyle w:val="BodyText"/>
        <w:spacing w:before="82" w:line="271" w:lineRule="auto"/>
        <w:ind w:left="110" w:right="99"/>
      </w:pPr>
      <w:r>
        <w:rPr>
          <w:w w:val="105"/>
        </w:rPr>
        <w:lastRenderedPageBreak/>
        <w:t>Metals Compliance Certificate” (</w:t>
      </w:r>
      <w:hyperlink r:id="rId37" w:anchor="DFARS-252.225-7010">
        <w:r>
          <w:rPr>
            <w:color w:val="27314A"/>
            <w:w w:val="105"/>
            <w:u w:val="single" w:color="27314A"/>
          </w:rPr>
          <w:t>DFARS 252.225-7010</w:t>
        </w:r>
      </w:hyperlink>
      <w:r>
        <w:rPr>
          <w:w w:val="105"/>
        </w:rPr>
        <w:t>) for streamlined compliance for Commercial</w:t>
      </w:r>
      <w:r>
        <w:rPr>
          <w:spacing w:val="40"/>
          <w:w w:val="105"/>
        </w:rPr>
        <w:t xml:space="preserve"> </w:t>
      </w:r>
      <w:r>
        <w:rPr>
          <w:w w:val="105"/>
        </w:rPr>
        <w:t>Derivative Military Articles (CDMA), the Secretary of the Air Force must determine that the item is a</w:t>
      </w:r>
      <w:r>
        <w:rPr>
          <w:spacing w:val="80"/>
          <w:w w:val="150"/>
        </w:rPr>
        <w:t xml:space="preserve"> </w:t>
      </w:r>
      <w:r>
        <w:rPr>
          <w:w w:val="105"/>
        </w:rPr>
        <w:t>CDMA</w:t>
      </w:r>
      <w:r>
        <w:rPr>
          <w:spacing w:val="31"/>
          <w:w w:val="105"/>
        </w:rPr>
        <w:t xml:space="preserve"> </w:t>
      </w:r>
      <w:r>
        <w:rPr>
          <w:w w:val="105"/>
        </w:rPr>
        <w:t>as</w:t>
      </w:r>
      <w:r>
        <w:rPr>
          <w:spacing w:val="31"/>
          <w:w w:val="105"/>
        </w:rPr>
        <w:t xml:space="preserve"> </w:t>
      </w:r>
      <w:r>
        <w:rPr>
          <w:w w:val="105"/>
        </w:rPr>
        <w:t>defined</w:t>
      </w:r>
      <w:r>
        <w:rPr>
          <w:spacing w:val="31"/>
          <w:w w:val="105"/>
        </w:rPr>
        <w:t xml:space="preserve"> </w:t>
      </w:r>
      <w:r>
        <w:rPr>
          <w:w w:val="105"/>
        </w:rPr>
        <w:t>at</w:t>
      </w:r>
      <w:r>
        <w:rPr>
          <w:spacing w:val="30"/>
          <w:w w:val="105"/>
        </w:rPr>
        <w:t xml:space="preserve"> </w:t>
      </w:r>
      <w:hyperlink r:id="rId38" w:anchor="DFARS_252.225-7009">
        <w:r>
          <w:rPr>
            <w:color w:val="27314A"/>
            <w:w w:val="105"/>
            <w:u w:val="single" w:color="27314A"/>
          </w:rPr>
          <w:t>DFARS</w:t>
        </w:r>
        <w:r>
          <w:rPr>
            <w:color w:val="27314A"/>
            <w:spacing w:val="31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252.225-7009</w:t>
        </w:r>
      </w:hyperlink>
      <w:r>
        <w:rPr>
          <w:color w:val="27314A"/>
          <w:spacing w:val="31"/>
          <w:w w:val="105"/>
        </w:rPr>
        <w:t xml:space="preserve"> </w:t>
      </w:r>
      <w:r>
        <w:rPr>
          <w:w w:val="105"/>
        </w:rPr>
        <w:t>before</w:t>
      </w:r>
      <w:r>
        <w:rPr>
          <w:spacing w:val="31"/>
          <w:w w:val="105"/>
        </w:rPr>
        <w:t xml:space="preserve"> </w:t>
      </w:r>
      <w:r>
        <w:rPr>
          <w:w w:val="105"/>
        </w:rPr>
        <w:t>using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rules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streamlined</w:t>
      </w:r>
      <w:r>
        <w:rPr>
          <w:spacing w:val="31"/>
          <w:w w:val="105"/>
        </w:rPr>
        <w:t xml:space="preserve"> </w:t>
      </w:r>
      <w:r>
        <w:rPr>
          <w:w w:val="105"/>
        </w:rPr>
        <w:t>compliance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for CDMA. The contracting officer must follow the procedures in </w:t>
      </w:r>
      <w:hyperlink r:id="rId39" w:anchor="DFARS_PGI_PGI_225.7003-3">
        <w:r>
          <w:rPr>
            <w:color w:val="27314A"/>
            <w:w w:val="105"/>
            <w:u w:val="single" w:color="27314A"/>
          </w:rPr>
          <w:t>DFARS PGI 225.7003-3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and submit the</w:t>
      </w:r>
      <w:r>
        <w:rPr>
          <w:spacing w:val="80"/>
          <w:w w:val="105"/>
        </w:rPr>
        <w:t xml:space="preserve"> </w:t>
      </w:r>
      <w:hyperlink r:id="rId40">
        <w:r>
          <w:rPr>
            <w:color w:val="27314A"/>
            <w:w w:val="105"/>
            <w:u w:val="single" w:color="27314A"/>
          </w:rPr>
          <w:t>CDMA</w:t>
        </w:r>
        <w:r>
          <w:rPr>
            <w:color w:val="27314A"/>
            <w:spacing w:val="33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D&amp;F</w:t>
        </w:r>
      </w:hyperlink>
      <w:r>
        <w:rPr>
          <w:color w:val="27314A"/>
          <w:spacing w:val="33"/>
          <w:w w:val="105"/>
        </w:rPr>
        <w:t xml:space="preserve"> </w:t>
      </w:r>
      <w:r>
        <w:rPr>
          <w:w w:val="105"/>
        </w:rPr>
        <w:t>through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SCO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commentRangeStart w:id="5"/>
      <w:r w:rsidR="00D06068">
        <w:rPr>
          <w:w w:val="105"/>
        </w:rPr>
        <w:t xml:space="preserve">the </w:t>
      </w:r>
      <w:hyperlink r:id="rId41">
        <w:r w:rsidR="00F76CF4">
          <w:rPr>
            <w:color w:val="27314A"/>
            <w:w w:val="105"/>
            <w:u w:val="single" w:color="27314A"/>
          </w:rPr>
          <w:t>cognizant</w:t>
        </w:r>
        <w:r w:rsidR="00F76CF4">
          <w:rPr>
            <w:color w:val="27314A"/>
            <w:spacing w:val="27"/>
            <w:w w:val="105"/>
            <w:u w:val="single" w:color="27314A"/>
          </w:rPr>
          <w:t xml:space="preserve"> </w:t>
        </w:r>
        <w:r w:rsidR="00F76CF4">
          <w:rPr>
            <w:color w:val="27314A"/>
            <w:w w:val="105"/>
            <w:u w:val="single" w:color="27314A"/>
          </w:rPr>
          <w:t>HCA</w:t>
        </w:r>
        <w:r w:rsidR="00F76CF4">
          <w:rPr>
            <w:color w:val="27314A"/>
            <w:spacing w:val="27"/>
            <w:w w:val="105"/>
            <w:u w:val="single" w:color="27314A"/>
          </w:rPr>
          <w:t xml:space="preserve"> </w:t>
        </w:r>
        <w:r w:rsidR="00F76CF4">
          <w:rPr>
            <w:color w:val="27314A"/>
            <w:w w:val="105"/>
            <w:u w:val="single" w:color="27314A"/>
          </w:rPr>
          <w:t>Workflow</w:t>
        </w:r>
      </w:hyperlink>
      <w:r w:rsidR="00F76CF4">
        <w:rPr>
          <w:w w:val="105"/>
        </w:rPr>
        <w:t xml:space="preserve"> </w:t>
      </w:r>
      <w:commentRangeEnd w:id="5"/>
      <w:r w:rsidR="00DA6D60">
        <w:rPr>
          <w:rStyle w:val="CommentReference"/>
        </w:rPr>
        <w:commentReference w:id="5"/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approval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Secretary</w:t>
      </w:r>
      <w:r>
        <w:rPr>
          <w:spacing w:val="33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the Air Force (nondelegable). See </w:t>
      </w:r>
      <w:hyperlink r:id="rId46" w:anchor="DAFFARS_MP5325_7003_3">
        <w:r>
          <w:rPr>
            <w:color w:val="27314A"/>
            <w:w w:val="105"/>
            <w:u w:val="single" w:color="27314A"/>
          </w:rPr>
          <w:t>MP5325.7003-3</w:t>
        </w:r>
      </w:hyperlink>
      <w:r>
        <w:rPr>
          <w:w w:val="105"/>
        </w:rPr>
        <w:t>.</w:t>
      </w:r>
    </w:p>
    <w:p w14:paraId="3FE25883" w14:textId="77777777" w:rsidR="005835D6" w:rsidRDefault="005835D6">
      <w:pPr>
        <w:pStyle w:val="BodyText"/>
        <w:rPr>
          <w:sz w:val="26"/>
        </w:rPr>
      </w:pPr>
    </w:p>
    <w:p w14:paraId="3FE25884" w14:textId="77777777" w:rsidR="005835D6" w:rsidRDefault="00B25608">
      <w:pPr>
        <w:pStyle w:val="Heading2"/>
        <w:spacing w:before="172"/>
        <w:rPr>
          <w:b/>
        </w:rPr>
      </w:pPr>
      <w:r>
        <w:rPr>
          <w:b/>
        </w:rPr>
        <w:t>5325.7008</w:t>
      </w:r>
      <w:r>
        <w:rPr>
          <w:b/>
          <w:spacing w:val="-17"/>
        </w:rPr>
        <w:t xml:space="preserve"> </w:t>
      </w:r>
      <w:r>
        <w:rPr>
          <w:b/>
        </w:rPr>
        <w:t>Waiver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Restrictions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6"/>
        </w:rPr>
        <w:t xml:space="preserve"> </w:t>
      </w:r>
      <w:r>
        <w:rPr>
          <w:b/>
        </w:rPr>
        <w:t>10</w:t>
      </w:r>
      <w:r>
        <w:rPr>
          <w:b/>
          <w:spacing w:val="-16"/>
        </w:rPr>
        <w:t xml:space="preserve"> </w:t>
      </w:r>
      <w:r>
        <w:rPr>
          <w:b/>
        </w:rPr>
        <w:t>U.S.C.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4864</w:t>
      </w:r>
    </w:p>
    <w:p w14:paraId="3FE25885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86" w14:textId="77777777" w:rsidR="005835D6" w:rsidRDefault="00B25608">
      <w:pPr>
        <w:pStyle w:val="BodyText"/>
        <w:spacing w:before="1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4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87" w14:textId="77777777" w:rsidR="005835D6" w:rsidRDefault="005835D6">
      <w:pPr>
        <w:pStyle w:val="BodyText"/>
        <w:rPr>
          <w:sz w:val="26"/>
        </w:rPr>
      </w:pPr>
    </w:p>
    <w:p w14:paraId="3FE25888" w14:textId="77777777" w:rsidR="005835D6" w:rsidRDefault="00B25608">
      <w:pPr>
        <w:pStyle w:val="Heading2"/>
        <w:spacing w:before="203"/>
        <w:rPr>
          <w:b/>
        </w:rPr>
      </w:pPr>
      <w:r>
        <w:rPr>
          <w:b/>
        </w:rPr>
        <w:t>5325.7021-3</w:t>
      </w:r>
      <w:r>
        <w:rPr>
          <w:b/>
          <w:spacing w:val="-20"/>
        </w:rPr>
        <w:t xml:space="preserve"> </w:t>
      </w:r>
      <w:r>
        <w:rPr>
          <w:b/>
        </w:rPr>
        <w:t>National</w:t>
      </w:r>
      <w:r>
        <w:rPr>
          <w:b/>
          <w:spacing w:val="-19"/>
        </w:rPr>
        <w:t xml:space="preserve"> </w:t>
      </w:r>
      <w:r>
        <w:rPr>
          <w:b/>
        </w:rPr>
        <w:t>security</w:t>
      </w:r>
      <w:r>
        <w:rPr>
          <w:b/>
          <w:spacing w:val="-19"/>
        </w:rPr>
        <w:t xml:space="preserve"> </w:t>
      </w:r>
      <w:r>
        <w:rPr>
          <w:b/>
        </w:rPr>
        <w:t>waiver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disclosure</w:t>
      </w:r>
    </w:p>
    <w:p w14:paraId="3FE25889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8A" w14:textId="77777777" w:rsidR="005835D6" w:rsidRDefault="00B25608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48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3FE2588B" w14:textId="77777777" w:rsidR="005835D6" w:rsidRDefault="005835D6">
      <w:pPr>
        <w:pStyle w:val="BodyText"/>
        <w:rPr>
          <w:sz w:val="26"/>
        </w:rPr>
      </w:pPr>
    </w:p>
    <w:p w14:paraId="3FE2588C" w14:textId="77777777" w:rsidR="005835D6" w:rsidRDefault="005835D6">
      <w:pPr>
        <w:pStyle w:val="BodyText"/>
        <w:spacing w:before="1"/>
        <w:rPr>
          <w:sz w:val="20"/>
        </w:rPr>
      </w:pPr>
    </w:p>
    <w:p w14:paraId="3FE2588D" w14:textId="77777777" w:rsidR="005835D6" w:rsidRDefault="00B25608">
      <w:pPr>
        <w:pStyle w:val="Heading1"/>
        <w:spacing w:before="1" w:line="273" w:lineRule="auto"/>
        <w:ind w:right="351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7"/>
        </w:rPr>
        <w:t xml:space="preserve"> </w:t>
      </w:r>
      <w:r>
        <w:rPr>
          <w:b/>
          <w:spacing w:val="-2"/>
        </w:rPr>
        <w:t>5325.73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ACQUISITIONS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26"/>
        </w:rPr>
        <w:t xml:space="preserve"> </w:t>
      </w:r>
      <w:r>
        <w:rPr>
          <w:b/>
          <w:spacing w:val="-2"/>
        </w:rPr>
        <w:t xml:space="preserve">FOREIGN </w:t>
      </w:r>
      <w:r>
        <w:rPr>
          <w:b/>
        </w:rPr>
        <w:t>MILITARY SALES</w:t>
      </w:r>
    </w:p>
    <w:p w14:paraId="3FE2588E" w14:textId="77777777" w:rsidR="005835D6" w:rsidRDefault="005835D6">
      <w:pPr>
        <w:pStyle w:val="BodyText"/>
        <w:spacing w:before="5"/>
        <w:rPr>
          <w:rFonts w:ascii="Bookman Old Style"/>
          <w:b/>
          <w:sz w:val="39"/>
        </w:rPr>
      </w:pPr>
    </w:p>
    <w:p w14:paraId="3FE2588F" w14:textId="77777777" w:rsidR="005835D6" w:rsidRDefault="00B25608">
      <w:pPr>
        <w:pStyle w:val="Heading2"/>
        <w:rPr>
          <w:b/>
        </w:rPr>
      </w:pPr>
      <w:r>
        <w:rPr>
          <w:b/>
        </w:rPr>
        <w:t>5325.7301-2</w:t>
      </w:r>
      <w:r>
        <w:rPr>
          <w:b/>
          <w:spacing w:val="-18"/>
        </w:rPr>
        <w:t xml:space="preserve"> </w:t>
      </w:r>
      <w:r>
        <w:rPr>
          <w:b/>
        </w:rPr>
        <w:t>Solicitation</w:t>
      </w:r>
      <w:r>
        <w:rPr>
          <w:b/>
          <w:spacing w:val="-18"/>
        </w:rPr>
        <w:t xml:space="preserve"> </w:t>
      </w:r>
      <w:r>
        <w:rPr>
          <w:b/>
        </w:rPr>
        <w:t>Approval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18"/>
        </w:rPr>
        <w:t xml:space="preserve"> </w:t>
      </w:r>
      <w:r>
        <w:rPr>
          <w:b/>
        </w:rPr>
        <w:t>Sole</w:t>
      </w:r>
      <w:r>
        <w:rPr>
          <w:b/>
          <w:spacing w:val="-18"/>
        </w:rPr>
        <w:t xml:space="preserve"> </w:t>
      </w:r>
      <w:r>
        <w:rPr>
          <w:b/>
        </w:rPr>
        <w:t>Source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Contracts</w:t>
      </w:r>
    </w:p>
    <w:p w14:paraId="3FE25890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91" w14:textId="77777777" w:rsidR="005835D6" w:rsidRDefault="00B25608">
      <w:pPr>
        <w:pStyle w:val="BodyText"/>
        <w:spacing w:line="271" w:lineRule="auto"/>
        <w:ind w:left="110"/>
      </w:pPr>
      <w:r>
        <w:rPr>
          <w:w w:val="105"/>
        </w:rPr>
        <w:t xml:space="preserve">Submit the solicitation to the </w:t>
      </w:r>
      <w:hyperlink r:id="rId49">
        <w:r>
          <w:rPr>
            <w:color w:val="27314A"/>
            <w:w w:val="105"/>
            <w:u w:val="single" w:color="27314A"/>
          </w:rPr>
          <w:t>cognizant HCA Workflow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coordination with the Principal Director,</w:t>
      </w:r>
      <w:r>
        <w:rPr>
          <w:spacing w:val="40"/>
          <w:w w:val="105"/>
        </w:rPr>
        <w:t xml:space="preserve"> </w:t>
      </w:r>
      <w:r>
        <w:rPr>
          <w:w w:val="105"/>
        </w:rPr>
        <w:t>Defense Pricing and Contracting.</w:t>
      </w:r>
    </w:p>
    <w:p w14:paraId="3FE25892" w14:textId="77777777" w:rsidR="005835D6" w:rsidRDefault="005835D6">
      <w:pPr>
        <w:pStyle w:val="BodyText"/>
        <w:rPr>
          <w:sz w:val="26"/>
        </w:rPr>
      </w:pPr>
    </w:p>
    <w:p w14:paraId="3FE25893" w14:textId="77777777" w:rsidR="005835D6" w:rsidRDefault="00B25608">
      <w:pPr>
        <w:pStyle w:val="Heading1"/>
        <w:spacing w:before="203"/>
        <w:rPr>
          <w:b/>
        </w:rPr>
      </w:pPr>
      <w:r>
        <w:rPr>
          <w:b/>
          <w:spacing w:val="-2"/>
        </w:rPr>
        <w:t>Subpart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5325.75</w:t>
      </w:r>
      <w:r>
        <w:rPr>
          <w:b/>
          <w:spacing w:val="-25"/>
        </w:rPr>
        <w:t xml:space="preserve"> </w:t>
      </w:r>
      <w:r>
        <w:rPr>
          <w:b/>
          <w:spacing w:val="-2"/>
        </w:rPr>
        <w:t>—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BALANCE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PAYMENTS</w:t>
      </w:r>
      <w:r>
        <w:rPr>
          <w:b/>
          <w:spacing w:val="-24"/>
        </w:rPr>
        <w:t xml:space="preserve"> </w:t>
      </w:r>
      <w:r>
        <w:rPr>
          <w:b/>
          <w:spacing w:val="-2"/>
        </w:rPr>
        <w:t>PROGRAM</w:t>
      </w:r>
    </w:p>
    <w:p w14:paraId="3FE25894" w14:textId="77777777" w:rsidR="005835D6" w:rsidRDefault="005835D6">
      <w:pPr>
        <w:pStyle w:val="BodyText"/>
        <w:spacing w:before="1"/>
        <w:rPr>
          <w:rFonts w:ascii="Bookman Old Style"/>
          <w:b/>
          <w:sz w:val="44"/>
        </w:rPr>
      </w:pPr>
    </w:p>
    <w:p w14:paraId="3FE25895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5325.7501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Policy</w:t>
      </w:r>
    </w:p>
    <w:p w14:paraId="3FE25896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97" w14:textId="77777777" w:rsidR="005835D6" w:rsidRDefault="00B25608">
      <w:pPr>
        <w:pStyle w:val="BodyText"/>
        <w:ind w:left="110"/>
      </w:pPr>
      <w:r>
        <w:rPr>
          <w:w w:val="105"/>
        </w:rPr>
        <w:t>(c)</w:t>
      </w:r>
      <w:r>
        <w:rPr>
          <w:spacing w:val="17"/>
          <w:w w:val="105"/>
        </w:rPr>
        <w:t xml:space="preserve"> </w:t>
      </w:r>
      <w:r>
        <w:rPr>
          <w:w w:val="105"/>
        </w:rPr>
        <w:t>See</w:t>
      </w:r>
      <w:r>
        <w:rPr>
          <w:spacing w:val="18"/>
          <w:w w:val="105"/>
        </w:rPr>
        <w:t xml:space="preserve"> </w:t>
      </w:r>
      <w:hyperlink r:id="rId5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98" w14:textId="77777777" w:rsidR="005835D6" w:rsidRDefault="005835D6">
      <w:pPr>
        <w:pStyle w:val="BodyText"/>
        <w:rPr>
          <w:sz w:val="26"/>
        </w:rPr>
      </w:pPr>
    </w:p>
    <w:p w14:paraId="3FE25899" w14:textId="77777777" w:rsidR="005835D6" w:rsidRDefault="005835D6">
      <w:pPr>
        <w:pStyle w:val="BodyText"/>
        <w:spacing w:before="1"/>
        <w:rPr>
          <w:sz w:val="20"/>
        </w:rPr>
      </w:pPr>
    </w:p>
    <w:p w14:paraId="3FE2589A" w14:textId="77777777" w:rsidR="005835D6" w:rsidRDefault="00B25608">
      <w:pPr>
        <w:pStyle w:val="Heading1"/>
        <w:spacing w:before="1" w:line="273" w:lineRule="auto"/>
        <w:rPr>
          <w:b/>
        </w:rPr>
      </w:pPr>
      <w:r>
        <w:rPr>
          <w:b/>
        </w:rPr>
        <w:t>Subpart</w:t>
      </w:r>
      <w:r>
        <w:rPr>
          <w:b/>
          <w:spacing w:val="-29"/>
        </w:rPr>
        <w:t xml:space="preserve"> </w:t>
      </w:r>
      <w:r>
        <w:rPr>
          <w:b/>
        </w:rPr>
        <w:t>5325.77</w:t>
      </w:r>
      <w:r>
        <w:rPr>
          <w:b/>
          <w:spacing w:val="-28"/>
        </w:rPr>
        <w:t xml:space="preserve"> </w:t>
      </w:r>
      <w:r>
        <w:rPr>
          <w:b/>
        </w:rPr>
        <w:t>—</w:t>
      </w:r>
      <w:r>
        <w:rPr>
          <w:b/>
          <w:spacing w:val="-28"/>
        </w:rPr>
        <w:t xml:space="preserve"> </w:t>
      </w:r>
      <w:r>
        <w:rPr>
          <w:b/>
        </w:rPr>
        <w:t>ACQUISITIONS</w:t>
      </w:r>
      <w:r>
        <w:rPr>
          <w:b/>
          <w:spacing w:val="-28"/>
        </w:rPr>
        <w:t xml:space="preserve"> </w:t>
      </w:r>
      <w:r>
        <w:rPr>
          <w:b/>
        </w:rPr>
        <w:t>IN</w:t>
      </w:r>
      <w:r>
        <w:rPr>
          <w:b/>
          <w:spacing w:val="-28"/>
        </w:rPr>
        <w:t xml:space="preserve"> </w:t>
      </w:r>
      <w:r>
        <w:rPr>
          <w:b/>
        </w:rPr>
        <w:t>SUPPORT</w:t>
      </w:r>
      <w:r>
        <w:rPr>
          <w:b/>
          <w:spacing w:val="-28"/>
        </w:rPr>
        <w:t xml:space="preserve"> </w:t>
      </w:r>
      <w:r>
        <w:rPr>
          <w:b/>
        </w:rPr>
        <w:t>OF OPERATIONS IN AFGHANISTAN</w:t>
      </w:r>
    </w:p>
    <w:p w14:paraId="3FE2589B" w14:textId="77777777" w:rsidR="005835D6" w:rsidRDefault="005835D6">
      <w:pPr>
        <w:pStyle w:val="BodyText"/>
        <w:spacing w:before="5"/>
        <w:rPr>
          <w:rFonts w:ascii="Bookman Old Style"/>
          <w:b/>
          <w:sz w:val="39"/>
        </w:rPr>
      </w:pPr>
    </w:p>
    <w:p w14:paraId="3FE2589C" w14:textId="77777777" w:rsidR="005835D6" w:rsidRDefault="00B25608">
      <w:pPr>
        <w:pStyle w:val="Heading2"/>
        <w:rPr>
          <w:b/>
        </w:rPr>
      </w:pPr>
      <w:r>
        <w:rPr>
          <w:b/>
          <w:spacing w:val="-4"/>
        </w:rPr>
        <w:t>5325.7703-2</w:t>
      </w:r>
      <w:r>
        <w:rPr>
          <w:b/>
          <w:spacing w:val="2"/>
        </w:rPr>
        <w:t xml:space="preserve"> </w:t>
      </w:r>
      <w:r>
        <w:rPr>
          <w:b/>
          <w:spacing w:val="-4"/>
        </w:rPr>
        <w:t>Determination</w:t>
      </w:r>
      <w:r>
        <w:rPr>
          <w:b/>
          <w:spacing w:val="3"/>
        </w:rPr>
        <w:t xml:space="preserve"> </w:t>
      </w:r>
      <w:r>
        <w:rPr>
          <w:b/>
          <w:spacing w:val="-4"/>
        </w:rPr>
        <w:t>requirements.</w:t>
      </w:r>
    </w:p>
    <w:p w14:paraId="3FE2589D" w14:textId="77777777" w:rsidR="005835D6" w:rsidRDefault="005835D6">
      <w:pPr>
        <w:pStyle w:val="BodyText"/>
        <w:spacing w:before="4"/>
        <w:rPr>
          <w:rFonts w:ascii="Bookman Old Style"/>
          <w:b/>
          <w:sz w:val="42"/>
        </w:rPr>
      </w:pPr>
    </w:p>
    <w:p w14:paraId="3FE2589E" w14:textId="77777777" w:rsidR="005835D6" w:rsidRDefault="00B25608">
      <w:pPr>
        <w:pStyle w:val="BodyText"/>
        <w:ind w:left="110"/>
      </w:pPr>
      <w:r>
        <w:rPr>
          <w:spacing w:val="-2"/>
          <w:w w:val="105"/>
        </w:rPr>
        <w:t>(b)(2)(i)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See</w:t>
      </w:r>
      <w:r>
        <w:rPr>
          <w:spacing w:val="-3"/>
          <w:w w:val="105"/>
        </w:rPr>
        <w:t xml:space="preserve"> </w:t>
      </w:r>
      <w:hyperlink r:id="rId51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3FE2589F" w14:textId="77777777" w:rsidR="005835D6" w:rsidRDefault="005835D6">
      <w:pPr>
        <w:pStyle w:val="BodyText"/>
        <w:spacing w:before="11"/>
        <w:rPr>
          <w:sz w:val="23"/>
        </w:rPr>
      </w:pPr>
    </w:p>
    <w:p w14:paraId="3FE258A0" w14:textId="77777777" w:rsidR="005835D6" w:rsidRDefault="00B25608">
      <w:pPr>
        <w:pStyle w:val="BodyText"/>
        <w:ind w:left="110"/>
      </w:pPr>
      <w:r>
        <w:rPr>
          <w:spacing w:val="-2"/>
          <w:w w:val="105"/>
        </w:rPr>
        <w:t>(b)(2)(ii) See</w:t>
      </w:r>
      <w:r>
        <w:rPr>
          <w:spacing w:val="-1"/>
          <w:w w:val="105"/>
        </w:rPr>
        <w:t xml:space="preserve"> </w:t>
      </w:r>
      <w:hyperlink r:id="rId52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5835D6">
      <w:pgSz w:w="11910" w:h="16840"/>
      <w:pgMar w:top="82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ROSSI, AMANDA M CIV USAF HAF SAF/AQCP" w:date="2024-05-18T13:54:00Z" w:initials="AR">
    <w:p w14:paraId="121ABE42" w14:textId="77777777" w:rsidR="00DA6D60" w:rsidRDefault="00DA6D60" w:rsidP="00DA6D60">
      <w:pPr>
        <w:pStyle w:val="CommentText"/>
      </w:pPr>
      <w:r>
        <w:rPr>
          <w:rStyle w:val="CommentReference"/>
        </w:rPr>
        <w:annotationRef/>
      </w:r>
      <w:r>
        <w:t>Revised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1ABE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BF2C0B3" w16cex:dateUtc="2024-05-18T19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1ABE42" w16cid:durableId="7BF2C0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D6"/>
    <w:rsid w:val="000025D0"/>
    <w:rsid w:val="00020AFE"/>
    <w:rsid w:val="0012353F"/>
    <w:rsid w:val="00276F69"/>
    <w:rsid w:val="00573974"/>
    <w:rsid w:val="005835D6"/>
    <w:rsid w:val="00752B82"/>
    <w:rsid w:val="008246F3"/>
    <w:rsid w:val="00B25608"/>
    <w:rsid w:val="00CA6B2E"/>
    <w:rsid w:val="00D06068"/>
    <w:rsid w:val="00DA6D60"/>
    <w:rsid w:val="00F76CF4"/>
    <w:rsid w:val="00F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5814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0025D0"/>
    <w:pPr>
      <w:widowControl/>
      <w:autoSpaceDE/>
      <w:autoSpaceDN/>
    </w:pPr>
    <w:rPr>
      <w:rFonts w:ascii="Cambria" w:eastAsia="Cambria" w:hAnsi="Cambria" w:cs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DA6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6D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6D60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D60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quisition.gov/dfars/225.103-exceptions" TargetMode="External"/><Relationship Id="rId18" Type="http://schemas.openxmlformats.org/officeDocument/2006/relationships/hyperlink" Target="https://www.acquisition.gov/daffars/mp5301-federal-acquisition-regulations-system" TargetMode="External"/><Relationship Id="rId26" Type="http://schemas.openxmlformats.org/officeDocument/2006/relationships/hyperlink" Target="https://www.acquisition.gov/daffars/mp5301-federal-acquisition-regulations-system" TargetMode="External"/><Relationship Id="rId39" Type="http://schemas.openxmlformats.org/officeDocument/2006/relationships/hyperlink" Target="https://www.acquisition.gov/dfarspgi/pgi-225.7003-3-exceptions." TargetMode="External"/><Relationship Id="rId21" Type="http://schemas.openxmlformats.org/officeDocument/2006/relationships/hyperlink" Target="https://www.acquisition.gov/dfars/225.103-exceptions" TargetMode="External"/><Relationship Id="rId34" Type="http://schemas.openxmlformats.org/officeDocument/2006/relationships/hyperlink" Target="https://www.acquisition.gov/daffars/mp5325.7002-2-exceptions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www.acquisition.gov/daffars/mp5301-federal-acquisition-regulations-system" TargetMode="External"/><Relationship Id="rId50" Type="http://schemas.openxmlformats.org/officeDocument/2006/relationships/hyperlink" Target="https://www.acquisition.gov/daffars/mp5301-federal-acquisition-regulations-system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acquisition.gov/daffars/mp5301-federal-acquisition-regulations-syst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far/25.103" TargetMode="External"/><Relationship Id="rId29" Type="http://schemas.openxmlformats.org/officeDocument/2006/relationships/hyperlink" Target="https://www.acquisition.gov/daffars/mp5301-federal-acquisition-regulations-system" TargetMode="External"/><Relationship Id="rId11" Type="http://schemas.openxmlformats.org/officeDocument/2006/relationships/hyperlink" Target="https://www.acquisition.gov/daffars/mp5325-foreign-acquisitions" TargetMode="External"/><Relationship Id="rId24" Type="http://schemas.openxmlformats.org/officeDocument/2006/relationships/hyperlink" Target="https://www.acquisition.gov/daffars/mp5301-federal-acquisition-regulations-system" TargetMode="External"/><Relationship Id="rId32" Type="http://schemas.openxmlformats.org/officeDocument/2006/relationships/hyperlink" Target="https://usaf.dps.mil/sites/AFCC/AQCP/KnowledgeCenter/SitePages/DAFFARS-Templates.aspx" TargetMode="External"/><Relationship Id="rId37" Type="http://schemas.openxmlformats.org/officeDocument/2006/relationships/hyperlink" Target="https://www.acquisition.gov/dfars/part-252-solicitation-provisions-and-contract-clauses" TargetMode="External"/><Relationship Id="rId40" Type="http://schemas.openxmlformats.org/officeDocument/2006/relationships/hyperlink" Target="https://usaf.dps.mil/sites/AFCC/AQCP/KnowledgeCenter/SitePages/DAFFARS-Templates.aspx" TargetMode="External"/><Relationship Id="rId45" Type="http://schemas.microsoft.com/office/2018/08/relationships/commentsExtensible" Target="commentsExtensible.xm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acquisition.gov/daffars/mp5301-federal-acquisition-regulations-system" TargetMode="External"/><Relationship Id="rId19" Type="http://schemas.openxmlformats.org/officeDocument/2006/relationships/hyperlink" Target="https://www.acquisition.gov/daffars/mp5325-foreign-acquisitions" TargetMode="External"/><Relationship Id="rId31" Type="http://schemas.openxmlformats.org/officeDocument/2006/relationships/hyperlink" Target="https://www.acquisition.gov/daffars/mp5301-federal-acquisition-regulations-system" TargetMode="External"/><Relationship Id="rId44" Type="http://schemas.microsoft.com/office/2016/09/relationships/commentsIds" Target="commentsIds.xml"/><Relationship Id="rId52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cquisition.gov/daffars/mp5301-federal-acquisition-regulations-system" TargetMode="Externa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https://www.acquisition.gov/daffars/mp5301-federal-acquisition-regulations-system" TargetMode="External"/><Relationship Id="rId27" Type="http://schemas.openxmlformats.org/officeDocument/2006/relationships/hyperlink" Target="https://www.acquisition.gov/daffars/mp5301-federal-acquisition-regulations-system" TargetMode="External"/><Relationship Id="rId30" Type="http://schemas.openxmlformats.org/officeDocument/2006/relationships/hyperlink" Target="https://www.acquisition.gov/daffars/mp5301-federal-acquisition-regulations-system" TargetMode="External"/><Relationship Id="rId35" Type="http://schemas.openxmlformats.org/officeDocument/2006/relationships/hyperlink" Target="https://usaf.dps.mil/sites/AFCC/AQCP/KnowledgeCenter/SitePages/DAFFARS-Templates.aspx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www.acquisition.gov/daffars/mp5301-federal-acquisition-regulations-system" TargetMode="External"/><Relationship Id="rId8" Type="http://schemas.openxmlformats.org/officeDocument/2006/relationships/hyperlink" Target="https://www.acquisition.gov/daffars/mp5301-federal-acquisition-regulations-system" TargetMode="External"/><Relationship Id="rId51" Type="http://schemas.openxmlformats.org/officeDocument/2006/relationships/hyperlink" Target="https://www.acquisition.gov/daffars/mp5301-federal-acquisition-regulations-syste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far/25.103" TargetMode="External"/><Relationship Id="rId17" Type="http://schemas.openxmlformats.org/officeDocument/2006/relationships/hyperlink" Target="https://www.acquisition.gov/dfars/225.103-exceptions" TargetMode="External"/><Relationship Id="rId25" Type="http://schemas.openxmlformats.org/officeDocument/2006/relationships/hyperlink" Target="https://www.acquisition.gov/daffars/mp5301-federal-acquisition-regulations-system" TargetMode="External"/><Relationship Id="rId33" Type="http://schemas.openxmlformats.org/officeDocument/2006/relationships/hyperlink" Target="https://www.acquisition.gov/daffars/part-5302-definitions-words-and-terms" TargetMode="External"/><Relationship Id="rId38" Type="http://schemas.openxmlformats.org/officeDocument/2006/relationships/hyperlink" Target="https://www.acquisition.gov/dfars/part-252-solicitation-provisions-and-contract-clauses" TargetMode="External"/><Relationship Id="rId46" Type="http://schemas.openxmlformats.org/officeDocument/2006/relationships/hyperlink" Target="https://www.acquisition.gov/daffars/mp5325-foreign-acquisitions" TargetMode="External"/><Relationship Id="rId20" Type="http://schemas.openxmlformats.org/officeDocument/2006/relationships/hyperlink" Target="https://www.acquisition.gov/far/25.103" TargetMode="External"/><Relationship Id="rId41" Type="http://schemas.openxmlformats.org/officeDocument/2006/relationships/hyperlink" Target="https://www.acquisition.gov/daffars/part-5302-definitions-words-and-terms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acquisition.gov/daffars/mp5325-foreign-acquisitions" TargetMode="External"/><Relationship Id="rId23" Type="http://schemas.openxmlformats.org/officeDocument/2006/relationships/hyperlink" Target="https://www.acquisition.gov/daffars/mp5301-federal-acquisition-regulations-system" TargetMode="External"/><Relationship Id="rId28" Type="http://schemas.openxmlformats.org/officeDocument/2006/relationships/hyperlink" Target="https://www.acquisition.gov/daffars/mp5301-federal-acquisition-regulations-system" TargetMode="External"/><Relationship Id="rId36" Type="http://schemas.openxmlformats.org/officeDocument/2006/relationships/hyperlink" Target="https://www.acquisition.gov/daffars/part-5302-definitions-words-and-terms" TargetMode="External"/><Relationship Id="rId49" Type="http://schemas.openxmlformats.org/officeDocument/2006/relationships/hyperlink" Target="https://www.acquisition.gov/daffars/part-5302-definitions-words-and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BB9A7-FA3F-4A68-9B4D-9434F63F7B95}">
  <ds:schemaRefs>
    <ds:schemaRef ds:uri="http://purl.org/dc/terms/"/>
    <ds:schemaRef ds:uri="http://schemas.microsoft.com/office/2006/documentManagement/types"/>
    <ds:schemaRef ds:uri="http://purl.org/dc/dcmitype/"/>
    <ds:schemaRef ds:uri="494a06ad-f065-438e-b0c5-3c8ee8c1fb4f"/>
    <ds:schemaRef ds:uri="http://schemas.microsoft.com/office/infopath/2007/PartnerControls"/>
    <ds:schemaRef ds:uri="c7b28551-714a-466d-aef6-d2c6ef9e9028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4A0E69-CF89-4CDE-8849-F6AF63EB40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DC6A3-B70D-41D1-8B85-9C87498D6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1567</Words>
  <Characters>8934</Characters>
  <Application>Microsoft Office Word</Application>
  <DocSecurity>0</DocSecurity>
  <Lines>74</Lines>
  <Paragraphs>20</Paragraphs>
  <ScaleCrop>false</ScaleCrop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5325 - Foreign Acquisition</dc:title>
  <dc:creator>WELSH, LAURA C CIV USAF HAF SAF/AQCP</dc:creator>
  <cp:lastModifiedBy>ROSSI, AMANDA M CIV USAF HAF SAF/AQCP</cp:lastModifiedBy>
  <cp:revision>3</cp:revision>
  <dcterms:created xsi:type="dcterms:W3CDTF">2024-05-18T19:50:00Z</dcterms:created>
  <dcterms:modified xsi:type="dcterms:W3CDTF">2024-05-18T19:55:00Z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3900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